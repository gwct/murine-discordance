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26F6" w14:textId="40EBF8A5" w:rsidR="00BE5B09" w:rsidRPr="00004FE6" w:rsidRDefault="006409FA" w:rsidP="006409FA">
      <w:pPr>
        <w:rPr>
          <w:rFonts w:ascii="Times New Roman" w:hAnsi="Times New Roman" w:cs="Times New Roman"/>
          <w:b/>
          <w:bCs/>
          <w:sz w:val="24"/>
          <w:szCs w:val="24"/>
        </w:rPr>
      </w:pPr>
      <w:r w:rsidRPr="00004FE6">
        <w:rPr>
          <w:rFonts w:ascii="Times New Roman" w:hAnsi="Times New Roman" w:cs="Times New Roman"/>
          <w:b/>
          <w:bCs/>
          <w:sz w:val="24"/>
          <w:szCs w:val="24"/>
        </w:rPr>
        <w:t>The</w:t>
      </w:r>
      <w:r w:rsidR="003605B0" w:rsidRPr="00004FE6">
        <w:rPr>
          <w:rFonts w:ascii="Times New Roman" w:hAnsi="Times New Roman" w:cs="Times New Roman"/>
          <w:b/>
          <w:bCs/>
          <w:sz w:val="24"/>
          <w:szCs w:val="24"/>
        </w:rPr>
        <w:t xml:space="preserve"> genomic</w:t>
      </w:r>
      <w:r w:rsidRPr="00004FE6">
        <w:rPr>
          <w:rFonts w:ascii="Times New Roman" w:hAnsi="Times New Roman" w:cs="Times New Roman"/>
          <w:b/>
          <w:bCs/>
          <w:sz w:val="24"/>
          <w:szCs w:val="24"/>
        </w:rPr>
        <w:t xml:space="preserve"> </w:t>
      </w:r>
      <w:r w:rsidR="001D10BC" w:rsidRPr="00004FE6">
        <w:rPr>
          <w:rFonts w:ascii="Times New Roman" w:hAnsi="Times New Roman" w:cs="Times New Roman"/>
          <w:b/>
          <w:bCs/>
          <w:sz w:val="24"/>
          <w:szCs w:val="24"/>
        </w:rPr>
        <w:t xml:space="preserve">landscape, </w:t>
      </w:r>
      <w:r w:rsidRPr="00004FE6">
        <w:rPr>
          <w:rFonts w:ascii="Times New Roman" w:hAnsi="Times New Roman" w:cs="Times New Roman"/>
          <w:b/>
          <w:bCs/>
          <w:sz w:val="24"/>
          <w:szCs w:val="24"/>
        </w:rPr>
        <w:t>causes</w:t>
      </w:r>
      <w:r w:rsidR="001D10BC" w:rsidRPr="00004FE6">
        <w:rPr>
          <w:rFonts w:ascii="Times New Roman" w:hAnsi="Times New Roman" w:cs="Times New Roman"/>
          <w:b/>
          <w:bCs/>
          <w:sz w:val="24"/>
          <w:szCs w:val="24"/>
        </w:rPr>
        <w:t>,</w:t>
      </w:r>
      <w:r w:rsidRPr="00004FE6">
        <w:rPr>
          <w:rFonts w:ascii="Times New Roman" w:hAnsi="Times New Roman" w:cs="Times New Roman"/>
          <w:b/>
          <w:bCs/>
          <w:sz w:val="24"/>
          <w:szCs w:val="24"/>
        </w:rPr>
        <w:t xml:space="preserve"> and consequences of extensive phylogenomic discordance </w:t>
      </w:r>
      <w:r w:rsidR="00BE5B09" w:rsidRPr="00004FE6">
        <w:rPr>
          <w:rFonts w:ascii="Times New Roman" w:hAnsi="Times New Roman" w:cs="Times New Roman"/>
          <w:b/>
          <w:bCs/>
          <w:sz w:val="24"/>
          <w:szCs w:val="24"/>
        </w:rPr>
        <w:t>in Old World mice and rats</w:t>
      </w:r>
    </w:p>
    <w:p w14:paraId="30C9A0A7" w14:textId="77777777" w:rsidR="006409FA" w:rsidRPr="006409FA" w:rsidRDefault="006409FA" w:rsidP="00463CCA"/>
    <w:p w14:paraId="73032526" w14:textId="39393C86" w:rsidR="00805723" w:rsidRPr="00197A2B" w:rsidRDefault="00805723" w:rsidP="007E7634">
      <w:pPr>
        <w:rPr>
          <w:rFonts w:ascii="Times New Roman" w:hAnsi="Times New Roman" w:cs="Times New Roman"/>
          <w:sz w:val="24"/>
          <w:szCs w:val="24"/>
          <w:vertAlign w:val="superscript"/>
        </w:rPr>
      </w:pPr>
      <w:r w:rsidRPr="00197A2B">
        <w:rPr>
          <w:rFonts w:ascii="Times New Roman" w:hAnsi="Times New Roman" w:cs="Times New Roman"/>
          <w:sz w:val="24"/>
          <w:szCs w:val="24"/>
        </w:rPr>
        <w:t>Gregg W.</w:t>
      </w:r>
      <w:r w:rsidR="004310CA">
        <w:rPr>
          <w:rFonts w:ascii="Times New Roman" w:hAnsi="Times New Roman" w:cs="Times New Roman"/>
          <w:sz w:val="24"/>
          <w:szCs w:val="24"/>
        </w:rPr>
        <w:t xml:space="preserve"> </w:t>
      </w:r>
      <w:r w:rsidRPr="00197A2B">
        <w:rPr>
          <w:rFonts w:ascii="Times New Roman" w:hAnsi="Times New Roman" w:cs="Times New Roman"/>
          <w:sz w:val="24"/>
          <w:szCs w:val="24"/>
        </w:rPr>
        <w:t>C</w:t>
      </w:r>
      <w:r w:rsidR="004310CA">
        <w:rPr>
          <w:rFonts w:ascii="Times New Roman" w:hAnsi="Times New Roman" w:cs="Times New Roman"/>
          <w:sz w:val="24"/>
          <w:szCs w:val="24"/>
        </w:rPr>
        <w:t>.</w:t>
      </w:r>
      <w:r w:rsidRPr="00197A2B">
        <w:rPr>
          <w:rFonts w:ascii="Times New Roman" w:hAnsi="Times New Roman" w:cs="Times New Roman"/>
          <w:sz w:val="24"/>
          <w:szCs w:val="24"/>
        </w:rPr>
        <w:t xml:space="preserve"> Thomas</w:t>
      </w:r>
      <w:proofErr w:type="gramStart"/>
      <w:r w:rsidRPr="00197A2B">
        <w:rPr>
          <w:rFonts w:ascii="Times New Roman" w:hAnsi="Times New Roman" w:cs="Times New Roman"/>
          <w:sz w:val="24"/>
          <w:szCs w:val="24"/>
          <w:vertAlign w:val="superscript"/>
        </w:rPr>
        <w:t>1</w:t>
      </w:r>
      <w:r w:rsidR="00655F5D">
        <w:rPr>
          <w:rFonts w:ascii="Times New Roman" w:hAnsi="Times New Roman" w:cs="Times New Roman"/>
          <w:sz w:val="24"/>
          <w:szCs w:val="24"/>
          <w:vertAlign w:val="superscript"/>
        </w:rPr>
        <w:t>,*</w:t>
      </w:r>
      <w:proofErr w:type="gramEnd"/>
      <w:r w:rsidRPr="00197A2B">
        <w:rPr>
          <w:rFonts w:ascii="Times New Roman" w:hAnsi="Times New Roman" w:cs="Times New Roman"/>
          <w:sz w:val="24"/>
          <w:szCs w:val="24"/>
        </w:rPr>
        <w:t>, Jonathan</w:t>
      </w:r>
      <w:r w:rsidR="00B60BCE">
        <w:rPr>
          <w:rFonts w:ascii="Times New Roman" w:hAnsi="Times New Roman" w:cs="Times New Roman"/>
          <w:sz w:val="24"/>
          <w:szCs w:val="24"/>
        </w:rPr>
        <w:t xml:space="preserve"> J.</w:t>
      </w:r>
      <w:r w:rsidRPr="00197A2B">
        <w:rPr>
          <w:rFonts w:ascii="Times New Roman" w:hAnsi="Times New Roman" w:cs="Times New Roman"/>
          <w:sz w:val="24"/>
          <w:szCs w:val="24"/>
        </w:rPr>
        <w:t xml:space="preserve"> Hughes</w:t>
      </w:r>
      <w:r w:rsidRPr="00197A2B">
        <w:rPr>
          <w:rFonts w:ascii="Times New Roman" w:hAnsi="Times New Roman" w:cs="Times New Roman"/>
          <w:sz w:val="24"/>
          <w:szCs w:val="24"/>
          <w:vertAlign w:val="superscript"/>
        </w:rPr>
        <w:t>2</w:t>
      </w:r>
      <w:r w:rsidRPr="00197A2B">
        <w:rPr>
          <w:rFonts w:ascii="Times New Roman" w:hAnsi="Times New Roman" w:cs="Times New Roman"/>
          <w:sz w:val="24"/>
          <w:szCs w:val="24"/>
        </w:rPr>
        <w:t>,</w:t>
      </w:r>
      <w:r w:rsidR="00425805">
        <w:rPr>
          <w:rFonts w:ascii="Times New Roman" w:hAnsi="Times New Roman" w:cs="Times New Roman"/>
          <w:sz w:val="24"/>
          <w:szCs w:val="24"/>
        </w:rPr>
        <w:t xml:space="preserve"> </w:t>
      </w:r>
      <w:r w:rsidR="00425805" w:rsidRPr="00197A2B">
        <w:rPr>
          <w:rFonts w:ascii="Times New Roman" w:hAnsi="Times New Roman" w:cs="Times New Roman"/>
          <w:sz w:val="24"/>
          <w:szCs w:val="24"/>
        </w:rPr>
        <w:t>Tomohiro Kumon</w:t>
      </w:r>
      <w:r w:rsidR="00425805" w:rsidRPr="00197A2B">
        <w:rPr>
          <w:rFonts w:ascii="Times New Roman" w:hAnsi="Times New Roman" w:cs="Times New Roman"/>
          <w:sz w:val="24"/>
          <w:szCs w:val="24"/>
          <w:vertAlign w:val="superscript"/>
        </w:rPr>
        <w:t>3</w:t>
      </w:r>
      <w:r w:rsidR="00425805">
        <w:rPr>
          <w:rFonts w:ascii="Times New Roman" w:hAnsi="Times New Roman" w:cs="Times New Roman"/>
          <w:sz w:val="24"/>
          <w:szCs w:val="24"/>
        </w:rPr>
        <w:t>,</w:t>
      </w:r>
      <w:r w:rsidR="003F3CAB">
        <w:rPr>
          <w:rFonts w:ascii="Times New Roman" w:hAnsi="Times New Roman" w:cs="Times New Roman"/>
          <w:sz w:val="24"/>
          <w:szCs w:val="24"/>
        </w:rPr>
        <w:t xml:space="preserve"> C. Erik Nordgren</w:t>
      </w:r>
      <w:r w:rsidR="003F3CAB" w:rsidRPr="00197A2B">
        <w:rPr>
          <w:rFonts w:ascii="Times New Roman" w:hAnsi="Times New Roman" w:cs="Times New Roman"/>
          <w:sz w:val="24"/>
          <w:szCs w:val="24"/>
          <w:vertAlign w:val="superscript"/>
        </w:rPr>
        <w:t>3</w:t>
      </w:r>
      <w:r w:rsidR="003F3CAB">
        <w:rPr>
          <w:rFonts w:ascii="Times New Roman" w:hAnsi="Times New Roman" w:cs="Times New Roman"/>
          <w:sz w:val="24"/>
          <w:szCs w:val="24"/>
        </w:rPr>
        <w:t>,</w:t>
      </w:r>
      <w:r w:rsidRPr="00197A2B">
        <w:rPr>
          <w:rFonts w:ascii="Times New Roman" w:hAnsi="Times New Roman" w:cs="Times New Roman"/>
          <w:sz w:val="24"/>
          <w:szCs w:val="24"/>
        </w:rPr>
        <w:t xml:space="preserve"> Jacob</w:t>
      </w:r>
      <w:r w:rsidR="00EC41A6">
        <w:rPr>
          <w:rFonts w:ascii="Times New Roman" w:hAnsi="Times New Roman" w:cs="Times New Roman"/>
          <w:sz w:val="24"/>
          <w:szCs w:val="24"/>
        </w:rPr>
        <w:t xml:space="preserve"> S.</w:t>
      </w:r>
      <w:r w:rsidRPr="00197A2B">
        <w:rPr>
          <w:rFonts w:ascii="Times New Roman" w:hAnsi="Times New Roman" w:cs="Times New Roman"/>
          <w:sz w:val="24"/>
          <w:szCs w:val="24"/>
        </w:rPr>
        <w:t xml:space="preserve"> Berv</w:t>
      </w:r>
      <w:r w:rsidRPr="00197A2B">
        <w:rPr>
          <w:rFonts w:ascii="Times New Roman" w:hAnsi="Times New Roman" w:cs="Times New Roman"/>
          <w:sz w:val="24"/>
          <w:szCs w:val="24"/>
          <w:vertAlign w:val="superscript"/>
        </w:rPr>
        <w:t>2</w:t>
      </w:r>
      <w:r w:rsidR="00D9065C">
        <w:rPr>
          <w:rFonts w:ascii="Times New Roman" w:hAnsi="Times New Roman" w:cs="Times New Roman"/>
          <w:sz w:val="24"/>
          <w:szCs w:val="24"/>
          <w:vertAlign w:val="superscript"/>
        </w:rPr>
        <w:t>,</w:t>
      </w:r>
      <w:r w:rsidR="00E54BBB">
        <w:rPr>
          <w:rFonts w:ascii="Times New Roman" w:hAnsi="Times New Roman" w:cs="Times New Roman"/>
          <w:sz w:val="24"/>
          <w:szCs w:val="24"/>
          <w:vertAlign w:val="superscript"/>
        </w:rPr>
        <w:t>4</w:t>
      </w:r>
      <w:r w:rsidRPr="00197A2B">
        <w:rPr>
          <w:rFonts w:ascii="Times New Roman" w:hAnsi="Times New Roman" w:cs="Times New Roman"/>
          <w:sz w:val="24"/>
          <w:szCs w:val="24"/>
        </w:rPr>
        <w:t>, Michael Lampson</w:t>
      </w:r>
      <w:r w:rsidR="00E54BBB">
        <w:rPr>
          <w:rFonts w:ascii="Times New Roman" w:hAnsi="Times New Roman" w:cs="Times New Roman"/>
          <w:sz w:val="24"/>
          <w:szCs w:val="24"/>
          <w:vertAlign w:val="superscript"/>
        </w:rPr>
        <w:t>3</w:t>
      </w:r>
      <w:r w:rsidRPr="00197A2B">
        <w:rPr>
          <w:rFonts w:ascii="Times New Roman" w:hAnsi="Times New Roman" w:cs="Times New Roman"/>
          <w:sz w:val="24"/>
          <w:szCs w:val="24"/>
        </w:rPr>
        <w:t>, Mia Levine</w:t>
      </w:r>
      <w:r w:rsidR="00E54BBB">
        <w:rPr>
          <w:rFonts w:ascii="Times New Roman" w:hAnsi="Times New Roman" w:cs="Times New Roman"/>
          <w:sz w:val="24"/>
          <w:szCs w:val="24"/>
          <w:vertAlign w:val="superscript"/>
        </w:rPr>
        <w:t>3</w:t>
      </w:r>
      <w:r w:rsidRPr="00197A2B">
        <w:rPr>
          <w:rFonts w:ascii="Times New Roman" w:hAnsi="Times New Roman" w:cs="Times New Roman"/>
          <w:sz w:val="24"/>
          <w:szCs w:val="24"/>
        </w:rPr>
        <w:t>,</w:t>
      </w:r>
      <w:r w:rsidR="00652697">
        <w:rPr>
          <w:rFonts w:ascii="Times New Roman" w:hAnsi="Times New Roman" w:cs="Times New Roman"/>
          <w:sz w:val="24"/>
          <w:szCs w:val="24"/>
        </w:rPr>
        <w:t xml:space="preserve"> </w:t>
      </w:r>
      <w:r w:rsidR="00652697" w:rsidRPr="00197A2B">
        <w:rPr>
          <w:rFonts w:ascii="Times New Roman" w:hAnsi="Times New Roman" w:cs="Times New Roman"/>
          <w:sz w:val="24"/>
          <w:szCs w:val="24"/>
        </w:rPr>
        <w:t xml:space="preserve">Jeremy </w:t>
      </w:r>
      <w:r w:rsidR="00B12221">
        <w:rPr>
          <w:rFonts w:ascii="Times New Roman" w:hAnsi="Times New Roman" w:cs="Times New Roman"/>
          <w:sz w:val="24"/>
          <w:szCs w:val="24"/>
        </w:rPr>
        <w:t xml:space="preserve">B. </w:t>
      </w:r>
      <w:r w:rsidR="00652697" w:rsidRPr="00197A2B">
        <w:rPr>
          <w:rFonts w:ascii="Times New Roman" w:hAnsi="Times New Roman" w:cs="Times New Roman"/>
          <w:sz w:val="24"/>
          <w:szCs w:val="24"/>
        </w:rPr>
        <w:t>Searle</w:t>
      </w:r>
      <w:r w:rsidR="00652697" w:rsidRPr="00197A2B">
        <w:rPr>
          <w:rFonts w:ascii="Times New Roman" w:hAnsi="Times New Roman" w:cs="Times New Roman"/>
          <w:sz w:val="24"/>
          <w:szCs w:val="24"/>
          <w:vertAlign w:val="superscript"/>
        </w:rPr>
        <w:t>2</w:t>
      </w:r>
      <w:r w:rsidR="00652697">
        <w:rPr>
          <w:rFonts w:ascii="Times New Roman" w:hAnsi="Times New Roman" w:cs="Times New Roman"/>
          <w:sz w:val="24"/>
          <w:szCs w:val="24"/>
        </w:rPr>
        <w:t>,</w:t>
      </w:r>
      <w:r w:rsidRPr="00197A2B">
        <w:rPr>
          <w:rFonts w:ascii="Times New Roman" w:hAnsi="Times New Roman" w:cs="Times New Roman"/>
          <w:sz w:val="24"/>
          <w:szCs w:val="24"/>
        </w:rPr>
        <w:t xml:space="preserve"> Jeffrey M. Good</w:t>
      </w:r>
      <w:r w:rsidRPr="00197A2B">
        <w:rPr>
          <w:rFonts w:ascii="Times New Roman" w:hAnsi="Times New Roman" w:cs="Times New Roman"/>
          <w:sz w:val="24"/>
          <w:szCs w:val="24"/>
          <w:vertAlign w:val="superscript"/>
        </w:rPr>
        <w:t>1</w:t>
      </w:r>
    </w:p>
    <w:p w14:paraId="5AB51106" w14:textId="77777777" w:rsidR="00805723" w:rsidRPr="00197A2B" w:rsidRDefault="00805723" w:rsidP="007E7634">
      <w:pPr>
        <w:rPr>
          <w:rFonts w:ascii="Times New Roman" w:hAnsi="Times New Roman" w:cs="Times New Roman"/>
          <w:sz w:val="24"/>
          <w:szCs w:val="24"/>
        </w:rPr>
      </w:pPr>
    </w:p>
    <w:p w14:paraId="6F5AF482" w14:textId="228839DB" w:rsidR="00805723" w:rsidRPr="00197A2B" w:rsidRDefault="00805723" w:rsidP="007E7634">
      <w:pPr>
        <w:spacing w:line="240" w:lineRule="auto"/>
        <w:rPr>
          <w:rFonts w:ascii="Times New Roman" w:hAnsi="Times New Roman" w:cs="Times New Roman"/>
          <w:i/>
          <w:sz w:val="24"/>
          <w:szCs w:val="24"/>
        </w:rPr>
      </w:pPr>
      <w:r w:rsidRPr="00197A2B">
        <w:rPr>
          <w:rFonts w:ascii="Times New Roman" w:hAnsi="Times New Roman" w:cs="Times New Roman"/>
          <w:iCs/>
          <w:sz w:val="24"/>
          <w:szCs w:val="24"/>
          <w:vertAlign w:val="superscript"/>
        </w:rPr>
        <w:t>1</w:t>
      </w:r>
      <w:r w:rsidRPr="00197A2B">
        <w:rPr>
          <w:rFonts w:ascii="Times New Roman" w:hAnsi="Times New Roman" w:cs="Times New Roman"/>
          <w:i/>
          <w:sz w:val="24"/>
          <w:szCs w:val="24"/>
        </w:rPr>
        <w:t>Division of Biological Sciences, University of Montana, Missoula, MT, 59801.</w:t>
      </w:r>
    </w:p>
    <w:p w14:paraId="0F631D8F" w14:textId="37BAF5E5" w:rsidR="00805723" w:rsidRDefault="00805723" w:rsidP="007E7634">
      <w:pPr>
        <w:spacing w:line="240" w:lineRule="auto"/>
        <w:rPr>
          <w:rFonts w:ascii="Times New Roman" w:hAnsi="Times New Roman" w:cs="Times New Roman"/>
          <w:i/>
          <w:sz w:val="24"/>
          <w:szCs w:val="24"/>
        </w:rPr>
      </w:pPr>
      <w:r w:rsidRPr="00197A2B">
        <w:rPr>
          <w:rFonts w:ascii="Times New Roman" w:hAnsi="Times New Roman" w:cs="Times New Roman"/>
          <w:iCs/>
          <w:sz w:val="24"/>
          <w:szCs w:val="24"/>
          <w:vertAlign w:val="superscript"/>
        </w:rPr>
        <w:t>2</w:t>
      </w:r>
      <w:r w:rsidRPr="00197A2B">
        <w:rPr>
          <w:rFonts w:ascii="Times New Roman" w:hAnsi="Times New Roman" w:cs="Times New Roman"/>
          <w:i/>
          <w:sz w:val="24"/>
          <w:szCs w:val="24"/>
        </w:rPr>
        <w:t>Department of Ecology and Evolutionary Biology, Cornell University, Ithaca, NY 14853.</w:t>
      </w:r>
    </w:p>
    <w:p w14:paraId="1A782E5B" w14:textId="5559E24D" w:rsidR="00E54BBB" w:rsidRPr="00197A2B" w:rsidRDefault="00E54BBB" w:rsidP="007E7634">
      <w:pPr>
        <w:spacing w:line="240" w:lineRule="auto"/>
        <w:rPr>
          <w:rFonts w:ascii="Times New Roman" w:hAnsi="Times New Roman" w:cs="Times New Roman"/>
          <w:i/>
          <w:sz w:val="24"/>
          <w:szCs w:val="24"/>
        </w:rPr>
      </w:pPr>
      <w:r>
        <w:rPr>
          <w:rFonts w:ascii="Times New Roman" w:hAnsi="Times New Roman" w:cs="Times New Roman"/>
          <w:i/>
          <w:sz w:val="24"/>
          <w:szCs w:val="24"/>
          <w:vertAlign w:val="superscript"/>
        </w:rPr>
        <w:t>3</w:t>
      </w:r>
      <w:r w:rsidRPr="00197A2B">
        <w:rPr>
          <w:rFonts w:ascii="Times New Roman" w:hAnsi="Times New Roman" w:cs="Times New Roman"/>
          <w:i/>
          <w:sz w:val="24"/>
          <w:szCs w:val="24"/>
        </w:rPr>
        <w:t>Department of Biology, University of Pennsylvania, Philadelphia, PA 19104</w:t>
      </w:r>
    </w:p>
    <w:p w14:paraId="4D95D0C2" w14:textId="3D2ACE80" w:rsidR="009851EC" w:rsidRPr="009851EC" w:rsidRDefault="00E54BBB" w:rsidP="00E54BBB">
      <w:pPr>
        <w:spacing w:line="240" w:lineRule="auto"/>
        <w:rPr>
          <w:rFonts w:ascii="Times New Roman" w:hAnsi="Times New Roman" w:cs="Times New Roman"/>
          <w:i/>
          <w:sz w:val="24"/>
          <w:szCs w:val="24"/>
          <w:vertAlign w:val="superscript"/>
        </w:rPr>
      </w:pPr>
      <w:r>
        <w:rPr>
          <w:rFonts w:ascii="Times New Roman" w:hAnsi="Times New Roman" w:cs="Times New Roman"/>
          <w:i/>
          <w:sz w:val="24"/>
          <w:szCs w:val="24"/>
          <w:vertAlign w:val="superscript"/>
        </w:rPr>
        <w:t>4</w:t>
      </w:r>
      <w:r w:rsidR="009851EC">
        <w:rPr>
          <w:rFonts w:ascii="Times New Roman" w:hAnsi="Times New Roman" w:cs="Times New Roman"/>
          <w:i/>
          <w:sz w:val="24"/>
          <w:szCs w:val="24"/>
          <w:vertAlign w:val="superscript"/>
        </w:rPr>
        <w:t xml:space="preserve"> </w:t>
      </w:r>
      <w:r w:rsidR="009851EC" w:rsidRPr="00E54BBB">
        <w:rPr>
          <w:rFonts w:ascii="Times New Roman" w:hAnsi="Times New Roman" w:cs="Times New Roman"/>
          <w:i/>
          <w:sz w:val="24"/>
          <w:szCs w:val="24"/>
        </w:rPr>
        <w:t>Department of Ecology and Evolutionary Biology, 1105 North University Avenue, Biological Sciences Building, Ann Arbor, MI 48109-1085, USA</w:t>
      </w:r>
    </w:p>
    <w:p w14:paraId="2BAC73E9" w14:textId="77777777" w:rsidR="00805723" w:rsidRPr="00197A2B" w:rsidRDefault="00805723" w:rsidP="007E7634">
      <w:pPr>
        <w:spacing w:after="0" w:line="480" w:lineRule="auto"/>
        <w:rPr>
          <w:rFonts w:ascii="Times New Roman" w:hAnsi="Times New Roman" w:cs="Times New Roman"/>
          <w:sz w:val="24"/>
          <w:szCs w:val="24"/>
          <w:vertAlign w:val="superscript"/>
        </w:rPr>
      </w:pPr>
    </w:p>
    <w:p w14:paraId="6789D1C2" w14:textId="6DDBFE02" w:rsidR="00805723" w:rsidRPr="00197A2B" w:rsidRDefault="00805723" w:rsidP="007E7634">
      <w:pPr>
        <w:spacing w:after="0" w:line="480" w:lineRule="auto"/>
        <w:rPr>
          <w:rFonts w:ascii="Times New Roman" w:hAnsi="Times New Roman" w:cs="Times New Roman"/>
          <w:sz w:val="24"/>
          <w:szCs w:val="24"/>
        </w:rPr>
      </w:pPr>
      <w:r w:rsidRPr="00197A2B">
        <w:rPr>
          <w:rFonts w:ascii="Times New Roman" w:hAnsi="Times New Roman" w:cs="Times New Roman"/>
          <w:sz w:val="24"/>
          <w:szCs w:val="24"/>
          <w:vertAlign w:val="superscript"/>
        </w:rPr>
        <w:t>*</w:t>
      </w:r>
      <w:r w:rsidRPr="00197A2B">
        <w:rPr>
          <w:rFonts w:ascii="Times New Roman" w:hAnsi="Times New Roman" w:cs="Times New Roman"/>
          <w:sz w:val="24"/>
          <w:szCs w:val="24"/>
        </w:rPr>
        <w:t>Corresponding author</w:t>
      </w:r>
    </w:p>
    <w:p w14:paraId="2D40DBCA" w14:textId="77777777" w:rsidR="00805723" w:rsidRPr="00197A2B" w:rsidRDefault="00805723" w:rsidP="007E7634">
      <w:pPr>
        <w:rPr>
          <w:rFonts w:ascii="Times New Roman" w:hAnsi="Times New Roman" w:cs="Times New Roman"/>
          <w:sz w:val="24"/>
          <w:szCs w:val="24"/>
        </w:rPr>
      </w:pPr>
      <w:r w:rsidRPr="00197A2B">
        <w:rPr>
          <w:rFonts w:ascii="Times New Roman" w:hAnsi="Times New Roman" w:cs="Times New Roman"/>
          <w:sz w:val="24"/>
          <w:szCs w:val="24"/>
        </w:rPr>
        <w:t xml:space="preserve">Email: </w:t>
      </w:r>
      <w:hyperlink r:id="rId8" w:history="1">
        <w:r w:rsidRPr="00197A2B">
          <w:rPr>
            <w:rStyle w:val="Hyperlink"/>
            <w:rFonts w:ascii="Times New Roman" w:hAnsi="Times New Roman" w:cs="Times New Roman"/>
            <w:sz w:val="24"/>
            <w:szCs w:val="24"/>
          </w:rPr>
          <w:t>gregg.thomas@umontana.edu</w:t>
        </w:r>
      </w:hyperlink>
    </w:p>
    <w:p w14:paraId="56EFB977" w14:textId="7A645021" w:rsidR="00805723" w:rsidRPr="00197A2B" w:rsidRDefault="00805723" w:rsidP="007E7634">
      <w:pPr>
        <w:spacing w:after="160" w:line="259" w:lineRule="auto"/>
        <w:rPr>
          <w:rFonts w:ascii="Times New Roman" w:hAnsi="Times New Roman" w:cs="Times New Roman"/>
        </w:rPr>
      </w:pPr>
      <w:r w:rsidRPr="00197A2B">
        <w:rPr>
          <w:rFonts w:ascii="Times New Roman" w:hAnsi="Times New Roman" w:cs="Times New Roman"/>
        </w:rPr>
        <w:br w:type="page"/>
      </w:r>
    </w:p>
    <w:p w14:paraId="7562F779" w14:textId="623865AB" w:rsidR="00805723" w:rsidRPr="00197A2B" w:rsidRDefault="00805723" w:rsidP="00F413E3">
      <w:pPr>
        <w:pStyle w:val="Heading1"/>
        <w:jc w:val="both"/>
      </w:pPr>
      <w:r w:rsidRPr="00197A2B">
        <w:lastRenderedPageBreak/>
        <w:t>Abstract</w:t>
      </w:r>
    </w:p>
    <w:p w14:paraId="06964631" w14:textId="37CCFF18" w:rsidR="00C52935" w:rsidRDefault="00956E36" w:rsidP="00502EF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09342D">
        <w:rPr>
          <w:rFonts w:ascii="Times New Roman" w:hAnsi="Times New Roman" w:cs="Times New Roman"/>
          <w:sz w:val="24"/>
          <w:szCs w:val="24"/>
        </w:rPr>
        <w:t>species tree</w:t>
      </w:r>
      <w:r w:rsidR="00204945">
        <w:rPr>
          <w:rFonts w:ascii="Times New Roman" w:hAnsi="Times New Roman" w:cs="Times New Roman"/>
          <w:sz w:val="24"/>
          <w:szCs w:val="24"/>
        </w:rPr>
        <w:t xml:space="preserve"> </w:t>
      </w:r>
      <w:r w:rsidR="00207591">
        <w:rPr>
          <w:rFonts w:ascii="Times New Roman" w:hAnsi="Times New Roman" w:cs="Times New Roman"/>
          <w:sz w:val="24"/>
          <w:szCs w:val="24"/>
        </w:rPr>
        <w:t xml:space="preserve">is </w:t>
      </w:r>
      <w:r w:rsidR="00E92DA2">
        <w:rPr>
          <w:rFonts w:ascii="Times New Roman" w:hAnsi="Times New Roman" w:cs="Times New Roman"/>
          <w:sz w:val="24"/>
          <w:szCs w:val="24"/>
        </w:rPr>
        <w:t>a</w:t>
      </w:r>
      <w:r w:rsidR="00207591">
        <w:rPr>
          <w:rFonts w:ascii="Times New Roman" w:hAnsi="Times New Roman" w:cs="Times New Roman"/>
          <w:sz w:val="24"/>
          <w:szCs w:val="24"/>
        </w:rPr>
        <w:t xml:space="preserve"> central concept in evolutionary biology</w:t>
      </w:r>
      <w:r w:rsidR="0009342D">
        <w:rPr>
          <w:rFonts w:ascii="Times New Roman" w:hAnsi="Times New Roman" w:cs="Times New Roman"/>
          <w:sz w:val="24"/>
          <w:szCs w:val="24"/>
        </w:rPr>
        <w:t xml:space="preserve"> whereby a </w:t>
      </w:r>
      <w:r w:rsidR="00033A4C">
        <w:rPr>
          <w:rFonts w:ascii="Times New Roman" w:hAnsi="Times New Roman" w:cs="Times New Roman"/>
          <w:sz w:val="24"/>
          <w:szCs w:val="24"/>
        </w:rPr>
        <w:t xml:space="preserve">single </w:t>
      </w:r>
      <w:r w:rsidR="0009342D">
        <w:rPr>
          <w:rFonts w:ascii="Times New Roman" w:hAnsi="Times New Roman" w:cs="Times New Roman"/>
          <w:sz w:val="24"/>
          <w:szCs w:val="24"/>
        </w:rPr>
        <w:t xml:space="preserve">branching </w:t>
      </w:r>
      <w:r w:rsidR="00204945">
        <w:rPr>
          <w:rFonts w:ascii="Times New Roman" w:hAnsi="Times New Roman" w:cs="Times New Roman"/>
          <w:sz w:val="24"/>
          <w:szCs w:val="24"/>
        </w:rPr>
        <w:t>phylogeny</w:t>
      </w:r>
      <w:r w:rsidR="0009342D">
        <w:rPr>
          <w:rFonts w:ascii="Times New Roman" w:hAnsi="Times New Roman" w:cs="Times New Roman"/>
          <w:sz w:val="24"/>
          <w:szCs w:val="24"/>
        </w:rPr>
        <w:t xml:space="preserve"> is used to reflect </w:t>
      </w:r>
      <w:r w:rsidR="004A4637">
        <w:rPr>
          <w:rFonts w:ascii="Times New Roman" w:hAnsi="Times New Roman" w:cs="Times New Roman"/>
          <w:sz w:val="24"/>
          <w:szCs w:val="24"/>
        </w:rPr>
        <w:t>relationships</w:t>
      </w:r>
      <w:r w:rsidR="00204945">
        <w:rPr>
          <w:rFonts w:ascii="Times New Roman" w:hAnsi="Times New Roman" w:cs="Times New Roman"/>
          <w:sz w:val="24"/>
          <w:szCs w:val="24"/>
        </w:rPr>
        <w:t xml:space="preserve"> </w:t>
      </w:r>
      <w:r w:rsidR="00E113CC">
        <w:rPr>
          <w:rFonts w:ascii="Times New Roman" w:hAnsi="Times New Roman" w:cs="Times New Roman"/>
          <w:sz w:val="24"/>
          <w:szCs w:val="24"/>
        </w:rPr>
        <w:t xml:space="preserve">among </w:t>
      </w:r>
      <w:r w:rsidR="00204945">
        <w:rPr>
          <w:rFonts w:ascii="Times New Roman" w:hAnsi="Times New Roman" w:cs="Times New Roman"/>
          <w:sz w:val="24"/>
          <w:szCs w:val="24"/>
        </w:rPr>
        <w:t>species.</w:t>
      </w:r>
      <w:r w:rsidR="00207591">
        <w:rPr>
          <w:rFonts w:ascii="Times New Roman" w:hAnsi="Times New Roman" w:cs="Times New Roman"/>
          <w:sz w:val="24"/>
          <w:szCs w:val="24"/>
        </w:rPr>
        <w:t xml:space="preserve"> </w:t>
      </w:r>
      <w:r w:rsidR="00E13CD9">
        <w:rPr>
          <w:rFonts w:ascii="Times New Roman" w:hAnsi="Times New Roman" w:cs="Times New Roman"/>
          <w:sz w:val="24"/>
          <w:szCs w:val="24"/>
        </w:rPr>
        <w:t xml:space="preserve">However, the </w:t>
      </w:r>
      <w:r w:rsidR="004A4637">
        <w:rPr>
          <w:rFonts w:ascii="Times New Roman" w:hAnsi="Times New Roman" w:cs="Times New Roman"/>
          <w:sz w:val="24"/>
          <w:szCs w:val="24"/>
        </w:rPr>
        <w:t>phylogenies</w:t>
      </w:r>
      <w:r w:rsidR="00E13CD9">
        <w:rPr>
          <w:rFonts w:ascii="Times New Roman" w:hAnsi="Times New Roman" w:cs="Times New Roman"/>
          <w:sz w:val="24"/>
          <w:szCs w:val="24"/>
        </w:rPr>
        <w:t xml:space="preserve"> of </w:t>
      </w:r>
      <w:r w:rsidR="00033A4C">
        <w:rPr>
          <w:rFonts w:ascii="Times New Roman" w:hAnsi="Times New Roman" w:cs="Times New Roman"/>
          <w:sz w:val="24"/>
          <w:szCs w:val="24"/>
        </w:rPr>
        <w:t>different</w:t>
      </w:r>
      <w:r w:rsidR="00193D17">
        <w:rPr>
          <w:rFonts w:ascii="Times New Roman" w:hAnsi="Times New Roman" w:cs="Times New Roman"/>
          <w:sz w:val="24"/>
          <w:szCs w:val="24"/>
        </w:rPr>
        <w:t xml:space="preserve"> genomic</w:t>
      </w:r>
      <w:r w:rsidR="00033A4C">
        <w:rPr>
          <w:rFonts w:ascii="Times New Roman" w:hAnsi="Times New Roman" w:cs="Times New Roman"/>
          <w:sz w:val="24"/>
          <w:szCs w:val="24"/>
        </w:rPr>
        <w:t xml:space="preserve"> regions </w:t>
      </w:r>
      <w:r>
        <w:rPr>
          <w:rFonts w:ascii="Times New Roman" w:hAnsi="Times New Roman" w:cs="Times New Roman"/>
          <w:sz w:val="24"/>
          <w:szCs w:val="24"/>
        </w:rPr>
        <w:t xml:space="preserve">often </w:t>
      </w:r>
      <w:r w:rsidR="000D26E7">
        <w:rPr>
          <w:rFonts w:ascii="Times New Roman" w:hAnsi="Times New Roman" w:cs="Times New Roman"/>
          <w:sz w:val="24"/>
          <w:szCs w:val="24"/>
        </w:rPr>
        <w:t xml:space="preserve">differ from the </w:t>
      </w:r>
      <w:r w:rsidR="00E13CD9">
        <w:rPr>
          <w:rFonts w:ascii="Times New Roman" w:hAnsi="Times New Roman" w:cs="Times New Roman"/>
          <w:sz w:val="24"/>
          <w:szCs w:val="24"/>
        </w:rPr>
        <w:t xml:space="preserve">species tree. </w:t>
      </w:r>
      <w:r w:rsidR="00C47409">
        <w:rPr>
          <w:rFonts w:ascii="Times New Roman" w:hAnsi="Times New Roman" w:cs="Times New Roman"/>
          <w:sz w:val="24"/>
          <w:szCs w:val="24"/>
        </w:rPr>
        <w:t>Although</w:t>
      </w:r>
      <w:r w:rsidR="00E113CC">
        <w:rPr>
          <w:rFonts w:ascii="Times New Roman" w:hAnsi="Times New Roman" w:cs="Times New Roman"/>
          <w:sz w:val="24"/>
          <w:szCs w:val="24"/>
        </w:rPr>
        <w:t xml:space="preserve"> </w:t>
      </w:r>
      <w:r w:rsidR="0067640F">
        <w:rPr>
          <w:rFonts w:ascii="Times New Roman" w:hAnsi="Times New Roman" w:cs="Times New Roman"/>
          <w:sz w:val="24"/>
          <w:szCs w:val="24"/>
        </w:rPr>
        <w:t>tree</w:t>
      </w:r>
      <w:r>
        <w:rPr>
          <w:rFonts w:ascii="Times New Roman" w:hAnsi="Times New Roman" w:cs="Times New Roman"/>
          <w:sz w:val="24"/>
          <w:szCs w:val="24"/>
        </w:rPr>
        <w:t xml:space="preserve"> </w:t>
      </w:r>
      <w:r w:rsidR="00E13CD9">
        <w:rPr>
          <w:rFonts w:ascii="Times New Roman" w:hAnsi="Times New Roman" w:cs="Times New Roman"/>
          <w:sz w:val="24"/>
          <w:szCs w:val="24"/>
        </w:rPr>
        <w:t xml:space="preserve">discordance </w:t>
      </w:r>
      <w:r w:rsidR="0067640F">
        <w:rPr>
          <w:rFonts w:ascii="Times New Roman" w:hAnsi="Times New Roman" w:cs="Times New Roman"/>
          <w:sz w:val="24"/>
          <w:szCs w:val="24"/>
        </w:rPr>
        <w:t>is often widespread in phylogenomic studies</w:t>
      </w:r>
      <w:r w:rsidR="00E13CD9">
        <w:rPr>
          <w:rFonts w:ascii="Times New Roman" w:hAnsi="Times New Roman" w:cs="Times New Roman"/>
          <w:sz w:val="24"/>
          <w:szCs w:val="24"/>
        </w:rPr>
        <w:t xml:space="preserve">, </w:t>
      </w:r>
      <w:r w:rsidR="0067640F">
        <w:rPr>
          <w:rFonts w:ascii="Times New Roman" w:hAnsi="Times New Roman" w:cs="Times New Roman"/>
          <w:sz w:val="24"/>
          <w:szCs w:val="24"/>
        </w:rPr>
        <w:t xml:space="preserve">we </w:t>
      </w:r>
      <w:r w:rsidR="00C47409">
        <w:rPr>
          <w:rFonts w:ascii="Times New Roman" w:hAnsi="Times New Roman" w:cs="Times New Roman"/>
          <w:sz w:val="24"/>
          <w:szCs w:val="24"/>
        </w:rPr>
        <w:t xml:space="preserve">still </w:t>
      </w:r>
      <w:r w:rsidR="0067640F">
        <w:rPr>
          <w:rFonts w:ascii="Times New Roman" w:hAnsi="Times New Roman" w:cs="Times New Roman"/>
          <w:sz w:val="24"/>
          <w:szCs w:val="24"/>
        </w:rPr>
        <w:t xml:space="preserve">lack a clear understanding of how variation in phylogenetic patterns </w:t>
      </w:r>
      <w:r w:rsidR="00C47409">
        <w:rPr>
          <w:rFonts w:ascii="Times New Roman" w:hAnsi="Times New Roman" w:cs="Times New Roman"/>
          <w:sz w:val="24"/>
          <w:szCs w:val="24"/>
        </w:rPr>
        <w:t>is</w:t>
      </w:r>
      <w:r w:rsidR="0067640F">
        <w:rPr>
          <w:rFonts w:ascii="Times New Roman" w:hAnsi="Times New Roman" w:cs="Times New Roman"/>
          <w:sz w:val="24"/>
          <w:szCs w:val="24"/>
        </w:rPr>
        <w:t xml:space="preserve"> shaped by genome biology or the extent to which discordance may compromise </w:t>
      </w:r>
      <w:r w:rsidR="00C47409">
        <w:rPr>
          <w:rFonts w:ascii="Times New Roman" w:hAnsi="Times New Roman" w:cs="Times New Roman"/>
          <w:sz w:val="24"/>
          <w:szCs w:val="24"/>
        </w:rPr>
        <w:t>comparative studies</w:t>
      </w:r>
      <w:r w:rsidR="0067640F">
        <w:rPr>
          <w:rFonts w:ascii="Times New Roman" w:hAnsi="Times New Roman" w:cs="Times New Roman"/>
          <w:sz w:val="24"/>
          <w:szCs w:val="24"/>
        </w:rPr>
        <w:t>.</w:t>
      </w:r>
      <w:r w:rsidR="00C47409">
        <w:rPr>
          <w:rFonts w:ascii="Times New Roman" w:hAnsi="Times New Roman" w:cs="Times New Roman"/>
          <w:sz w:val="24"/>
          <w:szCs w:val="24"/>
        </w:rPr>
        <w:t xml:space="preserve"> </w:t>
      </w:r>
      <w:r w:rsidR="00E113CC">
        <w:rPr>
          <w:rFonts w:ascii="Times New Roman" w:hAnsi="Times New Roman" w:cs="Times New Roman"/>
          <w:sz w:val="24"/>
          <w:szCs w:val="24"/>
        </w:rPr>
        <w:t>W</w:t>
      </w:r>
      <w:r w:rsidR="005E23C1">
        <w:rPr>
          <w:rFonts w:ascii="Times New Roman" w:hAnsi="Times New Roman" w:cs="Times New Roman"/>
          <w:sz w:val="24"/>
          <w:szCs w:val="24"/>
        </w:rPr>
        <w:t>e</w:t>
      </w:r>
      <w:r w:rsidR="00901E21">
        <w:rPr>
          <w:rFonts w:ascii="Times New Roman" w:hAnsi="Times New Roman" w:cs="Times New Roman"/>
          <w:sz w:val="24"/>
          <w:szCs w:val="24"/>
        </w:rPr>
        <w:t xml:space="preserve"> </w:t>
      </w:r>
      <w:r w:rsidR="005E23C1">
        <w:rPr>
          <w:rFonts w:ascii="Times New Roman" w:hAnsi="Times New Roman" w:cs="Times New Roman"/>
          <w:sz w:val="24"/>
          <w:szCs w:val="24"/>
        </w:rPr>
        <w:t>characterize</w:t>
      </w:r>
      <w:r w:rsidR="00E113CC">
        <w:rPr>
          <w:rFonts w:ascii="Times New Roman" w:hAnsi="Times New Roman" w:cs="Times New Roman"/>
          <w:sz w:val="24"/>
          <w:szCs w:val="24"/>
        </w:rPr>
        <w:t>d</w:t>
      </w:r>
      <w:r w:rsidR="005E23C1">
        <w:rPr>
          <w:rFonts w:ascii="Times New Roman" w:hAnsi="Times New Roman" w:cs="Times New Roman"/>
          <w:sz w:val="24"/>
          <w:szCs w:val="24"/>
        </w:rPr>
        <w:t xml:space="preserve"> patterns of phylogenomic discordance across the murine </w:t>
      </w:r>
      <w:r w:rsidR="00D62D31">
        <w:rPr>
          <w:rFonts w:ascii="Times New Roman" w:hAnsi="Times New Roman" w:cs="Times New Roman"/>
          <w:sz w:val="24"/>
          <w:szCs w:val="24"/>
        </w:rPr>
        <w:t>rodent</w:t>
      </w:r>
      <w:r w:rsidR="00F125BA">
        <w:rPr>
          <w:rFonts w:ascii="Times New Roman" w:hAnsi="Times New Roman" w:cs="Times New Roman"/>
          <w:sz w:val="24"/>
          <w:szCs w:val="24"/>
        </w:rPr>
        <w:t>s</w:t>
      </w:r>
      <w:r w:rsidR="00D0250C">
        <w:rPr>
          <w:rFonts w:ascii="Times New Roman" w:hAnsi="Times New Roman" w:cs="Times New Roman"/>
          <w:sz w:val="24"/>
          <w:szCs w:val="24"/>
        </w:rPr>
        <w:t xml:space="preserve"> (Old World mice and rats)</w:t>
      </w:r>
      <w:r w:rsidR="0089437D">
        <w:rPr>
          <w:rFonts w:ascii="Times New Roman" w:hAnsi="Times New Roman" w:cs="Times New Roman"/>
          <w:sz w:val="24"/>
          <w:szCs w:val="24"/>
        </w:rPr>
        <w:t xml:space="preserve"> – </w:t>
      </w:r>
      <w:r w:rsidR="00033A4C">
        <w:rPr>
          <w:rFonts w:ascii="Times New Roman" w:hAnsi="Times New Roman" w:cs="Times New Roman"/>
          <w:sz w:val="24"/>
          <w:szCs w:val="24"/>
        </w:rPr>
        <w:t>a</w:t>
      </w:r>
      <w:r w:rsidR="00F125BA">
        <w:rPr>
          <w:rFonts w:ascii="Times New Roman" w:hAnsi="Times New Roman" w:cs="Times New Roman"/>
          <w:sz w:val="24"/>
          <w:szCs w:val="24"/>
        </w:rPr>
        <w:t xml:space="preserve"> </w:t>
      </w:r>
      <w:r w:rsidR="00033A4C">
        <w:rPr>
          <w:rFonts w:ascii="Times New Roman" w:hAnsi="Times New Roman" w:cs="Times New Roman"/>
          <w:sz w:val="24"/>
          <w:szCs w:val="24"/>
        </w:rPr>
        <w:t xml:space="preserve">large </w:t>
      </w:r>
      <w:r w:rsidR="00214FED">
        <w:rPr>
          <w:rFonts w:ascii="Times New Roman" w:hAnsi="Times New Roman" w:cs="Times New Roman"/>
          <w:sz w:val="24"/>
          <w:szCs w:val="24"/>
        </w:rPr>
        <w:t>and ecologically diverse group</w:t>
      </w:r>
      <w:r w:rsidR="00033A4C">
        <w:rPr>
          <w:rFonts w:ascii="Times New Roman" w:hAnsi="Times New Roman" w:cs="Times New Roman"/>
          <w:sz w:val="24"/>
          <w:szCs w:val="24"/>
        </w:rPr>
        <w:t xml:space="preserve"> </w:t>
      </w:r>
      <w:r w:rsidR="00F125BA">
        <w:rPr>
          <w:rFonts w:ascii="Times New Roman" w:hAnsi="Times New Roman" w:cs="Times New Roman"/>
          <w:sz w:val="24"/>
          <w:szCs w:val="24"/>
        </w:rPr>
        <w:t xml:space="preserve">that </w:t>
      </w:r>
      <w:r w:rsidR="00893681">
        <w:rPr>
          <w:rFonts w:ascii="Times New Roman" w:hAnsi="Times New Roman" w:cs="Times New Roman"/>
          <w:sz w:val="24"/>
          <w:szCs w:val="24"/>
        </w:rPr>
        <w:t xml:space="preserve">gave rise to the </w:t>
      </w:r>
      <w:r w:rsidR="00193D17">
        <w:rPr>
          <w:rFonts w:ascii="Times New Roman" w:hAnsi="Times New Roman" w:cs="Times New Roman"/>
          <w:sz w:val="24"/>
          <w:szCs w:val="24"/>
        </w:rPr>
        <w:t xml:space="preserve">mouse and rat </w:t>
      </w:r>
      <w:r w:rsidR="00893681" w:rsidRPr="00E358E6">
        <w:rPr>
          <w:rFonts w:ascii="Times New Roman" w:hAnsi="Times New Roman" w:cs="Times New Roman"/>
          <w:sz w:val="24"/>
          <w:szCs w:val="24"/>
        </w:rPr>
        <w:t>model systems</w:t>
      </w:r>
      <w:r w:rsidR="0045137E">
        <w:rPr>
          <w:rFonts w:ascii="Times New Roman" w:hAnsi="Times New Roman" w:cs="Times New Roman"/>
          <w:sz w:val="24"/>
          <w:szCs w:val="24"/>
        </w:rPr>
        <w:t xml:space="preserve">. </w:t>
      </w:r>
      <w:r w:rsidR="00893681">
        <w:rPr>
          <w:rFonts w:ascii="Times New Roman" w:hAnsi="Times New Roman" w:cs="Times New Roman"/>
          <w:sz w:val="24"/>
          <w:szCs w:val="24"/>
        </w:rPr>
        <w:t xml:space="preserve">Combining </w:t>
      </w:r>
      <w:r w:rsidR="000A7DA1">
        <w:rPr>
          <w:rFonts w:ascii="Times New Roman" w:hAnsi="Times New Roman" w:cs="Times New Roman"/>
          <w:sz w:val="24"/>
          <w:szCs w:val="24"/>
        </w:rPr>
        <w:t>new</w:t>
      </w:r>
      <w:r w:rsidR="00893681">
        <w:rPr>
          <w:rFonts w:ascii="Times New Roman" w:hAnsi="Times New Roman" w:cs="Times New Roman"/>
          <w:sz w:val="24"/>
          <w:szCs w:val="24"/>
        </w:rPr>
        <w:t xml:space="preserve"> linked-read </w:t>
      </w:r>
      <w:r w:rsidR="000A7DA1">
        <w:rPr>
          <w:rFonts w:ascii="Times New Roman" w:hAnsi="Times New Roman" w:cs="Times New Roman"/>
          <w:sz w:val="24"/>
          <w:szCs w:val="24"/>
        </w:rPr>
        <w:t xml:space="preserve">genome assemblies for </w:t>
      </w:r>
      <w:r w:rsidR="00E4229C">
        <w:rPr>
          <w:rFonts w:ascii="Times New Roman" w:hAnsi="Times New Roman" w:cs="Times New Roman"/>
          <w:sz w:val="24"/>
          <w:szCs w:val="24"/>
        </w:rPr>
        <w:t>seven</w:t>
      </w:r>
      <w:r w:rsidR="000A7DA1">
        <w:rPr>
          <w:rFonts w:ascii="Times New Roman" w:hAnsi="Times New Roman" w:cs="Times New Roman"/>
          <w:sz w:val="24"/>
          <w:szCs w:val="24"/>
        </w:rPr>
        <w:t xml:space="preserve"> murine</w:t>
      </w:r>
      <w:r w:rsidR="00190173">
        <w:rPr>
          <w:rFonts w:ascii="Times New Roman" w:hAnsi="Times New Roman" w:cs="Times New Roman"/>
          <w:sz w:val="24"/>
          <w:szCs w:val="24"/>
        </w:rPr>
        <w:t xml:space="preserve"> species</w:t>
      </w:r>
      <w:r w:rsidR="00893681">
        <w:rPr>
          <w:rFonts w:ascii="Times New Roman" w:hAnsi="Times New Roman" w:cs="Times New Roman"/>
          <w:sz w:val="24"/>
          <w:szCs w:val="24"/>
        </w:rPr>
        <w:t xml:space="preserve"> with</w:t>
      </w:r>
      <w:r w:rsidR="00030AC9">
        <w:rPr>
          <w:rFonts w:ascii="Times New Roman" w:hAnsi="Times New Roman" w:cs="Times New Roman"/>
          <w:sz w:val="24"/>
          <w:szCs w:val="24"/>
        </w:rPr>
        <w:t xml:space="preserve"> eleven</w:t>
      </w:r>
      <w:r w:rsidR="00893681">
        <w:rPr>
          <w:rFonts w:ascii="Times New Roman" w:hAnsi="Times New Roman" w:cs="Times New Roman"/>
          <w:sz w:val="24"/>
          <w:szCs w:val="24"/>
        </w:rPr>
        <w:t xml:space="preserve"> </w:t>
      </w:r>
      <w:r w:rsidR="008F18E0">
        <w:rPr>
          <w:rFonts w:ascii="Times New Roman" w:hAnsi="Times New Roman" w:cs="Times New Roman"/>
          <w:sz w:val="24"/>
          <w:szCs w:val="24"/>
        </w:rPr>
        <w:t>published</w:t>
      </w:r>
      <w:r w:rsidR="00893681">
        <w:rPr>
          <w:rFonts w:ascii="Times New Roman" w:hAnsi="Times New Roman" w:cs="Times New Roman"/>
          <w:sz w:val="24"/>
          <w:szCs w:val="24"/>
        </w:rPr>
        <w:t xml:space="preserve"> </w:t>
      </w:r>
      <w:r w:rsidR="00932AAA">
        <w:rPr>
          <w:rFonts w:ascii="Times New Roman" w:hAnsi="Times New Roman" w:cs="Times New Roman"/>
          <w:sz w:val="24"/>
          <w:szCs w:val="24"/>
        </w:rPr>
        <w:t xml:space="preserve">rodent </w:t>
      </w:r>
      <w:r w:rsidR="00893681">
        <w:rPr>
          <w:rFonts w:ascii="Times New Roman" w:hAnsi="Times New Roman" w:cs="Times New Roman"/>
          <w:sz w:val="24"/>
          <w:szCs w:val="24"/>
        </w:rPr>
        <w:t>genome</w:t>
      </w:r>
      <w:r w:rsidR="0014061C">
        <w:rPr>
          <w:rFonts w:ascii="Times New Roman" w:hAnsi="Times New Roman" w:cs="Times New Roman"/>
          <w:sz w:val="24"/>
          <w:szCs w:val="24"/>
        </w:rPr>
        <w:t>s</w:t>
      </w:r>
      <w:r w:rsidR="008F18E0">
        <w:rPr>
          <w:rFonts w:ascii="Times New Roman" w:hAnsi="Times New Roman" w:cs="Times New Roman"/>
          <w:sz w:val="24"/>
          <w:szCs w:val="24"/>
        </w:rPr>
        <w:t xml:space="preserve">, </w:t>
      </w:r>
      <w:r w:rsidR="00D62D31">
        <w:rPr>
          <w:rFonts w:ascii="Times New Roman" w:hAnsi="Times New Roman" w:cs="Times New Roman"/>
          <w:sz w:val="24"/>
          <w:szCs w:val="24"/>
        </w:rPr>
        <w:t>we</w:t>
      </w:r>
      <w:r w:rsidR="0014061C">
        <w:rPr>
          <w:rFonts w:ascii="Times New Roman" w:hAnsi="Times New Roman" w:cs="Times New Roman"/>
          <w:sz w:val="24"/>
          <w:szCs w:val="24"/>
        </w:rPr>
        <w:t xml:space="preserve"> first use</w:t>
      </w:r>
      <w:r w:rsidR="00970F40">
        <w:rPr>
          <w:rFonts w:ascii="Times New Roman" w:hAnsi="Times New Roman" w:cs="Times New Roman"/>
          <w:sz w:val="24"/>
          <w:szCs w:val="24"/>
        </w:rPr>
        <w:t>d</w:t>
      </w:r>
      <w:r w:rsidR="0014061C">
        <w:rPr>
          <w:rFonts w:ascii="Times New Roman" w:hAnsi="Times New Roman" w:cs="Times New Roman"/>
          <w:sz w:val="24"/>
          <w:szCs w:val="24"/>
        </w:rPr>
        <w:t xml:space="preserve"> ultra-conserved </w:t>
      </w:r>
      <w:r w:rsidR="00785CCB">
        <w:rPr>
          <w:rFonts w:ascii="Times New Roman" w:hAnsi="Times New Roman" w:cs="Times New Roman"/>
          <w:sz w:val="24"/>
          <w:szCs w:val="24"/>
        </w:rPr>
        <w:t>elements (UCE</w:t>
      </w:r>
      <w:r w:rsidR="00932AAA">
        <w:rPr>
          <w:rFonts w:ascii="Times New Roman" w:hAnsi="Times New Roman" w:cs="Times New Roman"/>
          <w:sz w:val="24"/>
          <w:szCs w:val="24"/>
        </w:rPr>
        <w:t>s</w:t>
      </w:r>
      <w:r w:rsidR="00785CCB">
        <w:rPr>
          <w:rFonts w:ascii="Times New Roman" w:hAnsi="Times New Roman" w:cs="Times New Roman"/>
          <w:sz w:val="24"/>
          <w:szCs w:val="24"/>
        </w:rPr>
        <w:t>)</w:t>
      </w:r>
      <w:r w:rsidR="0014061C">
        <w:rPr>
          <w:rFonts w:ascii="Times New Roman" w:hAnsi="Times New Roman" w:cs="Times New Roman"/>
          <w:sz w:val="24"/>
          <w:szCs w:val="24"/>
        </w:rPr>
        <w:t xml:space="preserve"> to</w:t>
      </w:r>
      <w:r w:rsidR="00204945">
        <w:rPr>
          <w:rFonts w:ascii="Times New Roman" w:hAnsi="Times New Roman" w:cs="Times New Roman"/>
          <w:sz w:val="24"/>
          <w:szCs w:val="24"/>
        </w:rPr>
        <w:t xml:space="preserve"> infer a robust </w:t>
      </w:r>
      <w:r w:rsidR="006752BE">
        <w:rPr>
          <w:rFonts w:ascii="Times New Roman" w:hAnsi="Times New Roman" w:cs="Times New Roman"/>
          <w:sz w:val="24"/>
          <w:szCs w:val="24"/>
        </w:rPr>
        <w:t>species tree</w:t>
      </w:r>
      <w:r w:rsidR="00204945">
        <w:rPr>
          <w:rFonts w:ascii="Times New Roman" w:hAnsi="Times New Roman" w:cs="Times New Roman"/>
          <w:sz w:val="24"/>
          <w:szCs w:val="24"/>
        </w:rPr>
        <w:t xml:space="preserve"> </w:t>
      </w:r>
      <w:r w:rsidR="00970F40">
        <w:rPr>
          <w:rFonts w:ascii="Times New Roman" w:hAnsi="Times New Roman" w:cs="Times New Roman"/>
          <w:sz w:val="24"/>
          <w:szCs w:val="24"/>
        </w:rPr>
        <w:t xml:space="preserve">despite </w:t>
      </w:r>
      <w:r w:rsidR="00932AAA">
        <w:rPr>
          <w:rFonts w:ascii="Times New Roman" w:hAnsi="Times New Roman" w:cs="Times New Roman"/>
          <w:sz w:val="24"/>
          <w:szCs w:val="24"/>
        </w:rPr>
        <w:t>extensive</w:t>
      </w:r>
      <w:r w:rsidR="007E6DE0">
        <w:rPr>
          <w:rFonts w:ascii="Times New Roman" w:hAnsi="Times New Roman" w:cs="Times New Roman"/>
          <w:sz w:val="24"/>
          <w:szCs w:val="24"/>
        </w:rPr>
        <w:t xml:space="preserve"> discordance among individual loci. We </w:t>
      </w:r>
      <w:r w:rsidR="006752BE">
        <w:rPr>
          <w:rFonts w:ascii="Times New Roman" w:hAnsi="Times New Roman" w:cs="Times New Roman"/>
          <w:sz w:val="24"/>
          <w:szCs w:val="24"/>
        </w:rPr>
        <w:t xml:space="preserve">then </w:t>
      </w:r>
      <w:r w:rsidR="006C1351">
        <w:rPr>
          <w:rFonts w:ascii="Times New Roman" w:hAnsi="Times New Roman" w:cs="Times New Roman"/>
          <w:sz w:val="24"/>
          <w:szCs w:val="24"/>
        </w:rPr>
        <w:t xml:space="preserve">used whole genomes to </w:t>
      </w:r>
      <w:r w:rsidR="007A5155">
        <w:rPr>
          <w:rFonts w:ascii="Times New Roman" w:hAnsi="Times New Roman" w:cs="Times New Roman"/>
          <w:sz w:val="24"/>
          <w:szCs w:val="24"/>
        </w:rPr>
        <w:t>examine</w:t>
      </w:r>
      <w:r w:rsidR="007E6DE0">
        <w:rPr>
          <w:rFonts w:ascii="Times New Roman" w:hAnsi="Times New Roman" w:cs="Times New Roman"/>
          <w:sz w:val="24"/>
          <w:szCs w:val="24"/>
        </w:rPr>
        <w:t xml:space="preserve"> </w:t>
      </w:r>
      <w:r w:rsidR="006752BE">
        <w:rPr>
          <w:rFonts w:ascii="Times New Roman" w:hAnsi="Times New Roman" w:cs="Times New Roman"/>
          <w:sz w:val="24"/>
          <w:szCs w:val="24"/>
        </w:rPr>
        <w:t>fine</w:t>
      </w:r>
      <w:r w:rsidR="00193D17">
        <w:rPr>
          <w:rFonts w:ascii="Times New Roman" w:hAnsi="Times New Roman" w:cs="Times New Roman"/>
          <w:sz w:val="24"/>
          <w:szCs w:val="24"/>
        </w:rPr>
        <w:t>r</w:t>
      </w:r>
      <w:r w:rsidR="006752BE">
        <w:rPr>
          <w:rFonts w:ascii="Times New Roman" w:hAnsi="Times New Roman" w:cs="Times New Roman"/>
          <w:sz w:val="24"/>
          <w:szCs w:val="24"/>
        </w:rPr>
        <w:t xml:space="preserve">-scale patterns of </w:t>
      </w:r>
      <w:r w:rsidR="007E6DE0">
        <w:rPr>
          <w:rFonts w:ascii="Times New Roman" w:hAnsi="Times New Roman" w:cs="Times New Roman"/>
          <w:sz w:val="24"/>
          <w:szCs w:val="24"/>
        </w:rPr>
        <w:t>discordance</w:t>
      </w:r>
      <w:r w:rsidR="006C1351">
        <w:rPr>
          <w:rFonts w:ascii="Times New Roman" w:hAnsi="Times New Roman" w:cs="Times New Roman"/>
          <w:sz w:val="24"/>
          <w:szCs w:val="24"/>
        </w:rPr>
        <w:t xml:space="preserve"> </w:t>
      </w:r>
      <w:r w:rsidR="00796392">
        <w:rPr>
          <w:rFonts w:ascii="Times New Roman" w:hAnsi="Times New Roman" w:cs="Times New Roman"/>
          <w:sz w:val="24"/>
          <w:szCs w:val="24"/>
        </w:rPr>
        <w:t>and</w:t>
      </w:r>
      <w:r w:rsidR="00E4229C">
        <w:rPr>
          <w:rFonts w:ascii="Times New Roman" w:hAnsi="Times New Roman" w:cs="Times New Roman"/>
          <w:sz w:val="24"/>
          <w:szCs w:val="24"/>
        </w:rPr>
        <w:t xml:space="preserve"> found </w:t>
      </w:r>
      <w:r w:rsidR="00D62D31">
        <w:rPr>
          <w:rFonts w:ascii="Times New Roman" w:hAnsi="Times New Roman" w:cs="Times New Roman"/>
          <w:sz w:val="24"/>
          <w:szCs w:val="24"/>
        </w:rPr>
        <w:t xml:space="preserve">that </w:t>
      </w:r>
      <w:r w:rsidR="00727C10">
        <w:rPr>
          <w:rFonts w:ascii="Times New Roman" w:hAnsi="Times New Roman" w:cs="Times New Roman"/>
          <w:sz w:val="24"/>
          <w:szCs w:val="24"/>
        </w:rPr>
        <w:t xml:space="preserve">phylogenies built from proximate </w:t>
      </w:r>
      <w:r w:rsidR="00E4229C">
        <w:rPr>
          <w:rFonts w:ascii="Times New Roman" w:hAnsi="Times New Roman" w:cs="Times New Roman"/>
          <w:sz w:val="24"/>
          <w:szCs w:val="24"/>
        </w:rPr>
        <w:t xml:space="preserve">chromosomal </w:t>
      </w:r>
      <w:r w:rsidR="00727C10">
        <w:rPr>
          <w:rFonts w:ascii="Times New Roman" w:hAnsi="Times New Roman" w:cs="Times New Roman"/>
          <w:sz w:val="24"/>
          <w:szCs w:val="24"/>
        </w:rPr>
        <w:t xml:space="preserve">regions </w:t>
      </w:r>
      <w:r w:rsidR="00E4229C">
        <w:rPr>
          <w:rFonts w:ascii="Times New Roman" w:hAnsi="Times New Roman" w:cs="Times New Roman"/>
          <w:sz w:val="24"/>
          <w:szCs w:val="24"/>
        </w:rPr>
        <w:t xml:space="preserve">had </w:t>
      </w:r>
      <w:r w:rsidR="00727C10">
        <w:rPr>
          <w:rFonts w:ascii="Times New Roman" w:hAnsi="Times New Roman" w:cs="Times New Roman"/>
          <w:sz w:val="24"/>
          <w:szCs w:val="24"/>
        </w:rPr>
        <w:t xml:space="preserve">similar </w:t>
      </w:r>
      <w:r w:rsidR="00502EF9">
        <w:rPr>
          <w:rFonts w:ascii="Times New Roman" w:hAnsi="Times New Roman" w:cs="Times New Roman"/>
          <w:sz w:val="24"/>
          <w:szCs w:val="24"/>
        </w:rPr>
        <w:t>phylogenies</w:t>
      </w:r>
      <w:r w:rsidR="003C2652">
        <w:rPr>
          <w:rFonts w:ascii="Times New Roman" w:hAnsi="Times New Roman" w:cs="Times New Roman"/>
          <w:sz w:val="24"/>
          <w:szCs w:val="24"/>
        </w:rPr>
        <w:t>.</w:t>
      </w:r>
      <w:r w:rsidR="00727C10">
        <w:rPr>
          <w:rFonts w:ascii="Times New Roman" w:hAnsi="Times New Roman" w:cs="Times New Roman"/>
          <w:sz w:val="24"/>
          <w:szCs w:val="24"/>
        </w:rPr>
        <w:t xml:space="preserve"> </w:t>
      </w:r>
      <w:r w:rsidR="0051283D">
        <w:rPr>
          <w:rFonts w:ascii="Times New Roman" w:hAnsi="Times New Roman" w:cs="Times New Roman"/>
          <w:sz w:val="24"/>
          <w:szCs w:val="24"/>
        </w:rPr>
        <w:t xml:space="preserve">However, </w:t>
      </w:r>
      <w:r w:rsidR="00214FED">
        <w:rPr>
          <w:rFonts w:ascii="Times New Roman" w:hAnsi="Times New Roman" w:cs="Times New Roman"/>
          <w:sz w:val="24"/>
          <w:szCs w:val="24"/>
        </w:rPr>
        <w:t>there was</w:t>
      </w:r>
      <w:r w:rsidR="00A747AD" w:rsidRPr="00031896">
        <w:rPr>
          <w:rFonts w:ascii="Times New Roman" w:hAnsi="Times New Roman" w:cs="Times New Roman"/>
          <w:sz w:val="24"/>
          <w:szCs w:val="24"/>
        </w:rPr>
        <w:t xml:space="preserve"> no relationship between tree similarity and </w:t>
      </w:r>
      <w:r w:rsidR="0051283D">
        <w:rPr>
          <w:rFonts w:ascii="Times New Roman" w:hAnsi="Times New Roman" w:cs="Times New Roman"/>
          <w:sz w:val="24"/>
          <w:szCs w:val="24"/>
        </w:rPr>
        <w:t xml:space="preserve">local </w:t>
      </w:r>
      <w:r w:rsidR="00A747AD" w:rsidRPr="00031896">
        <w:rPr>
          <w:rFonts w:ascii="Times New Roman" w:hAnsi="Times New Roman" w:cs="Times New Roman"/>
          <w:sz w:val="24"/>
          <w:szCs w:val="24"/>
        </w:rPr>
        <w:t>recombination rate</w:t>
      </w:r>
      <w:r w:rsidR="00A747AD">
        <w:rPr>
          <w:rFonts w:ascii="Times New Roman" w:hAnsi="Times New Roman" w:cs="Times New Roman"/>
          <w:sz w:val="24"/>
          <w:szCs w:val="24"/>
        </w:rPr>
        <w:t>s</w:t>
      </w:r>
      <w:r w:rsidR="0051283D">
        <w:rPr>
          <w:rFonts w:ascii="Times New Roman" w:hAnsi="Times New Roman" w:cs="Times New Roman"/>
          <w:sz w:val="24"/>
          <w:szCs w:val="24"/>
        </w:rPr>
        <w:t xml:space="preserve"> in house mice, suggesting that </w:t>
      </w:r>
      <w:r w:rsidR="003C2652">
        <w:rPr>
          <w:rFonts w:ascii="Times New Roman" w:hAnsi="Times New Roman" w:cs="Times New Roman"/>
          <w:sz w:val="24"/>
          <w:szCs w:val="24"/>
        </w:rPr>
        <w:t xml:space="preserve">genetic linkage </w:t>
      </w:r>
      <w:r w:rsidR="006C1351">
        <w:rPr>
          <w:rFonts w:ascii="Times New Roman" w:hAnsi="Times New Roman" w:cs="Times New Roman"/>
          <w:sz w:val="24"/>
          <w:szCs w:val="24"/>
        </w:rPr>
        <w:t xml:space="preserve">influences </w:t>
      </w:r>
      <w:r w:rsidR="003C2652">
        <w:rPr>
          <w:rFonts w:ascii="Times New Roman" w:hAnsi="Times New Roman" w:cs="Times New Roman"/>
          <w:sz w:val="24"/>
          <w:szCs w:val="24"/>
        </w:rPr>
        <w:t xml:space="preserve">phylogenetic </w:t>
      </w:r>
      <w:r w:rsidR="00932AAA">
        <w:rPr>
          <w:rFonts w:ascii="Times New Roman" w:hAnsi="Times New Roman" w:cs="Times New Roman"/>
          <w:sz w:val="24"/>
          <w:szCs w:val="24"/>
        </w:rPr>
        <w:t xml:space="preserve">patterns </w:t>
      </w:r>
      <w:r w:rsidR="0051283D">
        <w:rPr>
          <w:rFonts w:ascii="Times New Roman" w:hAnsi="Times New Roman" w:cs="Times New Roman"/>
          <w:sz w:val="24"/>
          <w:szCs w:val="24"/>
        </w:rPr>
        <w:t xml:space="preserve">over deeper </w:t>
      </w:r>
      <w:r w:rsidR="006C1D3D">
        <w:rPr>
          <w:rFonts w:ascii="Times New Roman" w:hAnsi="Times New Roman" w:cs="Times New Roman"/>
          <w:sz w:val="24"/>
          <w:szCs w:val="24"/>
        </w:rPr>
        <w:t>timescales,</w:t>
      </w:r>
      <w:r w:rsidR="0051283D">
        <w:rPr>
          <w:rFonts w:ascii="Times New Roman" w:hAnsi="Times New Roman" w:cs="Times New Roman"/>
          <w:sz w:val="24"/>
          <w:szCs w:val="24"/>
        </w:rPr>
        <w:t xml:space="preserve"> </w:t>
      </w:r>
      <w:r w:rsidR="003C2652">
        <w:rPr>
          <w:rFonts w:ascii="Times New Roman" w:hAnsi="Times New Roman" w:cs="Times New Roman"/>
          <w:sz w:val="24"/>
          <w:szCs w:val="24"/>
        </w:rPr>
        <w:t>but</w:t>
      </w:r>
      <w:r w:rsidR="003C2652" w:rsidRPr="003C2652">
        <w:rPr>
          <w:rFonts w:ascii="Times New Roman" w:hAnsi="Times New Roman" w:cs="Times New Roman"/>
          <w:sz w:val="24"/>
          <w:szCs w:val="24"/>
        </w:rPr>
        <w:t xml:space="preserve"> </w:t>
      </w:r>
      <w:r w:rsidR="003C2652">
        <w:rPr>
          <w:rFonts w:ascii="Times New Roman" w:hAnsi="Times New Roman" w:cs="Times New Roman"/>
          <w:sz w:val="24"/>
          <w:szCs w:val="24"/>
        </w:rPr>
        <w:t xml:space="preserve">this signal </w:t>
      </w:r>
      <w:r w:rsidR="008B682F">
        <w:rPr>
          <w:rFonts w:ascii="Times New Roman" w:hAnsi="Times New Roman" w:cs="Times New Roman"/>
          <w:sz w:val="24"/>
          <w:szCs w:val="24"/>
        </w:rPr>
        <w:t>may</w:t>
      </w:r>
      <w:r w:rsidR="004A4637">
        <w:rPr>
          <w:rFonts w:ascii="Times New Roman" w:hAnsi="Times New Roman" w:cs="Times New Roman"/>
          <w:sz w:val="24"/>
          <w:szCs w:val="24"/>
        </w:rPr>
        <w:t xml:space="preserve"> be </w:t>
      </w:r>
      <w:r w:rsidR="0051283D">
        <w:rPr>
          <w:rFonts w:ascii="Times New Roman" w:hAnsi="Times New Roman" w:cs="Times New Roman"/>
          <w:sz w:val="24"/>
          <w:szCs w:val="24"/>
        </w:rPr>
        <w:t>independent of contemporary recombination landscapes.</w:t>
      </w:r>
      <w:r w:rsidR="00785CCB">
        <w:rPr>
          <w:rFonts w:ascii="Times New Roman" w:hAnsi="Times New Roman" w:cs="Times New Roman"/>
          <w:sz w:val="24"/>
          <w:szCs w:val="24"/>
        </w:rPr>
        <w:t xml:space="preserve"> We also detected </w:t>
      </w:r>
      <w:r w:rsidR="00796392">
        <w:rPr>
          <w:rFonts w:ascii="Times New Roman" w:hAnsi="Times New Roman" w:cs="Times New Roman"/>
          <w:sz w:val="24"/>
          <w:szCs w:val="24"/>
        </w:rPr>
        <w:t>a strong influence of linked</w:t>
      </w:r>
      <w:r w:rsidR="00E10D27">
        <w:rPr>
          <w:rFonts w:ascii="Times New Roman" w:hAnsi="Times New Roman" w:cs="Times New Roman"/>
          <w:sz w:val="24"/>
          <w:szCs w:val="24"/>
        </w:rPr>
        <w:t xml:space="preserve"> </w:t>
      </w:r>
      <w:r w:rsidR="00796392">
        <w:rPr>
          <w:rFonts w:ascii="Times New Roman" w:hAnsi="Times New Roman" w:cs="Times New Roman"/>
          <w:sz w:val="24"/>
          <w:szCs w:val="24"/>
        </w:rPr>
        <w:t>selection</w:t>
      </w:r>
      <w:r w:rsidR="00214FED">
        <w:rPr>
          <w:rFonts w:ascii="Times New Roman" w:hAnsi="Times New Roman" w:cs="Times New Roman"/>
          <w:sz w:val="24"/>
          <w:szCs w:val="24"/>
        </w:rPr>
        <w:t xml:space="preserve"> whereby </w:t>
      </w:r>
      <w:r w:rsidR="00E10D27">
        <w:rPr>
          <w:rFonts w:ascii="Times New Roman" w:hAnsi="Times New Roman" w:cs="Times New Roman"/>
          <w:sz w:val="24"/>
          <w:szCs w:val="24"/>
        </w:rPr>
        <w:t xml:space="preserve">purifying selection at UCEs led to less discordance </w:t>
      </w:r>
      <w:r w:rsidR="00193D17">
        <w:rPr>
          <w:rFonts w:ascii="Times New Roman" w:hAnsi="Times New Roman" w:cs="Times New Roman"/>
          <w:sz w:val="24"/>
          <w:szCs w:val="24"/>
        </w:rPr>
        <w:t>while</w:t>
      </w:r>
      <w:r w:rsidR="00E10D27">
        <w:rPr>
          <w:rFonts w:ascii="Times New Roman" w:hAnsi="Times New Roman" w:cs="Times New Roman"/>
          <w:sz w:val="24"/>
          <w:szCs w:val="24"/>
        </w:rPr>
        <w:t xml:space="preserve"> </w:t>
      </w:r>
      <w:r w:rsidR="00214FED">
        <w:rPr>
          <w:rFonts w:ascii="Times New Roman" w:hAnsi="Times New Roman" w:cs="Times New Roman"/>
          <w:sz w:val="24"/>
          <w:szCs w:val="24"/>
        </w:rPr>
        <w:t xml:space="preserve">genes experiencing </w:t>
      </w:r>
      <w:r w:rsidR="00E10D27">
        <w:rPr>
          <w:rFonts w:ascii="Times New Roman" w:hAnsi="Times New Roman" w:cs="Times New Roman"/>
          <w:sz w:val="24"/>
          <w:szCs w:val="24"/>
        </w:rPr>
        <w:t xml:space="preserve">positive selection </w:t>
      </w:r>
      <w:r w:rsidR="00214FED">
        <w:rPr>
          <w:rFonts w:ascii="Times New Roman" w:hAnsi="Times New Roman" w:cs="Times New Roman"/>
          <w:sz w:val="24"/>
          <w:szCs w:val="24"/>
        </w:rPr>
        <w:t>showed</w:t>
      </w:r>
      <w:r w:rsidR="00082F77">
        <w:rPr>
          <w:rFonts w:ascii="Times New Roman" w:hAnsi="Times New Roman" w:cs="Times New Roman"/>
          <w:sz w:val="24"/>
          <w:szCs w:val="24"/>
        </w:rPr>
        <w:t xml:space="preserve"> </w:t>
      </w:r>
      <w:r w:rsidR="006E3399">
        <w:rPr>
          <w:rFonts w:ascii="Times New Roman" w:hAnsi="Times New Roman" w:cs="Times New Roman"/>
          <w:sz w:val="24"/>
          <w:szCs w:val="24"/>
        </w:rPr>
        <w:t>more discordant and variable phylogenetic signal</w:t>
      </w:r>
      <w:r w:rsidR="00214FED">
        <w:rPr>
          <w:rFonts w:ascii="Times New Roman" w:hAnsi="Times New Roman" w:cs="Times New Roman"/>
          <w:sz w:val="24"/>
          <w:szCs w:val="24"/>
        </w:rPr>
        <w:t>s</w:t>
      </w:r>
      <w:r w:rsidR="00E10D27">
        <w:rPr>
          <w:rFonts w:ascii="Times New Roman" w:hAnsi="Times New Roman" w:cs="Times New Roman"/>
          <w:sz w:val="24"/>
          <w:szCs w:val="24"/>
        </w:rPr>
        <w:t xml:space="preserve">. </w:t>
      </w:r>
      <w:r w:rsidR="005F6398">
        <w:rPr>
          <w:rFonts w:ascii="Times New Roman" w:hAnsi="Times New Roman" w:cs="Times New Roman"/>
          <w:sz w:val="24"/>
          <w:szCs w:val="24"/>
        </w:rPr>
        <w:t>Finally,</w:t>
      </w:r>
      <w:r w:rsidR="000A7DA1">
        <w:rPr>
          <w:rFonts w:ascii="Times New Roman" w:hAnsi="Times New Roman" w:cs="Times New Roman"/>
          <w:sz w:val="24"/>
          <w:szCs w:val="24"/>
        </w:rPr>
        <w:t xml:space="preserve"> </w:t>
      </w:r>
      <w:r w:rsidR="005F6398">
        <w:rPr>
          <w:rFonts w:ascii="Times New Roman" w:hAnsi="Times New Roman" w:cs="Times New Roman"/>
          <w:sz w:val="24"/>
          <w:szCs w:val="24"/>
        </w:rPr>
        <w:t>w</w:t>
      </w:r>
      <w:r w:rsidR="000A7DA1">
        <w:rPr>
          <w:rFonts w:ascii="Times New Roman" w:hAnsi="Times New Roman" w:cs="Times New Roman"/>
          <w:sz w:val="24"/>
          <w:szCs w:val="24"/>
        </w:rPr>
        <w:t xml:space="preserve">e show that </w:t>
      </w:r>
      <w:r w:rsidR="00193D17">
        <w:rPr>
          <w:rFonts w:ascii="Times New Roman" w:hAnsi="Times New Roman" w:cs="Times New Roman"/>
          <w:sz w:val="24"/>
          <w:szCs w:val="24"/>
        </w:rPr>
        <w:t xml:space="preserve">assuming </w:t>
      </w:r>
      <w:r w:rsidR="000A7DA1">
        <w:rPr>
          <w:rFonts w:ascii="Times New Roman" w:hAnsi="Times New Roman" w:cs="Times New Roman"/>
          <w:sz w:val="24"/>
          <w:szCs w:val="24"/>
        </w:rPr>
        <w:t xml:space="preserve">a single species tree can result in </w:t>
      </w:r>
      <w:r w:rsidR="005F6398">
        <w:rPr>
          <w:rFonts w:ascii="Times New Roman" w:hAnsi="Times New Roman" w:cs="Times New Roman"/>
          <w:sz w:val="24"/>
          <w:szCs w:val="24"/>
        </w:rPr>
        <w:t xml:space="preserve">high </w:t>
      </w:r>
      <w:r w:rsidR="00932AAA">
        <w:rPr>
          <w:rFonts w:ascii="Times New Roman" w:hAnsi="Times New Roman" w:cs="Times New Roman"/>
          <w:sz w:val="24"/>
          <w:szCs w:val="24"/>
        </w:rPr>
        <w:t>error</w:t>
      </w:r>
      <w:r w:rsidR="005F6398">
        <w:rPr>
          <w:rFonts w:ascii="Times New Roman" w:hAnsi="Times New Roman" w:cs="Times New Roman"/>
          <w:sz w:val="24"/>
          <w:szCs w:val="24"/>
        </w:rPr>
        <w:t xml:space="preserve"> rates</w:t>
      </w:r>
      <w:r w:rsidR="000A7DA1">
        <w:rPr>
          <w:rFonts w:ascii="Times New Roman" w:hAnsi="Times New Roman" w:cs="Times New Roman"/>
          <w:sz w:val="24"/>
          <w:szCs w:val="24"/>
        </w:rPr>
        <w:t xml:space="preserve"> when </w:t>
      </w:r>
      <w:r w:rsidR="00756294">
        <w:rPr>
          <w:rFonts w:ascii="Times New Roman" w:hAnsi="Times New Roman" w:cs="Times New Roman"/>
          <w:sz w:val="24"/>
          <w:szCs w:val="24"/>
        </w:rPr>
        <w:t>testing for</w:t>
      </w:r>
      <w:r w:rsidR="000A7DA1">
        <w:rPr>
          <w:rFonts w:ascii="Times New Roman" w:hAnsi="Times New Roman" w:cs="Times New Roman"/>
          <w:sz w:val="24"/>
          <w:szCs w:val="24"/>
        </w:rPr>
        <w:t xml:space="preserve"> positive selection</w:t>
      </w:r>
      <w:r w:rsidR="005F6398">
        <w:rPr>
          <w:rFonts w:ascii="Times New Roman" w:hAnsi="Times New Roman" w:cs="Times New Roman"/>
          <w:sz w:val="24"/>
          <w:szCs w:val="24"/>
        </w:rPr>
        <w:t xml:space="preserve"> under different models</w:t>
      </w:r>
      <w:r w:rsidR="000A7DA1">
        <w:rPr>
          <w:rFonts w:ascii="Times New Roman" w:hAnsi="Times New Roman" w:cs="Times New Roman"/>
          <w:sz w:val="24"/>
          <w:szCs w:val="24"/>
        </w:rPr>
        <w:t>.</w:t>
      </w:r>
      <w:r w:rsidR="00795598">
        <w:rPr>
          <w:rFonts w:ascii="Times New Roman" w:hAnsi="Times New Roman" w:cs="Times New Roman"/>
          <w:sz w:val="24"/>
          <w:szCs w:val="24"/>
        </w:rPr>
        <w:t xml:space="preserve"> </w:t>
      </w:r>
      <w:r w:rsidR="005F6398">
        <w:rPr>
          <w:rFonts w:ascii="Times New Roman" w:hAnsi="Times New Roman" w:cs="Times New Roman"/>
          <w:sz w:val="24"/>
          <w:szCs w:val="24"/>
        </w:rPr>
        <w:t xml:space="preserve">Collectively, our results </w:t>
      </w:r>
      <w:r w:rsidR="00932AAA">
        <w:rPr>
          <w:rFonts w:ascii="Times New Roman" w:hAnsi="Times New Roman" w:cs="Times New Roman"/>
          <w:sz w:val="24"/>
          <w:szCs w:val="24"/>
        </w:rPr>
        <w:t>highlight</w:t>
      </w:r>
      <w:r w:rsidR="00C52935">
        <w:rPr>
          <w:rFonts w:ascii="Times New Roman" w:hAnsi="Times New Roman" w:cs="Times New Roman"/>
          <w:sz w:val="24"/>
          <w:szCs w:val="24"/>
        </w:rPr>
        <w:t xml:space="preserve"> </w:t>
      </w:r>
      <w:r w:rsidR="00756294">
        <w:rPr>
          <w:rFonts w:ascii="Times New Roman" w:hAnsi="Times New Roman" w:cs="Times New Roman"/>
          <w:sz w:val="24"/>
          <w:szCs w:val="24"/>
        </w:rPr>
        <w:t xml:space="preserve">the </w:t>
      </w:r>
      <w:r w:rsidR="005F6398">
        <w:rPr>
          <w:rFonts w:ascii="Times New Roman" w:hAnsi="Times New Roman" w:cs="Times New Roman"/>
          <w:sz w:val="24"/>
          <w:szCs w:val="24"/>
        </w:rPr>
        <w:t>complex relationship between phylogenetic inference and genome biology</w:t>
      </w:r>
      <w:r w:rsidR="00C300CE">
        <w:rPr>
          <w:rFonts w:ascii="Times New Roman" w:hAnsi="Times New Roman" w:cs="Times New Roman"/>
          <w:sz w:val="24"/>
          <w:szCs w:val="24"/>
        </w:rPr>
        <w:t xml:space="preserve"> and underscore how </w:t>
      </w:r>
      <w:r w:rsidR="004A4637">
        <w:rPr>
          <w:rFonts w:ascii="Times New Roman" w:hAnsi="Times New Roman" w:cs="Times New Roman"/>
          <w:sz w:val="24"/>
          <w:szCs w:val="24"/>
        </w:rPr>
        <w:t>failure to account for this complexity can</w:t>
      </w:r>
      <w:r w:rsidR="00C300CE">
        <w:rPr>
          <w:rFonts w:ascii="Times New Roman" w:hAnsi="Times New Roman" w:cs="Times New Roman"/>
          <w:sz w:val="24"/>
          <w:szCs w:val="24"/>
        </w:rPr>
        <w:t xml:space="preserve"> mislead </w:t>
      </w:r>
      <w:r w:rsidR="00C52935">
        <w:rPr>
          <w:rFonts w:ascii="Times New Roman" w:hAnsi="Times New Roman" w:cs="Times New Roman"/>
          <w:sz w:val="24"/>
          <w:szCs w:val="24"/>
        </w:rPr>
        <w:t xml:space="preserve">comparative </w:t>
      </w:r>
      <w:r w:rsidR="00C300CE">
        <w:rPr>
          <w:rFonts w:ascii="Times New Roman" w:hAnsi="Times New Roman" w:cs="Times New Roman"/>
          <w:sz w:val="24"/>
          <w:szCs w:val="24"/>
        </w:rPr>
        <w:t xml:space="preserve">genomic </w:t>
      </w:r>
      <w:r w:rsidR="00C52935">
        <w:rPr>
          <w:rFonts w:ascii="Times New Roman" w:hAnsi="Times New Roman" w:cs="Times New Roman"/>
          <w:sz w:val="24"/>
          <w:szCs w:val="24"/>
        </w:rPr>
        <w:t>studies.</w:t>
      </w:r>
    </w:p>
    <w:p w14:paraId="28A14304" w14:textId="24807721" w:rsidR="00805723" w:rsidRPr="00204945" w:rsidRDefault="00805723" w:rsidP="005F6398">
      <w:pPr>
        <w:spacing w:after="160" w:line="259" w:lineRule="auto"/>
        <w:jc w:val="both"/>
        <w:rPr>
          <w:rFonts w:ascii="Times New Roman" w:hAnsi="Times New Roman" w:cs="Times New Roman"/>
          <w:sz w:val="24"/>
          <w:szCs w:val="24"/>
        </w:rPr>
      </w:pPr>
      <w:r w:rsidRPr="00197A2B">
        <w:rPr>
          <w:rFonts w:ascii="Times New Roman" w:hAnsi="Times New Roman" w:cs="Times New Roman"/>
          <w:b/>
          <w:bCs/>
          <w:sz w:val="24"/>
          <w:szCs w:val="24"/>
        </w:rPr>
        <w:br w:type="page"/>
      </w:r>
    </w:p>
    <w:p w14:paraId="6629874C" w14:textId="39131489" w:rsidR="008D459C" w:rsidRDefault="00805723" w:rsidP="00F413E3">
      <w:pPr>
        <w:pStyle w:val="Heading1"/>
        <w:jc w:val="both"/>
      </w:pPr>
      <w:r w:rsidRPr="00197A2B">
        <w:lastRenderedPageBreak/>
        <w:t>Introduction</w:t>
      </w:r>
    </w:p>
    <w:p w14:paraId="2E9D066F" w14:textId="1CA477A1" w:rsidR="005D3A4E" w:rsidRDefault="005D23E1"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Phylogenies </w:t>
      </w:r>
      <w:r w:rsidR="00E54BBB">
        <w:rPr>
          <w:rFonts w:ascii="Times New Roman" w:hAnsi="Times New Roman" w:cs="Times New Roman"/>
          <w:sz w:val="24"/>
          <w:szCs w:val="24"/>
        </w:rPr>
        <w:t xml:space="preserve">are </w:t>
      </w:r>
      <w:r w:rsidR="00193F54">
        <w:rPr>
          <w:rFonts w:ascii="Times New Roman" w:hAnsi="Times New Roman" w:cs="Times New Roman"/>
          <w:sz w:val="24"/>
          <w:szCs w:val="24"/>
        </w:rPr>
        <w:t>the unifying concept in understanding</w:t>
      </w:r>
      <w:r>
        <w:rPr>
          <w:rFonts w:ascii="Times New Roman" w:hAnsi="Times New Roman" w:cs="Times New Roman"/>
          <w:sz w:val="24"/>
          <w:szCs w:val="24"/>
        </w:rPr>
        <w:t xml:space="preserve"> the evolution of species, traits, </w:t>
      </w:r>
      <w:r w:rsidR="00193F54">
        <w:rPr>
          <w:rFonts w:ascii="Times New Roman" w:hAnsi="Times New Roman" w:cs="Times New Roman"/>
          <w:sz w:val="24"/>
          <w:szCs w:val="24"/>
        </w:rPr>
        <w:t xml:space="preserve">and </w:t>
      </w:r>
      <w:r>
        <w:rPr>
          <w:rFonts w:ascii="Times New Roman" w:hAnsi="Times New Roman" w:cs="Times New Roman"/>
          <w:sz w:val="24"/>
          <w:szCs w:val="24"/>
        </w:rPr>
        <w:t xml:space="preserve">genes. </w:t>
      </w:r>
      <w:r w:rsidRPr="00197A2B">
        <w:rPr>
          <w:rFonts w:ascii="Times New Roman" w:hAnsi="Times New Roman" w:cs="Times New Roman"/>
          <w:sz w:val="24"/>
          <w:szCs w:val="24"/>
        </w:rPr>
        <w:t xml:space="preserve">However, </w:t>
      </w:r>
      <w:r w:rsidR="00EC57AE">
        <w:rPr>
          <w:rFonts w:ascii="Times New Roman" w:hAnsi="Times New Roman" w:cs="Times New Roman"/>
          <w:sz w:val="24"/>
          <w:szCs w:val="24"/>
        </w:rPr>
        <w:t xml:space="preserve">with the availability of extensive </w:t>
      </w:r>
      <w:r w:rsidR="00020AE9">
        <w:rPr>
          <w:rFonts w:ascii="Times New Roman" w:hAnsi="Times New Roman" w:cs="Times New Roman"/>
          <w:sz w:val="24"/>
          <w:szCs w:val="24"/>
        </w:rPr>
        <w:t>high-throughput sequencing</w:t>
      </w:r>
      <w:r w:rsidR="00EC57AE">
        <w:rPr>
          <w:rFonts w:ascii="Times New Roman" w:hAnsi="Times New Roman" w:cs="Times New Roman"/>
          <w:sz w:val="24"/>
          <w:szCs w:val="24"/>
        </w:rPr>
        <w:t xml:space="preserve"> data</w:t>
      </w:r>
      <w:r w:rsidR="00020AE9">
        <w:rPr>
          <w:rFonts w:ascii="Times New Roman" w:hAnsi="Times New Roman" w:cs="Times New Roman"/>
          <w:sz w:val="24"/>
          <w:szCs w:val="24"/>
        </w:rPr>
        <w:t xml:space="preserve"> </w:t>
      </w:r>
      <w:r w:rsidR="006F1602">
        <w:rPr>
          <w:rFonts w:ascii="Times New Roman" w:hAnsi="Times New Roman" w:cs="Times New Roman"/>
          <w:sz w:val="24"/>
          <w:szCs w:val="24"/>
        </w:rPr>
        <w:t xml:space="preserve">it </w:t>
      </w:r>
      <w:r w:rsidR="00EC57AE">
        <w:rPr>
          <w:rFonts w:ascii="Times New Roman" w:hAnsi="Times New Roman" w:cs="Times New Roman"/>
          <w:sz w:val="24"/>
          <w:szCs w:val="24"/>
        </w:rPr>
        <w:t xml:space="preserve">has become apparent that evolutionary relationships between species may not be well represented by a single representative phylogeny </w: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 </w:instrText>
      </w:r>
      <w:r w:rsidR="004C0993">
        <w:rPr>
          <w:rFonts w:ascii="Times New Roman" w:hAnsi="Times New Roman" w:cs="Times New Roman"/>
          <w:sz w:val="24"/>
          <w:szCs w:val="24"/>
        </w:rPr>
        <w:fldChar w:fldCharType="begin">
          <w:fldData xml:space="preserve">PEVuZE5vdGU+PENpdGU+PEF1dGhvcj5IYWhuPC9BdXRob3I+PFllYXI+MjAxNjwvWWVhcj48UmVj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</w:fldData>
        </w:fldChar>
      </w:r>
      <w:r w:rsidR="004C0993">
        <w:rPr>
          <w:rFonts w:ascii="Times New Roman" w:hAnsi="Times New Roman" w:cs="Times New Roman"/>
          <w:sz w:val="24"/>
          <w:szCs w:val="24"/>
        </w:rPr>
        <w:instrText xml:space="preserve"> ADDIN EN.CITE.DATA </w:instrText>
      </w:r>
      <w:r w:rsidR="004C0993">
        <w:rPr>
          <w:rFonts w:ascii="Times New Roman" w:hAnsi="Times New Roman" w:cs="Times New Roman"/>
          <w:sz w:val="24"/>
          <w:szCs w:val="24"/>
        </w:rPr>
      </w:r>
      <w:r w:rsidR="004C0993">
        <w:rPr>
          <w:rFonts w:ascii="Times New Roman" w:hAnsi="Times New Roman" w:cs="Times New Roman"/>
          <w:sz w:val="24"/>
          <w:szCs w:val="24"/>
        </w:rPr>
        <w:fldChar w:fldCharType="end"/>
      </w:r>
      <w:r w:rsidR="004C0993">
        <w:rPr>
          <w:rFonts w:ascii="Times New Roman" w:hAnsi="Times New Roman" w:cs="Times New Roman"/>
          <w:sz w:val="24"/>
          <w:szCs w:val="24"/>
        </w:rPr>
      </w:r>
      <w:r w:rsidR="004C0993">
        <w:rPr>
          <w:rFonts w:ascii="Times New Roman" w:hAnsi="Times New Roman" w:cs="Times New Roman"/>
          <w:sz w:val="24"/>
          <w:szCs w:val="24"/>
        </w:rPr>
        <w:fldChar w:fldCharType="separate"/>
      </w:r>
      <w:r w:rsidR="004C0993">
        <w:rPr>
          <w:rFonts w:ascii="Times New Roman" w:hAnsi="Times New Roman" w:cs="Times New Roman"/>
          <w:noProof/>
          <w:sz w:val="24"/>
          <w:szCs w:val="24"/>
        </w:rPr>
        <w:t>(Edwards 2009; Hahn and Nakhleh 2016)</w:t>
      </w:r>
      <w:r w:rsidR="004C0993">
        <w:rPr>
          <w:rFonts w:ascii="Times New Roman" w:hAnsi="Times New Roman" w:cs="Times New Roman"/>
          <w:sz w:val="24"/>
          <w:szCs w:val="24"/>
        </w:rPr>
        <w:fldChar w:fldCharType="end"/>
      </w:r>
      <w:r>
        <w:rPr>
          <w:rFonts w:ascii="Times New Roman" w:hAnsi="Times New Roman" w:cs="Times New Roman"/>
          <w:sz w:val="24"/>
          <w:szCs w:val="24"/>
        </w:rPr>
        <w:t>.</w:t>
      </w:r>
      <w:r w:rsidR="007D5C2F">
        <w:rPr>
          <w:rFonts w:ascii="Times New Roman" w:hAnsi="Times New Roman" w:cs="Times New Roman"/>
          <w:sz w:val="24"/>
          <w:szCs w:val="24"/>
        </w:rPr>
        <w:t xml:space="preserve"> While a </w:t>
      </w:r>
      <w:r w:rsidR="00A0406F">
        <w:rPr>
          <w:rFonts w:ascii="Times New Roman" w:hAnsi="Times New Roman" w:cs="Times New Roman"/>
          <w:sz w:val="24"/>
          <w:szCs w:val="24"/>
        </w:rPr>
        <w:t xml:space="preserve">dominant </w:t>
      </w:r>
      <w:r w:rsidR="00F71891">
        <w:rPr>
          <w:rFonts w:ascii="Times New Roman" w:hAnsi="Times New Roman" w:cs="Times New Roman"/>
          <w:sz w:val="24"/>
          <w:szCs w:val="24"/>
        </w:rPr>
        <w:t xml:space="preserve">signal </w:t>
      </w:r>
      <w:r w:rsidR="007D5C2F">
        <w:rPr>
          <w:rFonts w:ascii="Times New Roman" w:hAnsi="Times New Roman" w:cs="Times New Roman"/>
          <w:sz w:val="24"/>
          <w:szCs w:val="24"/>
        </w:rPr>
        <w:t xml:space="preserve">of </w:t>
      </w:r>
      <w:r w:rsidR="00F71891">
        <w:rPr>
          <w:rFonts w:ascii="Times New Roman" w:hAnsi="Times New Roman" w:cs="Times New Roman"/>
          <w:sz w:val="24"/>
          <w:szCs w:val="24"/>
        </w:rPr>
        <w:t xml:space="preserve">bifurcating </w:t>
      </w:r>
      <w:r w:rsidR="007D5C2F">
        <w:rPr>
          <w:rFonts w:ascii="Times New Roman" w:hAnsi="Times New Roman" w:cs="Times New Roman"/>
          <w:sz w:val="24"/>
          <w:szCs w:val="24"/>
        </w:rPr>
        <w:t xml:space="preserve">speciation </w:t>
      </w:r>
      <w:r w:rsidR="00F71891">
        <w:rPr>
          <w:rFonts w:ascii="Times New Roman" w:hAnsi="Times New Roman" w:cs="Times New Roman"/>
          <w:sz w:val="24"/>
          <w:szCs w:val="24"/>
        </w:rPr>
        <w:t xml:space="preserve">may </w:t>
      </w:r>
      <w:r w:rsidR="007D5C2F">
        <w:rPr>
          <w:rFonts w:ascii="Times New Roman" w:hAnsi="Times New Roman" w:cs="Times New Roman"/>
          <w:sz w:val="24"/>
          <w:szCs w:val="24"/>
        </w:rPr>
        <w:t>exist</w:t>
      </w:r>
      <w:r w:rsidR="005364CC">
        <w:rPr>
          <w:rFonts w:ascii="Times New Roman" w:hAnsi="Times New Roman" w:cs="Times New Roman"/>
          <w:sz w:val="24"/>
          <w:szCs w:val="24"/>
        </w:rPr>
        <w:t xml:space="preserve"> (</w:t>
      </w:r>
      <w:r w:rsidR="005364CC" w:rsidRPr="00502EF9">
        <w:rPr>
          <w:rFonts w:ascii="Times New Roman" w:hAnsi="Times New Roman" w:cs="Times New Roman"/>
          <w:i/>
          <w:iCs/>
          <w:sz w:val="24"/>
          <w:szCs w:val="24"/>
        </w:rPr>
        <w:t>i.e.</w:t>
      </w:r>
      <w:r w:rsidR="005364CC">
        <w:rPr>
          <w:rFonts w:ascii="Times New Roman" w:hAnsi="Times New Roman" w:cs="Times New Roman"/>
          <w:sz w:val="24"/>
          <w:szCs w:val="24"/>
        </w:rPr>
        <w:t>, a species tree)</w:t>
      </w:r>
      <w:r w:rsidR="007D5C2F">
        <w:rPr>
          <w:rFonts w:ascii="Times New Roman" w:hAnsi="Times New Roman" w:cs="Times New Roman"/>
          <w:sz w:val="24"/>
          <w:szCs w:val="24"/>
        </w:rPr>
        <w:t xml:space="preserve">, </w:t>
      </w:r>
      <w:r w:rsidR="00590E56">
        <w:rPr>
          <w:rFonts w:ascii="Times New Roman" w:hAnsi="Times New Roman" w:cs="Times New Roman"/>
          <w:sz w:val="24"/>
          <w:szCs w:val="24"/>
        </w:rPr>
        <w:t xml:space="preserve">persistence of ancestral polymorphisms </w:t>
      </w:r>
      <w:r w:rsidR="00E8757C">
        <w:rPr>
          <w:rFonts w:ascii="Times New Roman" w:hAnsi="Times New Roman" w:cs="Times New Roman"/>
          <w:sz w:val="24"/>
          <w:szCs w:val="24"/>
        </w:rPr>
        <w:t>leading to</w:t>
      </w:r>
      <w:r w:rsidR="00EF1638">
        <w:rPr>
          <w:rFonts w:ascii="Times New Roman" w:hAnsi="Times New Roman" w:cs="Times New Roman"/>
          <w:sz w:val="24"/>
          <w:szCs w:val="24"/>
        </w:rPr>
        <w:t xml:space="preserve"> </w:t>
      </w:r>
      <w:r w:rsidR="00590E56">
        <w:rPr>
          <w:rFonts w:ascii="Times New Roman" w:hAnsi="Times New Roman" w:cs="Times New Roman"/>
          <w:sz w:val="24"/>
          <w:szCs w:val="24"/>
        </w:rPr>
        <w:t>incomplete lineage sorting</w:t>
      </w:r>
      <w:r w:rsidR="00FF66F6">
        <w:rPr>
          <w:rFonts w:ascii="Times New Roman" w:hAnsi="Times New Roman" w:cs="Times New Roman"/>
          <w:sz w:val="24"/>
          <w:szCs w:val="24"/>
        </w:rPr>
        <w:t xml:space="preserve"> </w:t>
      </w:r>
      <w:r w:rsidR="00590E56">
        <w:rPr>
          <w:rFonts w:ascii="Times New Roman" w:hAnsi="Times New Roman" w:cs="Times New Roman"/>
          <w:sz w:val="24"/>
          <w:szCs w:val="24"/>
        </w:rPr>
        <w:t xml:space="preserve"> </w:t>
      </w:r>
      <w:r w:rsidR="00E8757C">
        <w:rPr>
          <w:rFonts w:ascii="Times New Roman" w:hAnsi="Times New Roman" w:cs="Times New Roman"/>
          <w:sz w:val="24"/>
          <w:szCs w:val="24"/>
        </w:rPr>
        <w:t>(</w:t>
      </w:r>
      <w:r w:rsidR="00590E56">
        <w:rPr>
          <w:rFonts w:ascii="Times New Roman" w:hAnsi="Times New Roman" w:cs="Times New Roman"/>
          <w:sz w:val="24"/>
          <w:szCs w:val="24"/>
        </w:rPr>
        <w:t xml:space="preserve">ILS), </w:t>
      </w:r>
      <w:r w:rsidR="00E8757C">
        <w:rPr>
          <w:rFonts w:ascii="Times New Roman" w:hAnsi="Times New Roman" w:cs="Times New Roman"/>
          <w:sz w:val="24"/>
          <w:szCs w:val="24"/>
        </w:rPr>
        <w:t xml:space="preserve">gene flow through </w:t>
      </w:r>
      <w:r w:rsidR="00AA27E5">
        <w:rPr>
          <w:rFonts w:ascii="Times New Roman" w:hAnsi="Times New Roman" w:cs="Times New Roman"/>
          <w:sz w:val="24"/>
          <w:szCs w:val="24"/>
        </w:rPr>
        <w:t xml:space="preserve">hybridization </w:t>
      </w:r>
      <w:r w:rsidR="00590E56">
        <w:rPr>
          <w:rFonts w:ascii="Times New Roman" w:hAnsi="Times New Roman" w:cs="Times New Roman"/>
          <w:sz w:val="24"/>
          <w:szCs w:val="24"/>
        </w:rPr>
        <w:t>(introgression)</w:t>
      </w:r>
      <w:r w:rsidR="00FF66F6">
        <w:rPr>
          <w:rFonts w:ascii="Times New Roman" w:hAnsi="Times New Roman" w:cs="Times New Roman"/>
          <w:sz w:val="24"/>
          <w:szCs w:val="24"/>
        </w:rPr>
        <w:t>, and g</w:t>
      </w:r>
      <w:r w:rsidR="0073765D">
        <w:rPr>
          <w:rFonts w:ascii="Times New Roman" w:hAnsi="Times New Roman" w:cs="Times New Roman"/>
          <w:sz w:val="24"/>
          <w:szCs w:val="24"/>
        </w:rPr>
        <w:t xml:space="preserve">ene duplication </w:t>
      </w:r>
      <w:r w:rsidR="00FF66F6">
        <w:rPr>
          <w:rFonts w:ascii="Times New Roman" w:hAnsi="Times New Roman" w:cs="Times New Roman"/>
          <w:sz w:val="24"/>
          <w:szCs w:val="24"/>
        </w:rPr>
        <w:t>and</w:t>
      </w:r>
      <w:r w:rsidR="0073765D">
        <w:rPr>
          <w:rFonts w:ascii="Times New Roman" w:hAnsi="Times New Roman" w:cs="Times New Roman"/>
          <w:sz w:val="24"/>
          <w:szCs w:val="24"/>
        </w:rPr>
        <w:t xml:space="preserve"> loss</w:t>
      </w:r>
      <w:r w:rsidR="005D42A9">
        <w:rPr>
          <w:rFonts w:ascii="Times New Roman" w:hAnsi="Times New Roman" w:cs="Times New Roman"/>
          <w:sz w:val="24"/>
          <w:szCs w:val="24"/>
        </w:rPr>
        <w:t xml:space="preserve"> </w:t>
      </w:r>
      <w:r w:rsidR="005364CC">
        <w:rPr>
          <w:rFonts w:ascii="Times New Roman" w:hAnsi="Times New Roman" w:cs="Times New Roman"/>
          <w:sz w:val="24"/>
          <w:szCs w:val="24"/>
        </w:rPr>
        <w:t xml:space="preserve">can </w:t>
      </w:r>
      <w:r w:rsidR="00B44E5F">
        <w:rPr>
          <w:rFonts w:ascii="Times New Roman" w:hAnsi="Times New Roman" w:cs="Times New Roman"/>
          <w:sz w:val="24"/>
          <w:szCs w:val="24"/>
        </w:rPr>
        <w:t xml:space="preserve">all </w:t>
      </w:r>
      <w:r w:rsidR="005364CC">
        <w:rPr>
          <w:rFonts w:ascii="Times New Roman" w:hAnsi="Times New Roman" w:cs="Times New Roman"/>
          <w:sz w:val="24"/>
          <w:szCs w:val="24"/>
        </w:rPr>
        <w:t>generate</w:t>
      </w:r>
      <w:r w:rsidR="0037023D">
        <w:rPr>
          <w:rFonts w:ascii="Times New Roman" w:hAnsi="Times New Roman" w:cs="Times New Roman"/>
          <w:sz w:val="24"/>
          <w:szCs w:val="24"/>
        </w:rPr>
        <w:t xml:space="preserve"> </w:t>
      </w:r>
      <w:r w:rsidR="00F71891">
        <w:rPr>
          <w:rFonts w:ascii="Times New Roman" w:hAnsi="Times New Roman" w:cs="Times New Roman"/>
          <w:sz w:val="24"/>
          <w:szCs w:val="24"/>
        </w:rPr>
        <w:t xml:space="preserve">patterns of </w:t>
      </w:r>
      <w:r w:rsidR="0037023D">
        <w:rPr>
          <w:rFonts w:ascii="Times New Roman" w:hAnsi="Times New Roman" w:cs="Times New Roman"/>
          <w:sz w:val="24"/>
          <w:szCs w:val="24"/>
        </w:rPr>
        <w:t>phylogenetic</w:t>
      </w:r>
      <w:r w:rsidR="005364CC">
        <w:rPr>
          <w:rFonts w:ascii="Times New Roman" w:hAnsi="Times New Roman" w:cs="Times New Roman"/>
          <w:sz w:val="24"/>
          <w:szCs w:val="24"/>
        </w:rPr>
        <w:t xml:space="preserve"> </w:t>
      </w:r>
      <w:r w:rsidR="0073765D">
        <w:rPr>
          <w:rFonts w:ascii="Times New Roman" w:hAnsi="Times New Roman" w:cs="Times New Roman"/>
          <w:sz w:val="24"/>
          <w:szCs w:val="24"/>
        </w:rPr>
        <w:t xml:space="preserve">discordance among </w:t>
      </w:r>
      <w:r w:rsidR="00B44E5F">
        <w:rPr>
          <w:rFonts w:ascii="Times New Roman" w:hAnsi="Times New Roman" w:cs="Times New Roman"/>
          <w:sz w:val="24"/>
          <w:szCs w:val="24"/>
        </w:rPr>
        <w:t xml:space="preserve">local genealogies (gene </w:t>
      </w:r>
      <w:r w:rsidR="00E54BBB">
        <w:rPr>
          <w:rFonts w:ascii="Times New Roman" w:hAnsi="Times New Roman" w:cs="Times New Roman"/>
          <w:sz w:val="24"/>
          <w:szCs w:val="24"/>
        </w:rPr>
        <w:t>trees</w:t>
      </w:r>
      <w:r w:rsidR="00B44E5F">
        <w:rPr>
          <w:rFonts w:ascii="Times New Roman" w:hAnsi="Times New Roman" w:cs="Times New Roman"/>
          <w:sz w:val="24"/>
          <w:szCs w:val="24"/>
        </w:rPr>
        <w:t>)</w:t>
      </w:r>
      <w:r w:rsidR="00E54BBB">
        <w:rPr>
          <w:rFonts w:ascii="Times New Roman" w:hAnsi="Times New Roman" w:cs="Times New Roman"/>
          <w:sz w:val="24"/>
          <w:szCs w:val="24"/>
        </w:rPr>
        <w:t xml:space="preserve"> </w:t>
      </w:r>
      <w:r w:rsidR="0073765D">
        <w:rPr>
          <w:rFonts w:ascii="Times New Roman" w:hAnsi="Times New Roman" w:cs="Times New Roman"/>
          <w:sz w:val="24"/>
          <w:szCs w:val="24"/>
        </w:rPr>
        <w:t>and</w:t>
      </w:r>
      <w:r w:rsidR="00664370">
        <w:rPr>
          <w:rFonts w:ascii="Times New Roman" w:hAnsi="Times New Roman" w:cs="Times New Roman"/>
          <w:sz w:val="24"/>
          <w:szCs w:val="24"/>
        </w:rPr>
        <w:t xml:space="preserve"> inferred</w:t>
      </w:r>
      <w:r w:rsidR="0073765D">
        <w:rPr>
          <w:rFonts w:ascii="Times New Roman" w:hAnsi="Times New Roman" w:cs="Times New Roman"/>
          <w:sz w:val="24"/>
          <w:szCs w:val="24"/>
        </w:rPr>
        <w:t xml:space="preserve"> species trees</w:t>
      </w:r>
      <w:r w:rsidR="005364CC">
        <w:rPr>
          <w:rFonts w:ascii="Times New Roman" w:hAnsi="Times New Roman" w:cs="Times New Roman"/>
          <w:sz w:val="24"/>
          <w:szCs w:val="24"/>
        </w:rPr>
        <w:t xml:space="preserve"> </w:t>
      </w:r>
      <w:r w:rsidR="00057E1A">
        <w:rPr>
          <w:rFonts w:ascii="Times New Roman" w:hAnsi="Times New Roman" w:cs="Times New Roman"/>
          <w:sz w:val="24"/>
          <w:szCs w:val="24"/>
        </w:rPr>
        <w:fldChar w:fldCharType="begin"/>
      </w:r>
      <w:r w:rsidR="00057E1A">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057E1A">
        <w:rPr>
          <w:rFonts w:ascii="Times New Roman" w:hAnsi="Times New Roman" w:cs="Times New Roman"/>
          <w:sz w:val="24"/>
          <w:szCs w:val="24"/>
        </w:rPr>
        <w:fldChar w:fldCharType="separate"/>
      </w:r>
      <w:r w:rsidR="00057E1A">
        <w:rPr>
          <w:rFonts w:ascii="Times New Roman" w:hAnsi="Times New Roman" w:cs="Times New Roman"/>
          <w:noProof/>
          <w:sz w:val="24"/>
          <w:szCs w:val="24"/>
        </w:rPr>
        <w:t>(Maddison 1997)</w:t>
      </w:r>
      <w:r w:rsidR="00057E1A">
        <w:rPr>
          <w:rFonts w:ascii="Times New Roman" w:hAnsi="Times New Roman" w:cs="Times New Roman"/>
          <w:sz w:val="24"/>
          <w:szCs w:val="24"/>
        </w:rPr>
        <w:fldChar w:fldCharType="end"/>
      </w:r>
      <w:r w:rsidR="00057E1A">
        <w:rPr>
          <w:rFonts w:ascii="Times New Roman" w:hAnsi="Times New Roman" w:cs="Times New Roman"/>
          <w:sz w:val="24"/>
          <w:szCs w:val="24"/>
        </w:rPr>
        <w:t>.</w:t>
      </w:r>
      <w:r w:rsidR="00590E56">
        <w:rPr>
          <w:rFonts w:ascii="Times New Roman" w:hAnsi="Times New Roman" w:cs="Times New Roman"/>
          <w:sz w:val="24"/>
          <w:szCs w:val="24"/>
        </w:rPr>
        <w:t xml:space="preserve"> </w:t>
      </w:r>
      <w:r w:rsidR="00220496">
        <w:rPr>
          <w:rFonts w:ascii="Times New Roman" w:hAnsi="Times New Roman" w:cs="Times New Roman"/>
          <w:sz w:val="24"/>
          <w:szCs w:val="24"/>
        </w:rPr>
        <w:t>The</w:t>
      </w:r>
      <w:r w:rsidR="0037023D">
        <w:rPr>
          <w:rFonts w:ascii="Times New Roman" w:hAnsi="Times New Roman" w:cs="Times New Roman"/>
          <w:sz w:val="24"/>
          <w:szCs w:val="24"/>
        </w:rPr>
        <w:t xml:space="preserve"> theoretical prediction of </w:t>
      </w:r>
      <w:r w:rsidR="007D5C2F">
        <w:rPr>
          <w:rFonts w:ascii="Times New Roman" w:hAnsi="Times New Roman" w:cs="Times New Roman"/>
          <w:sz w:val="24"/>
          <w:szCs w:val="24"/>
        </w:rPr>
        <w:t xml:space="preserve">phylogenetic discordance </w:t>
      </w:r>
      <w:r w:rsidR="00F40FF1">
        <w:rPr>
          <w:rFonts w:ascii="Times New Roman" w:hAnsi="Times New Roman" w:cs="Times New Roman"/>
          <w:sz w:val="24"/>
          <w:szCs w:val="24"/>
        </w:rPr>
        <w:t xml:space="preserve">has </w:t>
      </w:r>
      <w:r w:rsidR="006C1351">
        <w:rPr>
          <w:rFonts w:ascii="Times New Roman" w:hAnsi="Times New Roman" w:cs="Times New Roman"/>
          <w:sz w:val="24"/>
          <w:szCs w:val="24"/>
        </w:rPr>
        <w:t xml:space="preserve">long </w:t>
      </w:r>
      <w:r w:rsidR="00F40FF1">
        <w:rPr>
          <w:rFonts w:ascii="Times New Roman" w:hAnsi="Times New Roman" w:cs="Times New Roman"/>
          <w:sz w:val="24"/>
          <w:szCs w:val="24"/>
        </w:rPr>
        <w:t>been</w:t>
      </w:r>
      <w:r w:rsidR="006C1351">
        <w:rPr>
          <w:rFonts w:ascii="Times New Roman" w:hAnsi="Times New Roman" w:cs="Times New Roman"/>
          <w:sz w:val="24"/>
          <w:szCs w:val="24"/>
        </w:rPr>
        <w:t xml:space="preserve"> </w:t>
      </w:r>
      <w:r w:rsidR="00F40FF1">
        <w:rPr>
          <w:rFonts w:ascii="Times New Roman" w:hAnsi="Times New Roman" w:cs="Times New Roman"/>
          <w:sz w:val="24"/>
          <w:szCs w:val="24"/>
        </w:rPr>
        <w:t xml:space="preserve">appreciated </w:t>
      </w:r>
      <w:r w:rsidR="007D5C2F">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PEVuZE5vdGU+PENpdGU+PEF1dGhvcj5NYWRkaXNvbjwvQXV0aG9yPjxZZWFyPjE5OTc8L1llYXI+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7D5C2F">
        <w:rPr>
          <w:rFonts w:ascii="Times New Roman" w:hAnsi="Times New Roman" w:cs="Times New Roman"/>
          <w:sz w:val="24"/>
          <w:szCs w:val="24"/>
        </w:rPr>
      </w:r>
      <w:r w:rsidR="007D5C2F">
        <w:rPr>
          <w:rFonts w:ascii="Times New Roman" w:hAnsi="Times New Roman" w:cs="Times New Roman"/>
          <w:sz w:val="24"/>
          <w:szCs w:val="24"/>
        </w:rPr>
        <w:fldChar w:fldCharType="separate"/>
      </w:r>
      <w:r w:rsidR="00A61220">
        <w:rPr>
          <w:rFonts w:ascii="Times New Roman" w:hAnsi="Times New Roman" w:cs="Times New Roman"/>
          <w:noProof/>
          <w:sz w:val="24"/>
          <w:szCs w:val="24"/>
        </w:rPr>
        <w:t>(Hudson 1983; Pamilo and Nei 1988; Maddison 1997; Rosenberg 2002)</w:t>
      </w:r>
      <w:r w:rsidR="007D5C2F">
        <w:rPr>
          <w:rFonts w:ascii="Times New Roman" w:hAnsi="Times New Roman" w:cs="Times New Roman"/>
          <w:sz w:val="24"/>
          <w:szCs w:val="24"/>
        </w:rPr>
        <w:fldChar w:fldCharType="end"/>
      </w:r>
      <w:r w:rsidR="00F40FF1">
        <w:rPr>
          <w:rFonts w:ascii="Times New Roman" w:hAnsi="Times New Roman" w:cs="Times New Roman"/>
          <w:sz w:val="24"/>
          <w:szCs w:val="24"/>
        </w:rPr>
        <w:t>, but</w:t>
      </w:r>
      <w:r w:rsidR="00220496">
        <w:rPr>
          <w:rFonts w:ascii="Times New Roman" w:hAnsi="Times New Roman" w:cs="Times New Roman"/>
          <w:sz w:val="24"/>
          <w:szCs w:val="24"/>
        </w:rPr>
        <w:t xml:space="preserve"> </w:t>
      </w:r>
      <w:r w:rsidR="002D2DF9">
        <w:rPr>
          <w:rFonts w:ascii="Times New Roman" w:hAnsi="Times New Roman" w:cs="Times New Roman"/>
          <w:sz w:val="24"/>
          <w:szCs w:val="24"/>
        </w:rPr>
        <w:t>empirical evidence is now</w:t>
      </w:r>
      <w:r w:rsidR="0089437D">
        <w:rPr>
          <w:rFonts w:ascii="Times New Roman" w:hAnsi="Times New Roman" w:cs="Times New Roman"/>
          <w:sz w:val="24"/>
          <w:szCs w:val="24"/>
        </w:rPr>
        <w:t xml:space="preserve"> emphasizing</w:t>
      </w:r>
      <w:r w:rsidR="0037023D">
        <w:rPr>
          <w:rFonts w:ascii="Times New Roman" w:hAnsi="Times New Roman" w:cs="Times New Roman"/>
          <w:sz w:val="24"/>
          <w:szCs w:val="24"/>
        </w:rPr>
        <w:t xml:space="preserve"> </w:t>
      </w:r>
      <w:r w:rsidR="007D5C2F">
        <w:rPr>
          <w:rFonts w:ascii="Times New Roman" w:hAnsi="Times New Roman" w:cs="Times New Roman"/>
          <w:sz w:val="24"/>
          <w:szCs w:val="24"/>
        </w:rPr>
        <w:t xml:space="preserve">how </w:t>
      </w:r>
      <w:r w:rsidR="00B44E5F">
        <w:rPr>
          <w:rFonts w:ascii="Times New Roman" w:hAnsi="Times New Roman" w:cs="Times New Roman"/>
          <w:sz w:val="24"/>
          <w:szCs w:val="24"/>
        </w:rPr>
        <w:t xml:space="preserve">extensive </w:t>
      </w:r>
      <w:r w:rsidR="007D5C2F">
        <w:rPr>
          <w:rFonts w:ascii="Times New Roman" w:hAnsi="Times New Roman" w:cs="Times New Roman"/>
          <w:sz w:val="24"/>
          <w:szCs w:val="24"/>
        </w:rPr>
        <w:t xml:space="preserve">discordance can </w:t>
      </w:r>
      <w:r w:rsidR="00B44E5F">
        <w:rPr>
          <w:rFonts w:ascii="Times New Roman" w:hAnsi="Times New Roman" w:cs="Times New Roman"/>
          <w:sz w:val="24"/>
          <w:szCs w:val="24"/>
        </w:rPr>
        <w:t xml:space="preserve">be </w:t>
      </w:r>
      <w:r w:rsidR="00F40FF1">
        <w:rPr>
          <w:rFonts w:ascii="Times New Roman" w:hAnsi="Times New Roman" w:cs="Times New Roman"/>
          <w:sz w:val="24"/>
          <w:szCs w:val="24"/>
        </w:rPr>
        <w:t xml:space="preserve">among </w:t>
      </w:r>
      <w:r w:rsidR="007D5C2F">
        <w:rPr>
          <w:rFonts w:ascii="Times New Roman" w:hAnsi="Times New Roman" w:cs="Times New Roman"/>
          <w:sz w:val="24"/>
          <w:szCs w:val="24"/>
        </w:rPr>
        <w:t>a set of species.</w:t>
      </w:r>
      <w:r w:rsidR="006D673E">
        <w:rPr>
          <w:rFonts w:ascii="Times New Roman" w:hAnsi="Times New Roman" w:cs="Times New Roman"/>
          <w:sz w:val="24"/>
          <w:szCs w:val="24"/>
        </w:rPr>
        <w:t xml:space="preserve"> For instance, </w:t>
      </w:r>
      <w:r w:rsidR="0037023D">
        <w:rPr>
          <w:rFonts w:ascii="Times New Roman" w:hAnsi="Times New Roman" w:cs="Times New Roman"/>
          <w:sz w:val="24"/>
          <w:szCs w:val="24"/>
        </w:rPr>
        <w:t xml:space="preserve">studies </w:t>
      </w:r>
      <w:r w:rsidR="00A2666E">
        <w:rPr>
          <w:rFonts w:ascii="Times New Roman" w:hAnsi="Times New Roman" w:cs="Times New Roman"/>
          <w:sz w:val="24"/>
          <w:szCs w:val="24"/>
        </w:rPr>
        <w:t>of</w:t>
      </w:r>
      <w:r w:rsidR="0037023D">
        <w:rPr>
          <w:rFonts w:ascii="Times New Roman" w:hAnsi="Times New Roman" w:cs="Times New Roman"/>
          <w:sz w:val="24"/>
          <w:szCs w:val="24"/>
        </w:rPr>
        <w:t xml:space="preserve"> </w:t>
      </w:r>
      <w:r w:rsidR="006831BB">
        <w:rPr>
          <w:rFonts w:ascii="Times New Roman" w:hAnsi="Times New Roman" w:cs="Times New Roman"/>
          <w:sz w:val="24"/>
          <w:szCs w:val="24"/>
        </w:rPr>
        <w:t>birds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PEVuZE5vdGU+PENpdGU+PEF1dGhvcj5KYXJ2aXM8L0F1dGhvcj48WWVhcj4yMDE0PC9ZZWFyPjxS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(Jarvis et al. 2014)</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w:t>
      </w:r>
      <w:r w:rsidR="006831BB">
        <w:rPr>
          <w:rFonts w:ascii="Times New Roman" w:hAnsi="Times New Roman" w:cs="Times New Roman"/>
          <w:sz w:val="24"/>
          <w:szCs w:val="24"/>
        </w:rPr>
        <w:t xml:space="preserve"> seals </w: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 </w:instrText>
      </w:r>
      <w:r w:rsidR="006831BB">
        <w:rPr>
          <w:rFonts w:ascii="Times New Roman" w:hAnsi="Times New Roman" w:cs="Times New Roman"/>
          <w:sz w:val="24"/>
          <w:szCs w:val="24"/>
        </w:rPr>
        <w:fldChar w:fldCharType="begin">
          <w:fldData xml:space="preserve">PEVuZE5vdGU+PENpdGU+PEF1dGhvcj5Mb3BlczwvQXV0aG9yPjxZZWFyPjIwMjE8L1llYXI+PFJl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</w:fldData>
        </w:fldChar>
      </w:r>
      <w:r w:rsidR="006831BB">
        <w:rPr>
          <w:rFonts w:ascii="Times New Roman" w:hAnsi="Times New Roman" w:cs="Times New Roman"/>
          <w:sz w:val="24"/>
          <w:szCs w:val="24"/>
        </w:rPr>
        <w:instrText xml:space="preserve"> ADDIN EN.CITE.DATA </w:instrText>
      </w:r>
      <w:r w:rsidR="006831BB">
        <w:rPr>
          <w:rFonts w:ascii="Times New Roman" w:hAnsi="Times New Roman" w:cs="Times New Roman"/>
          <w:sz w:val="24"/>
          <w:szCs w:val="24"/>
        </w:rPr>
      </w:r>
      <w:r w:rsidR="006831BB">
        <w:rPr>
          <w:rFonts w:ascii="Times New Roman" w:hAnsi="Times New Roman" w:cs="Times New Roman"/>
          <w:sz w:val="24"/>
          <w:szCs w:val="24"/>
        </w:rPr>
        <w:fldChar w:fldCharType="end"/>
      </w:r>
      <w:r w:rsidR="006831BB">
        <w:rPr>
          <w:rFonts w:ascii="Times New Roman" w:hAnsi="Times New Roman" w:cs="Times New Roman"/>
          <w:sz w:val="24"/>
          <w:szCs w:val="24"/>
        </w:rPr>
      </w:r>
      <w:r w:rsidR="006831BB">
        <w:rPr>
          <w:rFonts w:ascii="Times New Roman" w:hAnsi="Times New Roman" w:cs="Times New Roman"/>
          <w:sz w:val="24"/>
          <w:szCs w:val="24"/>
        </w:rPr>
        <w:fldChar w:fldCharType="separate"/>
      </w:r>
      <w:r w:rsidR="006831BB">
        <w:rPr>
          <w:rFonts w:ascii="Times New Roman" w:hAnsi="Times New Roman" w:cs="Times New Roman"/>
          <w:noProof/>
          <w:sz w:val="24"/>
          <w:szCs w:val="24"/>
        </w:rPr>
        <w:t>(Lopes et al. 2021)</w:t>
      </w:r>
      <w:r w:rsidR="006831BB">
        <w:rPr>
          <w:rFonts w:ascii="Times New Roman" w:hAnsi="Times New Roman" w:cs="Times New Roman"/>
          <w:sz w:val="24"/>
          <w:szCs w:val="24"/>
        </w:rPr>
        <w:fldChar w:fldCharType="end"/>
      </w:r>
      <w:r w:rsidR="006831BB">
        <w:rPr>
          <w:rFonts w:ascii="Times New Roman" w:hAnsi="Times New Roman" w:cs="Times New Roman"/>
          <w:sz w:val="24"/>
          <w:szCs w:val="24"/>
        </w:rPr>
        <w:t>, tomatoes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r>
      <w:r w:rsidR="001556AF">
        <w:rPr>
          <w:rFonts w:ascii="Times New Roman" w:hAnsi="Times New Roman" w:cs="Times New Roman"/>
          <w:sz w:val="24"/>
          <w:szCs w:val="24"/>
        </w:rPr>
        <w:instrText xml:space="preserve"> ADDIN EN.CITE &lt;EndNote&gt;&lt;Cite&gt;&lt;Author&gt;Pease&lt;/Author&gt;&lt;Year&gt;2016&lt;/Year&gt;&lt;RecNum&gt;8&lt;/RecNum&gt;&lt;DisplayText&gt;(Pease et al. 2016)&lt;/DisplayText&gt;&lt;record&gt;&lt;rec-number&gt;8&lt;/rec-number&gt;&lt;foreign-keys&gt;&lt;key app="EN" db-id="vdwt9psdezv5tlee9vn5swzfzafw0azp5adx" timestamp="1632754273"&gt;8&lt;/key&gt;&lt;/foreign-keys&gt;&lt;ref-type name="Journal Article"&gt;17&lt;/ref-type&gt;&lt;contributors&gt;&lt;authors&gt;&lt;author&gt;Pease, J. B.&lt;/author&gt;&lt;author&gt;Haak, D. C.&lt;/author&gt;&lt;author&gt;Hahn, M. W.&lt;/author&gt;&lt;author&gt;Moyle, L. C.&lt;/author&gt;&lt;/authors&gt;&lt;/contributors&gt;&lt;auth-address&gt;Department of Biology, Indiana University, Bloomington, Indiana, United States of America.&amp;#xD;Department of Plant Pathology, Physiology and Weed Science, Virginia Tech, Blacksburg, Virginia, United States of America.&amp;#xD;School of Informatics and Computing, Indiana University, Bloomington, Indiana, United States of America.&lt;/auth-address&gt;&lt;titles&gt;&lt;title&gt;Phylogenomics Reveals Three Sources of Adaptive Variation during a Rapid Radiation&lt;/title&gt;&lt;secondary-title&gt;PLoS Biol&lt;/secondary-title&gt;&lt;/titles&gt;&lt;periodical&gt;&lt;full-title&gt;PLoS Biol&lt;/full-title&gt;&lt;/periodical&gt;&lt;pages&gt;e1002379&lt;/pages&gt;&lt;volume&gt;14&lt;/volume&gt;&lt;number&gt;2&lt;/number&gt;&lt;edition&gt;2016/02/13&lt;/edition&gt;&lt;keywords&gt;&lt;keyword&gt;*Genetic Speciation&lt;/keyword&gt;&lt;keyword&gt;Genomics&lt;/keyword&gt;&lt;keyword&gt;Lycopersicon esculentum/*genetics&lt;/keyword&gt;&lt;keyword&gt;Polymorphism, Genetic&lt;/keyword&gt;&lt;/keywords&gt;&lt;dates&gt;&lt;year&gt;2016&lt;/year&gt;&lt;pub-dates&gt;&lt;date&gt;Feb&lt;/date&gt;&lt;/pub-dates&gt;&lt;/dates&gt;&lt;isbn&gt;1545-7885 (Electronic)&amp;#xD;1544-9173 (Linking)&lt;/isbn&gt;&lt;accession-num&gt;26871574&lt;/accession-num&gt;&lt;urls&gt;&lt;related-urls&gt;&lt;url&gt;https://www.ncbi.nlm.nih.gov/pubmed/26871574&lt;/url&gt;&lt;/related-urls&gt;&lt;/urls&gt;&lt;custom2&gt;PMC4752443&lt;/custom2&gt;&lt;electronic-resource-num&gt;10.1371/journal.pbio.1002379&lt;/electronic-resource-num&gt;&lt;/record&gt;&lt;/Cite&gt;&lt;/EndNote&gt;</w:instrText>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(Pease et al. 2016)</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and </w:t>
      </w:r>
      <w:r w:rsidR="009F6356">
        <w:rPr>
          <w:rFonts w:ascii="Times New Roman" w:hAnsi="Times New Roman" w:cs="Times New Roman"/>
          <w:sz w:val="24"/>
          <w:szCs w:val="24"/>
        </w:rPr>
        <w:t>insects</w:t>
      </w:r>
      <w:r w:rsidR="001556AF">
        <w:rPr>
          <w:rFonts w:ascii="Times New Roman" w:hAnsi="Times New Roman" w:cs="Times New Roman"/>
          <w:sz w:val="24"/>
          <w:szCs w:val="24"/>
        </w:rPr>
        <w:t xml:space="preserve"> </w: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 </w:instrText>
      </w:r>
      <w:r w:rsidR="001556AF">
        <w:rPr>
          <w:rFonts w:ascii="Times New Roman" w:hAnsi="Times New Roman" w:cs="Times New Roman"/>
          <w:sz w:val="24"/>
          <w:szCs w:val="24"/>
        </w:rPr>
        <w:fldChar w:fldCharType="begin">
          <w:fldData xml:space="preserve">PEVuZE5vdGU+PENpdGU+PEF1dGhvcj5TdW48L0F1dGhvcj48WWVhcj4yMDIxPC9ZZWFyPjxSZWNO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</w:fldData>
        </w:fldChar>
      </w:r>
      <w:r w:rsidR="001556AF">
        <w:rPr>
          <w:rFonts w:ascii="Times New Roman" w:hAnsi="Times New Roman" w:cs="Times New Roman"/>
          <w:sz w:val="24"/>
          <w:szCs w:val="24"/>
        </w:rPr>
        <w:instrText xml:space="preserve"> ADDIN EN.CITE.DATA </w:instrText>
      </w:r>
      <w:r w:rsidR="001556AF">
        <w:rPr>
          <w:rFonts w:ascii="Times New Roman" w:hAnsi="Times New Roman" w:cs="Times New Roman"/>
          <w:sz w:val="24"/>
          <w:szCs w:val="24"/>
        </w:rPr>
      </w:r>
      <w:r w:rsidR="001556AF">
        <w:rPr>
          <w:rFonts w:ascii="Times New Roman" w:hAnsi="Times New Roman" w:cs="Times New Roman"/>
          <w:sz w:val="24"/>
          <w:szCs w:val="24"/>
        </w:rPr>
        <w:fldChar w:fldCharType="end"/>
      </w:r>
      <w:r w:rsidR="001556AF">
        <w:rPr>
          <w:rFonts w:ascii="Times New Roman" w:hAnsi="Times New Roman" w:cs="Times New Roman"/>
          <w:sz w:val="24"/>
          <w:szCs w:val="24"/>
        </w:rPr>
      </w:r>
      <w:r w:rsidR="001556AF">
        <w:rPr>
          <w:rFonts w:ascii="Times New Roman" w:hAnsi="Times New Roman" w:cs="Times New Roman"/>
          <w:sz w:val="24"/>
          <w:szCs w:val="24"/>
        </w:rPr>
        <w:fldChar w:fldCharType="separate"/>
      </w:r>
      <w:r w:rsidR="001556AF">
        <w:rPr>
          <w:rFonts w:ascii="Times New Roman" w:hAnsi="Times New Roman" w:cs="Times New Roman"/>
          <w:noProof/>
          <w:sz w:val="24"/>
          <w:szCs w:val="24"/>
        </w:rPr>
        <w:t>(Sun et al. 2021)</w:t>
      </w:r>
      <w:r w:rsidR="001556AF">
        <w:rPr>
          <w:rFonts w:ascii="Times New Roman" w:hAnsi="Times New Roman" w:cs="Times New Roman"/>
          <w:sz w:val="24"/>
          <w:szCs w:val="24"/>
        </w:rPr>
        <w:fldChar w:fldCharType="end"/>
      </w:r>
      <w:r w:rsidR="0037023D">
        <w:rPr>
          <w:rFonts w:ascii="Times New Roman" w:hAnsi="Times New Roman" w:cs="Times New Roman"/>
          <w:sz w:val="24"/>
          <w:szCs w:val="24"/>
        </w:rPr>
        <w:t xml:space="preserve"> have found that</w:t>
      </w:r>
      <w:r w:rsidR="001556AF">
        <w:rPr>
          <w:rFonts w:ascii="Times New Roman" w:hAnsi="Times New Roman" w:cs="Times New Roman"/>
          <w:sz w:val="24"/>
          <w:szCs w:val="24"/>
        </w:rPr>
        <w:t xml:space="preserve"> with extensive taxon sampling highly support</w:t>
      </w:r>
      <w:r w:rsidR="00EF1638">
        <w:rPr>
          <w:rFonts w:ascii="Times New Roman" w:hAnsi="Times New Roman" w:cs="Times New Roman"/>
          <w:sz w:val="24"/>
          <w:szCs w:val="24"/>
        </w:rPr>
        <w:t>ed</w:t>
      </w:r>
      <w:r w:rsidR="001556AF">
        <w:rPr>
          <w:rFonts w:ascii="Times New Roman" w:hAnsi="Times New Roman" w:cs="Times New Roman"/>
          <w:sz w:val="24"/>
          <w:szCs w:val="24"/>
        </w:rPr>
        <w:t xml:space="preserve"> species trees </w:t>
      </w:r>
      <w:r w:rsidR="00A2666E">
        <w:rPr>
          <w:rFonts w:ascii="Times New Roman" w:hAnsi="Times New Roman" w:cs="Times New Roman"/>
          <w:sz w:val="24"/>
          <w:szCs w:val="24"/>
        </w:rPr>
        <w:t xml:space="preserve">are </w:t>
      </w:r>
      <w:r w:rsidR="001556AF">
        <w:rPr>
          <w:rFonts w:ascii="Times New Roman" w:hAnsi="Times New Roman" w:cs="Times New Roman"/>
          <w:sz w:val="24"/>
          <w:szCs w:val="24"/>
        </w:rPr>
        <w:t>rarely or never</w:t>
      </w:r>
      <w:r w:rsidR="00E8757C">
        <w:rPr>
          <w:rFonts w:ascii="Times New Roman" w:hAnsi="Times New Roman" w:cs="Times New Roman"/>
          <w:sz w:val="24"/>
          <w:szCs w:val="24"/>
        </w:rPr>
        <w:t xml:space="preserve"> </w:t>
      </w:r>
      <w:r w:rsidR="001556AF">
        <w:rPr>
          <w:rFonts w:ascii="Times New Roman" w:hAnsi="Times New Roman" w:cs="Times New Roman"/>
          <w:sz w:val="24"/>
          <w:szCs w:val="24"/>
        </w:rPr>
        <w:t>recovered in</w:t>
      </w:r>
      <w:r w:rsidR="00664370">
        <w:rPr>
          <w:rFonts w:ascii="Times New Roman" w:hAnsi="Times New Roman" w:cs="Times New Roman"/>
          <w:sz w:val="24"/>
          <w:szCs w:val="24"/>
        </w:rPr>
        <w:t xml:space="preserve"> the</w:t>
      </w:r>
      <w:r w:rsidR="001556AF">
        <w:rPr>
          <w:rFonts w:ascii="Times New Roman" w:hAnsi="Times New Roman" w:cs="Times New Roman"/>
          <w:sz w:val="24"/>
          <w:szCs w:val="24"/>
        </w:rPr>
        <w:t xml:space="preserve"> underlying </w:t>
      </w:r>
      <w:r w:rsidR="00A2666E">
        <w:rPr>
          <w:rFonts w:ascii="Times New Roman" w:hAnsi="Times New Roman" w:cs="Times New Roman"/>
          <w:sz w:val="24"/>
          <w:szCs w:val="24"/>
        </w:rPr>
        <w:t>gene-trees.</w:t>
      </w:r>
      <w:r w:rsidR="001556AF">
        <w:rPr>
          <w:rFonts w:ascii="Times New Roman" w:hAnsi="Times New Roman" w:cs="Times New Roman"/>
          <w:sz w:val="24"/>
          <w:szCs w:val="24"/>
        </w:rPr>
        <w:t xml:space="preserve"> </w:t>
      </w:r>
      <w:r w:rsidR="00C3676A">
        <w:rPr>
          <w:rFonts w:ascii="Times New Roman" w:hAnsi="Times New Roman" w:cs="Times New Roman"/>
          <w:sz w:val="24"/>
          <w:szCs w:val="24"/>
        </w:rPr>
        <w:t xml:space="preserve">Whereas </w:t>
      </w:r>
      <w:r w:rsidR="006D673E">
        <w:rPr>
          <w:rFonts w:ascii="Times New Roman" w:hAnsi="Times New Roman" w:cs="Times New Roman"/>
          <w:sz w:val="24"/>
          <w:szCs w:val="24"/>
        </w:rPr>
        <w:t xml:space="preserve">these </w:t>
      </w:r>
      <w:r w:rsidR="00A2666E">
        <w:rPr>
          <w:rFonts w:ascii="Times New Roman" w:hAnsi="Times New Roman" w:cs="Times New Roman"/>
          <w:sz w:val="24"/>
          <w:szCs w:val="24"/>
        </w:rPr>
        <w:t xml:space="preserve">examples </w:t>
      </w:r>
      <w:r w:rsidR="006D673E">
        <w:rPr>
          <w:rFonts w:ascii="Times New Roman" w:hAnsi="Times New Roman" w:cs="Times New Roman"/>
          <w:sz w:val="24"/>
          <w:szCs w:val="24"/>
        </w:rPr>
        <w:t xml:space="preserve">highlight the prevalence of </w:t>
      </w:r>
      <w:r w:rsidR="00D303CB">
        <w:rPr>
          <w:rFonts w:ascii="Times New Roman" w:hAnsi="Times New Roman" w:cs="Times New Roman"/>
          <w:sz w:val="24"/>
          <w:szCs w:val="24"/>
        </w:rPr>
        <w:t xml:space="preserve">phylogenetic </w:t>
      </w:r>
      <w:r w:rsidR="006D673E">
        <w:rPr>
          <w:rFonts w:ascii="Times New Roman" w:hAnsi="Times New Roman" w:cs="Times New Roman"/>
          <w:sz w:val="24"/>
          <w:szCs w:val="24"/>
        </w:rPr>
        <w:t>discordance</w:t>
      </w:r>
      <w:r w:rsidR="00A2666E">
        <w:rPr>
          <w:rFonts w:ascii="Times New Roman" w:hAnsi="Times New Roman" w:cs="Times New Roman"/>
          <w:sz w:val="24"/>
          <w:szCs w:val="24"/>
        </w:rPr>
        <w:t xml:space="preserve"> across the tree of life, </w:t>
      </w:r>
      <w:r w:rsidR="00FC63C4">
        <w:rPr>
          <w:rFonts w:ascii="Times New Roman" w:hAnsi="Times New Roman" w:cs="Times New Roman"/>
          <w:sz w:val="24"/>
          <w:szCs w:val="24"/>
        </w:rPr>
        <w:t xml:space="preserve">we still lack a clear understanding of </w:t>
      </w:r>
      <w:r w:rsidR="00E9567D">
        <w:rPr>
          <w:rFonts w:ascii="Times New Roman" w:hAnsi="Times New Roman" w:cs="Times New Roman"/>
          <w:sz w:val="24"/>
          <w:szCs w:val="24"/>
        </w:rPr>
        <w:t xml:space="preserve">how </w:t>
      </w:r>
      <w:r w:rsidR="00C3676A">
        <w:rPr>
          <w:rFonts w:ascii="Times New Roman" w:hAnsi="Times New Roman" w:cs="Times New Roman"/>
          <w:sz w:val="24"/>
          <w:szCs w:val="24"/>
        </w:rPr>
        <w:t xml:space="preserve">phylogenetic patterns are shaped by </w:t>
      </w:r>
      <w:r w:rsidR="007942FB">
        <w:rPr>
          <w:rFonts w:ascii="Times New Roman" w:hAnsi="Times New Roman" w:cs="Times New Roman"/>
          <w:sz w:val="24"/>
          <w:szCs w:val="24"/>
        </w:rPr>
        <w:t xml:space="preserve">the details of </w:t>
      </w:r>
      <w:r w:rsidR="00E9567D">
        <w:rPr>
          <w:rFonts w:ascii="Times New Roman" w:hAnsi="Times New Roman" w:cs="Times New Roman"/>
          <w:sz w:val="24"/>
          <w:szCs w:val="24"/>
        </w:rPr>
        <w:t xml:space="preserve">genome biology </w:t>
      </w:r>
      <w:r w:rsidR="00FC63C4">
        <w:rPr>
          <w:rFonts w:ascii="Times New Roman" w:hAnsi="Times New Roman" w:cs="Times New Roman"/>
          <w:sz w:val="24"/>
          <w:szCs w:val="24"/>
        </w:rPr>
        <w:t xml:space="preserve">or </w:t>
      </w:r>
      <w:r w:rsidR="00C3676A">
        <w:rPr>
          <w:rFonts w:ascii="Times New Roman" w:hAnsi="Times New Roman" w:cs="Times New Roman"/>
          <w:sz w:val="24"/>
          <w:szCs w:val="24"/>
        </w:rPr>
        <w:t xml:space="preserve">the extent to which discordance may compromise </w:t>
      </w:r>
      <w:r w:rsidR="002E215E">
        <w:rPr>
          <w:rFonts w:ascii="Times New Roman" w:hAnsi="Times New Roman" w:cs="Times New Roman"/>
          <w:sz w:val="24"/>
          <w:szCs w:val="24"/>
        </w:rPr>
        <w:t>inference</w:t>
      </w:r>
      <w:r w:rsidR="00C3676A">
        <w:rPr>
          <w:rFonts w:ascii="Times New Roman" w:hAnsi="Times New Roman" w:cs="Times New Roman"/>
          <w:sz w:val="24"/>
          <w:szCs w:val="24"/>
        </w:rPr>
        <w:t>s</w:t>
      </w:r>
      <w:r w:rsidR="00A2666E">
        <w:rPr>
          <w:rFonts w:ascii="Times New Roman" w:hAnsi="Times New Roman" w:cs="Times New Roman"/>
          <w:sz w:val="24"/>
          <w:szCs w:val="24"/>
        </w:rPr>
        <w:t xml:space="preserve"> </w:t>
      </w:r>
      <w:r w:rsidR="00FC63C4">
        <w:rPr>
          <w:rFonts w:ascii="Times New Roman" w:hAnsi="Times New Roman" w:cs="Times New Roman"/>
          <w:sz w:val="24"/>
          <w:szCs w:val="24"/>
        </w:rPr>
        <w:t xml:space="preserve">from </w:t>
      </w:r>
      <w:r w:rsidR="00D303CB">
        <w:rPr>
          <w:rFonts w:ascii="Times New Roman" w:hAnsi="Times New Roman" w:cs="Times New Roman"/>
          <w:sz w:val="24"/>
          <w:szCs w:val="24"/>
        </w:rPr>
        <w:t>comparative studies that assume a singular species history</w:t>
      </w:r>
      <w:r w:rsidR="00A06EDD">
        <w:rPr>
          <w:rFonts w:ascii="Times New Roman" w:hAnsi="Times New Roman" w:cs="Times New Roman"/>
          <w:sz w:val="24"/>
          <w:szCs w:val="24"/>
        </w:rPr>
        <w:t>.</w:t>
      </w:r>
    </w:p>
    <w:p w14:paraId="3993D006" w14:textId="2A1AA0AB" w:rsidR="00A06ED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A06EDD">
        <w:rPr>
          <w:rFonts w:ascii="Times New Roman" w:hAnsi="Times New Roman" w:cs="Times New Roman"/>
          <w:sz w:val="24"/>
          <w:szCs w:val="24"/>
        </w:rPr>
        <w:t xml:space="preserve">From a practical perspective, failure to acknowledge and account for phylogenetic discordance </w:t>
      </w:r>
      <w:r w:rsidR="00036428">
        <w:rPr>
          <w:rFonts w:ascii="Times New Roman" w:hAnsi="Times New Roman" w:cs="Times New Roman"/>
          <w:sz w:val="24"/>
          <w:szCs w:val="24"/>
        </w:rPr>
        <w:t>could</w:t>
      </w:r>
      <w:r w:rsidR="00A06EDD">
        <w:rPr>
          <w:rFonts w:ascii="Times New Roman" w:hAnsi="Times New Roman" w:cs="Times New Roman"/>
          <w:sz w:val="24"/>
          <w:szCs w:val="24"/>
        </w:rPr>
        <w:t xml:space="preserve"> have severe consequences on biological inference. </w:t>
      </w:r>
      <w:r w:rsidR="006515CF">
        <w:rPr>
          <w:rFonts w:ascii="Times New Roman" w:hAnsi="Times New Roman" w:cs="Times New Roman"/>
          <w:sz w:val="24"/>
          <w:szCs w:val="24"/>
        </w:rPr>
        <w:t>A</w:t>
      </w:r>
      <w:r w:rsidR="00A06EDD">
        <w:rPr>
          <w:rFonts w:ascii="Times New Roman" w:hAnsi="Times New Roman" w:cs="Times New Roman"/>
          <w:sz w:val="24"/>
          <w:szCs w:val="24"/>
        </w:rPr>
        <w:t xml:space="preserve">nalyses of molecular evolution are </w:t>
      </w:r>
      <w:r w:rsidR="006515CF">
        <w:rPr>
          <w:rFonts w:ascii="Times New Roman" w:hAnsi="Times New Roman" w:cs="Times New Roman"/>
          <w:sz w:val="24"/>
          <w:szCs w:val="24"/>
        </w:rPr>
        <w:t xml:space="preserve">usually </w:t>
      </w:r>
      <w:r w:rsidR="00A06EDD">
        <w:rPr>
          <w:rFonts w:ascii="Times New Roman" w:hAnsi="Times New Roman" w:cs="Times New Roman"/>
          <w:sz w:val="24"/>
          <w:szCs w:val="24"/>
        </w:rPr>
        <w:t xml:space="preserve">performed on a gene-by-gene basis </w: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 </w:instrText>
      </w:r>
      <w:r w:rsidR="00A06EDD">
        <w:rPr>
          <w:rFonts w:ascii="Times New Roman" w:hAnsi="Times New Roman" w:cs="Times New Roman"/>
          <w:sz w:val="24"/>
          <w:szCs w:val="24"/>
        </w:rPr>
        <w:fldChar w:fldCharType="begin">
          <w:fldData xml:space="preserve">PEVuZE5vdGU+PENpdGU+PEF1dGhvcj5ZYW5nPC9BdXRob3I+PFllYXI+MjAwNzwvWWVhcj48UmVj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==
</w:fldData>
        </w:fldChar>
      </w:r>
      <w:r w:rsidR="00A06EDD">
        <w:rPr>
          <w:rFonts w:ascii="Times New Roman" w:hAnsi="Times New Roman" w:cs="Times New Roman"/>
          <w:sz w:val="24"/>
          <w:szCs w:val="24"/>
        </w:rPr>
        <w:instrText xml:space="preserve"> ADDIN EN.CITE.DATA </w:instrText>
      </w:r>
      <w:r w:rsidR="00A06EDD">
        <w:rPr>
          <w:rFonts w:ascii="Times New Roman" w:hAnsi="Times New Roman" w:cs="Times New Roman"/>
          <w:sz w:val="24"/>
          <w:szCs w:val="24"/>
        </w:rPr>
      </w:r>
      <w:r w:rsidR="00A06EDD">
        <w:rPr>
          <w:rFonts w:ascii="Times New Roman" w:hAnsi="Times New Roman" w:cs="Times New Roman"/>
          <w:sz w:val="24"/>
          <w:szCs w:val="24"/>
        </w:rPr>
        <w:fldChar w:fldCharType="end"/>
      </w:r>
      <w:r w:rsidR="00A06EDD">
        <w:rPr>
          <w:rFonts w:ascii="Times New Roman" w:hAnsi="Times New Roman" w:cs="Times New Roman"/>
          <w:sz w:val="24"/>
          <w:szCs w:val="24"/>
        </w:rPr>
      </w:r>
      <w:r w:rsidR="00A06EDD">
        <w:rPr>
          <w:rFonts w:ascii="Times New Roman" w:hAnsi="Times New Roman" w:cs="Times New Roman"/>
          <w:sz w:val="24"/>
          <w:szCs w:val="24"/>
        </w:rPr>
        <w:fldChar w:fldCharType="separate"/>
      </w:r>
      <w:r w:rsidR="00A06EDD">
        <w:rPr>
          <w:rFonts w:ascii="Times New Roman" w:hAnsi="Times New Roman" w:cs="Times New Roman"/>
          <w:noProof/>
          <w:sz w:val="24"/>
          <w:szCs w:val="24"/>
        </w:rPr>
        <w:t>(Pond et al. 2005; Yang 2007; Hu et al. 2019; Kowalczyk et al. 2019)</w:t>
      </w:r>
      <w:r w:rsidR="00A06EDD">
        <w:rPr>
          <w:rFonts w:ascii="Times New Roman" w:hAnsi="Times New Roman" w:cs="Times New Roman"/>
          <w:sz w:val="24"/>
          <w:szCs w:val="24"/>
        </w:rPr>
        <w:fldChar w:fldCharType="end"/>
      </w:r>
      <w:r w:rsidR="00A06EDD">
        <w:rPr>
          <w:rFonts w:ascii="Times New Roman" w:hAnsi="Times New Roman" w:cs="Times New Roman"/>
          <w:sz w:val="24"/>
          <w:szCs w:val="24"/>
        </w:rPr>
        <w:t xml:space="preserve">, but it is still common practice to assume a single </w:t>
      </w:r>
      <w:r w:rsidR="00036428">
        <w:rPr>
          <w:rFonts w:ascii="Times New Roman" w:hAnsi="Times New Roman" w:cs="Times New Roman"/>
          <w:sz w:val="24"/>
          <w:szCs w:val="24"/>
        </w:rPr>
        <w:t xml:space="preserve">genome-wide </w:t>
      </w:r>
      <w:r w:rsidR="00A06EDD">
        <w:rPr>
          <w:rFonts w:ascii="Times New Roman" w:hAnsi="Times New Roman" w:cs="Times New Roman"/>
          <w:sz w:val="24"/>
          <w:szCs w:val="24"/>
        </w:rPr>
        <w:t xml:space="preserve">species tree. </w:t>
      </w:r>
      <w:r w:rsidR="006515CF">
        <w:rPr>
          <w:rFonts w:ascii="Times New Roman" w:hAnsi="Times New Roman" w:cs="Times New Roman"/>
          <w:sz w:val="24"/>
          <w:szCs w:val="24"/>
        </w:rPr>
        <w:t>F</w:t>
      </w:r>
      <w:r w:rsidR="00A06EDD">
        <w:rPr>
          <w:rFonts w:ascii="Times New Roman" w:hAnsi="Times New Roman" w:cs="Times New Roman"/>
          <w:sz w:val="24"/>
          <w:szCs w:val="24"/>
        </w:rPr>
        <w:t>or gene-based analyses</w:t>
      </w:r>
      <w:r w:rsidR="006515CF">
        <w:rPr>
          <w:rFonts w:ascii="Times New Roman" w:hAnsi="Times New Roman" w:cs="Times New Roman"/>
          <w:sz w:val="24"/>
          <w:szCs w:val="24"/>
        </w:rPr>
        <w:t>,</w:t>
      </w:r>
      <w:r w:rsidR="00A06EDD">
        <w:rPr>
          <w:rFonts w:ascii="Times New Roman" w:hAnsi="Times New Roman" w:cs="Times New Roman"/>
          <w:sz w:val="24"/>
          <w:szCs w:val="24"/>
        </w:rPr>
        <w:t xml:space="preserve"> </w:t>
      </w:r>
      <w:r w:rsidR="006515CF">
        <w:rPr>
          <w:rFonts w:ascii="Times New Roman" w:hAnsi="Times New Roman" w:cs="Times New Roman"/>
          <w:sz w:val="24"/>
          <w:szCs w:val="24"/>
        </w:rPr>
        <w:t xml:space="preserve">using the </w:t>
      </w:r>
      <w:r w:rsidR="00A06EDD">
        <w:rPr>
          <w:rFonts w:ascii="Times New Roman" w:hAnsi="Times New Roman" w:cs="Times New Roman"/>
          <w:sz w:val="24"/>
          <w:szCs w:val="24"/>
        </w:rPr>
        <w:t xml:space="preserve">wrong tree </w:t>
      </w:r>
      <w:r w:rsidR="006515CF">
        <w:rPr>
          <w:rFonts w:ascii="Times New Roman" w:hAnsi="Times New Roman" w:cs="Times New Roman"/>
          <w:sz w:val="24"/>
          <w:szCs w:val="24"/>
        </w:rPr>
        <w:t>may compromise inference</w:t>
      </w:r>
      <w:r w:rsidR="00036428">
        <w:rPr>
          <w:rFonts w:ascii="Times New Roman" w:hAnsi="Times New Roman" w:cs="Times New Roman"/>
          <w:sz w:val="24"/>
          <w:szCs w:val="24"/>
        </w:rPr>
        <w:t>s</w:t>
      </w:r>
      <w:r w:rsidR="006515CF">
        <w:rPr>
          <w:rFonts w:ascii="Times New Roman" w:hAnsi="Times New Roman" w:cs="Times New Roman"/>
          <w:sz w:val="24"/>
          <w:szCs w:val="24"/>
        </w:rPr>
        <w:t xml:space="preserve"> of positive</w:t>
      </w:r>
      <w:r w:rsidR="00036428">
        <w:rPr>
          <w:rFonts w:ascii="Times New Roman" w:hAnsi="Times New Roman" w:cs="Times New Roman"/>
          <w:sz w:val="24"/>
          <w:szCs w:val="24"/>
        </w:rPr>
        <w:t xml:space="preserve"> directional</w:t>
      </w:r>
      <w:r w:rsidR="006515CF">
        <w:rPr>
          <w:rFonts w:ascii="Times New Roman" w:hAnsi="Times New Roman" w:cs="Times New Roman"/>
          <w:sz w:val="24"/>
          <w:szCs w:val="24"/>
        </w:rPr>
        <w:t xml:space="preserve"> selection</w:t>
      </w:r>
      <w:r w:rsidR="00036428">
        <w:rPr>
          <w:rFonts w:ascii="Times New Roman" w:hAnsi="Times New Roman" w:cs="Times New Roman"/>
          <w:sz w:val="24"/>
          <w:szCs w:val="24"/>
        </w:rPr>
        <w:t>,</w:t>
      </w:r>
      <w:r w:rsidR="006515CF">
        <w:rPr>
          <w:rFonts w:ascii="Times New Roman" w:hAnsi="Times New Roman" w:cs="Times New Roman"/>
          <w:sz w:val="24"/>
          <w:szCs w:val="24"/>
        </w:rPr>
        <w:t xml:space="preserve"> </w:t>
      </w:r>
      <w:r w:rsidR="00A06EDD">
        <w:rPr>
          <w:rFonts w:ascii="Times New Roman" w:hAnsi="Times New Roman" w:cs="Times New Roman"/>
          <w:sz w:val="24"/>
          <w:szCs w:val="24"/>
        </w:rPr>
        <w:t>convergent evolution</w:t>
      </w:r>
      <w:r w:rsidR="00036428">
        <w:rPr>
          <w:rFonts w:ascii="Times New Roman" w:hAnsi="Times New Roman" w:cs="Times New Roman"/>
          <w:sz w:val="24"/>
          <w:szCs w:val="24"/>
        </w:rPr>
        <w:t xml:space="preserve">, </w:t>
      </w:r>
      <w:r w:rsidR="007942FB">
        <w:rPr>
          <w:rFonts w:ascii="Times New Roman" w:hAnsi="Times New Roman" w:cs="Times New Roman"/>
          <w:sz w:val="24"/>
          <w:szCs w:val="24"/>
        </w:rPr>
        <w:t xml:space="preserve">and </w:t>
      </w:r>
      <w:r w:rsidR="00036428">
        <w:rPr>
          <w:rFonts w:ascii="Times New Roman" w:hAnsi="Times New Roman" w:cs="Times New Roman"/>
          <w:sz w:val="24"/>
          <w:szCs w:val="24"/>
        </w:rPr>
        <w:t>genome-wide inferences</w:t>
      </w:r>
      <w:r w:rsidR="006515CF">
        <w:rPr>
          <w:rFonts w:ascii="Times New Roman" w:hAnsi="Times New Roman" w:cs="Times New Roman"/>
          <w:sz w:val="24"/>
          <w:szCs w:val="24"/>
        </w:rPr>
        <w:t xml:space="preserve"> </w:t>
      </w:r>
      <w:r w:rsidR="00036428">
        <w:rPr>
          <w:rFonts w:ascii="Times New Roman" w:hAnsi="Times New Roman" w:cs="Times New Roman"/>
          <w:sz w:val="24"/>
          <w:szCs w:val="24"/>
        </w:rPr>
        <w:t xml:space="preserve">of correlated </w:t>
      </w:r>
      <w:r w:rsidR="006515CF">
        <w:rPr>
          <w:rFonts w:ascii="Times New Roman" w:hAnsi="Times New Roman" w:cs="Times New Roman"/>
          <w:sz w:val="24"/>
          <w:szCs w:val="24"/>
        </w:rPr>
        <w:t>rate variation</w:t>
      </w:r>
      <w:r w:rsidR="000041F7">
        <w:rPr>
          <w:rFonts w:ascii="Times New Roman" w:hAnsi="Times New Roman" w:cs="Times New Roman"/>
          <w:sz w:val="24"/>
          <w:szCs w:val="24"/>
        </w:rPr>
        <w:t xml:space="preserve"> </w: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 </w:instrText>
      </w:r>
      <w:r w:rsidR="000041F7">
        <w:rPr>
          <w:rFonts w:ascii="Times New Roman" w:hAnsi="Times New Roman" w:cs="Times New Roman"/>
          <w:sz w:val="24"/>
          <w:szCs w:val="24"/>
        </w:rPr>
        <w:fldChar w:fldCharType="begin">
          <w:fldData xml:space="preserve">PEVuZE5vdGU+PENpdGU+PEF1dGhvcj5NZW5kZXM8L0F1dGhvcj48WWVhcj4yMDE2PC9ZZWFyPjxS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</w:fldData>
        </w:fldChar>
      </w:r>
      <w:r w:rsidR="000041F7">
        <w:rPr>
          <w:rFonts w:ascii="Times New Roman" w:hAnsi="Times New Roman" w:cs="Times New Roman"/>
          <w:sz w:val="24"/>
          <w:szCs w:val="24"/>
        </w:rPr>
        <w:instrText xml:space="preserve"> ADDIN EN.CITE.DATA </w:instrText>
      </w:r>
      <w:r w:rsidR="000041F7">
        <w:rPr>
          <w:rFonts w:ascii="Times New Roman" w:hAnsi="Times New Roman" w:cs="Times New Roman"/>
          <w:sz w:val="24"/>
          <w:szCs w:val="24"/>
        </w:rPr>
      </w:r>
      <w:r w:rsidR="000041F7">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0041F7">
        <w:rPr>
          <w:rFonts w:ascii="Times New Roman" w:hAnsi="Times New Roman" w:cs="Times New Roman"/>
          <w:noProof/>
          <w:sz w:val="24"/>
          <w:szCs w:val="24"/>
        </w:rPr>
        <w:t>(Mendes et al. 2016)</w:t>
      </w:r>
      <w:r w:rsidR="000041F7">
        <w:rPr>
          <w:rFonts w:ascii="Times New Roman" w:hAnsi="Times New Roman" w:cs="Times New Roman"/>
          <w:sz w:val="24"/>
          <w:szCs w:val="24"/>
        </w:rPr>
        <w:fldChar w:fldCharType="end"/>
      </w:r>
      <w:r w:rsidR="00036428">
        <w:rPr>
          <w:rFonts w:ascii="Times New Roman" w:hAnsi="Times New Roman" w:cs="Times New Roman"/>
          <w:sz w:val="24"/>
          <w:szCs w:val="24"/>
        </w:rPr>
        <w:t xml:space="preserve">. </w:t>
      </w:r>
      <w:r w:rsidR="000041F7">
        <w:rPr>
          <w:rFonts w:ascii="Times New Roman" w:hAnsi="Times New Roman" w:cs="Times New Roman"/>
          <w:sz w:val="24"/>
          <w:szCs w:val="24"/>
        </w:rPr>
        <w:t xml:space="preserve">Phylogenetic discordance can also affect how continuous traits are reconstructed across phylogenies, as the genes that underly these traits may not follow the species history </w:t>
      </w:r>
      <w:r w:rsidR="000041F7">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PEVuZE5vdGU+PENpdGU+PEF1dGhvcj5NZW5kZXM8L0F1dGhvcj48WWVhcj4yMDE4PC9ZZWFyPjxS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0041F7">
        <w:rPr>
          <w:rFonts w:ascii="Times New Roman" w:hAnsi="Times New Roman" w:cs="Times New Roman"/>
          <w:sz w:val="24"/>
          <w:szCs w:val="24"/>
        </w:rPr>
      </w:r>
      <w:r w:rsidR="000041F7">
        <w:rPr>
          <w:rFonts w:ascii="Times New Roman" w:hAnsi="Times New Roman" w:cs="Times New Roman"/>
          <w:sz w:val="24"/>
          <w:szCs w:val="24"/>
        </w:rPr>
        <w:fldChar w:fldCharType="separate"/>
      </w:r>
      <w:r w:rsidR="00A61220">
        <w:rPr>
          <w:rFonts w:ascii="Times New Roman" w:hAnsi="Times New Roman" w:cs="Times New Roman"/>
          <w:noProof/>
          <w:sz w:val="24"/>
          <w:szCs w:val="24"/>
        </w:rPr>
        <w:t>(Avise and Robinson 2008; Hahn and Nakhleh 2016; Mendes et al. 2018)</w:t>
      </w:r>
      <w:r w:rsidR="000041F7">
        <w:rPr>
          <w:rFonts w:ascii="Times New Roman" w:hAnsi="Times New Roman" w:cs="Times New Roman"/>
          <w:sz w:val="24"/>
          <w:szCs w:val="24"/>
        </w:rPr>
        <w:fldChar w:fldCharType="end"/>
      </w:r>
      <w:r w:rsidR="003F3D92">
        <w:rPr>
          <w:rFonts w:ascii="Times New Roman" w:hAnsi="Times New Roman" w:cs="Times New Roman"/>
          <w:sz w:val="24"/>
          <w:szCs w:val="24"/>
        </w:rPr>
        <w:t xml:space="preserve">. </w:t>
      </w:r>
      <w:r w:rsidR="00EC1504">
        <w:rPr>
          <w:rFonts w:ascii="Times New Roman" w:hAnsi="Times New Roman" w:cs="Times New Roman"/>
          <w:sz w:val="24"/>
          <w:szCs w:val="24"/>
        </w:rPr>
        <w:t xml:space="preserve">In these instances, phylogenetic discordance </w:t>
      </w:r>
      <w:r w:rsidR="007942FB">
        <w:rPr>
          <w:rFonts w:ascii="Times New Roman" w:hAnsi="Times New Roman" w:cs="Times New Roman"/>
          <w:sz w:val="24"/>
          <w:szCs w:val="24"/>
        </w:rPr>
        <w:t xml:space="preserve">may </w:t>
      </w:r>
      <w:r w:rsidR="00EC1504">
        <w:rPr>
          <w:rFonts w:ascii="Times New Roman" w:hAnsi="Times New Roman" w:cs="Times New Roman"/>
          <w:sz w:val="24"/>
          <w:szCs w:val="24"/>
        </w:rPr>
        <w:t xml:space="preserve">need to be </w:t>
      </w:r>
      <w:r w:rsidR="0043070A">
        <w:rPr>
          <w:rFonts w:ascii="Times New Roman" w:hAnsi="Times New Roman" w:cs="Times New Roman"/>
          <w:sz w:val="24"/>
          <w:szCs w:val="24"/>
        </w:rPr>
        <w:t xml:space="preserve">characterized </w:t>
      </w:r>
      <w:r w:rsidR="00EC1504">
        <w:rPr>
          <w:rFonts w:ascii="Times New Roman" w:hAnsi="Times New Roman" w:cs="Times New Roman"/>
          <w:sz w:val="24"/>
          <w:szCs w:val="24"/>
        </w:rPr>
        <w:t xml:space="preserve">and incorporated into the experimental </w:t>
      </w:r>
      <w:r w:rsidR="006B5F13">
        <w:rPr>
          <w:rFonts w:ascii="Times New Roman" w:hAnsi="Times New Roman" w:cs="Times New Roman"/>
          <w:sz w:val="24"/>
          <w:szCs w:val="24"/>
        </w:rPr>
        <w:t xml:space="preserve">and analytical </w:t>
      </w:r>
      <w:r w:rsidR="00EC1504">
        <w:rPr>
          <w:rFonts w:ascii="Times New Roman" w:hAnsi="Times New Roman" w:cs="Times New Roman"/>
          <w:sz w:val="24"/>
          <w:szCs w:val="24"/>
        </w:rPr>
        <w:t>design</w:t>
      </w:r>
      <w:r w:rsidR="006B5F13">
        <w:rPr>
          <w:rFonts w:ascii="Times New Roman" w:hAnsi="Times New Roman" w:cs="Times New Roman"/>
          <w:sz w:val="24"/>
          <w:szCs w:val="24"/>
        </w:rPr>
        <w:t xml:space="preserve">. </w:t>
      </w:r>
      <w:r w:rsidR="003F3D92">
        <w:rPr>
          <w:rFonts w:ascii="Times New Roman" w:hAnsi="Times New Roman" w:cs="Times New Roman"/>
          <w:sz w:val="24"/>
          <w:szCs w:val="24"/>
        </w:rPr>
        <w:t>Alternatively, if a researcher</w:t>
      </w:r>
      <w:r w:rsidR="00EC1504">
        <w:rPr>
          <w:rFonts w:ascii="Times New Roman" w:hAnsi="Times New Roman" w:cs="Times New Roman"/>
          <w:sz w:val="24"/>
          <w:szCs w:val="24"/>
        </w:rPr>
        <w:t>’</w:t>
      </w:r>
      <w:r w:rsidR="003F3D92">
        <w:rPr>
          <w:rFonts w:ascii="Times New Roman" w:hAnsi="Times New Roman" w:cs="Times New Roman"/>
          <w:sz w:val="24"/>
          <w:szCs w:val="24"/>
        </w:rPr>
        <w:t xml:space="preserve">s primary questions are focused on </w:t>
      </w:r>
      <w:r w:rsidR="00EC1504">
        <w:rPr>
          <w:rFonts w:ascii="Times New Roman" w:hAnsi="Times New Roman" w:cs="Times New Roman"/>
          <w:sz w:val="24"/>
          <w:szCs w:val="24"/>
        </w:rPr>
        <w:t>reconstructing</w:t>
      </w:r>
      <w:r w:rsidR="00EF1638">
        <w:rPr>
          <w:rFonts w:ascii="Times New Roman" w:hAnsi="Times New Roman" w:cs="Times New Roman"/>
          <w:sz w:val="24"/>
          <w:szCs w:val="24"/>
        </w:rPr>
        <w:t xml:space="preserve"> the</w:t>
      </w:r>
      <w:r w:rsidR="00EC1504">
        <w:rPr>
          <w:rFonts w:ascii="Times New Roman" w:hAnsi="Times New Roman" w:cs="Times New Roman"/>
          <w:sz w:val="24"/>
          <w:szCs w:val="24"/>
        </w:rPr>
        <w:t xml:space="preserve"> </w:t>
      </w:r>
      <w:r w:rsidR="003F3D92">
        <w:rPr>
          <w:rFonts w:ascii="Times New Roman" w:hAnsi="Times New Roman" w:cs="Times New Roman"/>
          <w:sz w:val="24"/>
          <w:szCs w:val="24"/>
        </w:rPr>
        <w:t xml:space="preserve">evolutionary history of </w:t>
      </w:r>
      <w:r w:rsidR="00E8757C">
        <w:rPr>
          <w:rFonts w:ascii="Times New Roman" w:hAnsi="Times New Roman" w:cs="Times New Roman"/>
          <w:sz w:val="24"/>
          <w:szCs w:val="24"/>
        </w:rPr>
        <w:t>speci</w:t>
      </w:r>
      <w:r w:rsidR="00EF1638">
        <w:rPr>
          <w:rFonts w:ascii="Times New Roman" w:hAnsi="Times New Roman" w:cs="Times New Roman"/>
          <w:sz w:val="24"/>
          <w:szCs w:val="24"/>
        </w:rPr>
        <w:t>ation (</w:t>
      </w:r>
      <w:r w:rsidR="00EF1638" w:rsidRPr="00E46077">
        <w:rPr>
          <w:rFonts w:ascii="Times New Roman" w:hAnsi="Times New Roman" w:cs="Times New Roman"/>
          <w:i/>
          <w:iCs/>
          <w:sz w:val="24"/>
          <w:szCs w:val="24"/>
        </w:rPr>
        <w:t>i.e.</w:t>
      </w:r>
      <w:r w:rsidR="006B5F13">
        <w:rPr>
          <w:rFonts w:ascii="Times New Roman" w:hAnsi="Times New Roman" w:cs="Times New Roman"/>
          <w:sz w:val="24"/>
          <w:szCs w:val="24"/>
        </w:rPr>
        <w:t>,</w:t>
      </w:r>
      <w:r w:rsidR="00EF1638">
        <w:rPr>
          <w:rFonts w:ascii="Times New Roman" w:hAnsi="Times New Roman" w:cs="Times New Roman"/>
          <w:sz w:val="24"/>
          <w:szCs w:val="24"/>
        </w:rPr>
        <w:t xml:space="preserve"> the species tree)</w:t>
      </w:r>
      <w:r w:rsidR="00E8757C">
        <w:rPr>
          <w:rFonts w:ascii="Times New Roman" w:hAnsi="Times New Roman" w:cs="Times New Roman"/>
          <w:sz w:val="24"/>
          <w:szCs w:val="24"/>
        </w:rPr>
        <w:t>,</w:t>
      </w:r>
      <w:r w:rsidR="003F3D92">
        <w:rPr>
          <w:rFonts w:ascii="Times New Roman" w:hAnsi="Times New Roman" w:cs="Times New Roman"/>
          <w:sz w:val="24"/>
          <w:szCs w:val="24"/>
        </w:rPr>
        <w:t xml:space="preserve"> then</w:t>
      </w:r>
      <w:r w:rsidR="00EC1504">
        <w:rPr>
          <w:rFonts w:ascii="Times New Roman" w:hAnsi="Times New Roman" w:cs="Times New Roman"/>
          <w:sz w:val="24"/>
          <w:szCs w:val="24"/>
        </w:rPr>
        <w:t xml:space="preserve"> phylogenetic discordance </w:t>
      </w:r>
      <w:r w:rsidR="007942FB">
        <w:rPr>
          <w:rFonts w:ascii="Times New Roman" w:hAnsi="Times New Roman" w:cs="Times New Roman"/>
          <w:sz w:val="24"/>
          <w:szCs w:val="24"/>
        </w:rPr>
        <w:t>may</w:t>
      </w:r>
      <w:r w:rsidR="00E9567D">
        <w:rPr>
          <w:rFonts w:ascii="Times New Roman" w:hAnsi="Times New Roman" w:cs="Times New Roman"/>
          <w:sz w:val="24"/>
          <w:szCs w:val="24"/>
        </w:rPr>
        <w:t xml:space="preserve"> </w:t>
      </w:r>
      <w:r w:rsidR="007942FB">
        <w:rPr>
          <w:rFonts w:ascii="Times New Roman" w:hAnsi="Times New Roman" w:cs="Times New Roman"/>
          <w:sz w:val="24"/>
          <w:szCs w:val="24"/>
        </w:rPr>
        <w:t>obscure</w:t>
      </w:r>
      <w:r w:rsidR="00D31A47">
        <w:rPr>
          <w:rFonts w:ascii="Times New Roman" w:hAnsi="Times New Roman" w:cs="Times New Roman"/>
          <w:sz w:val="24"/>
          <w:szCs w:val="24"/>
        </w:rPr>
        <w:t xml:space="preserve"> </w:t>
      </w:r>
      <w:r w:rsidR="00E9567D">
        <w:rPr>
          <w:rFonts w:ascii="Times New Roman" w:hAnsi="Times New Roman" w:cs="Times New Roman"/>
          <w:sz w:val="24"/>
          <w:szCs w:val="24"/>
        </w:rPr>
        <w:t>the true signal of speciation</w:t>
      </w:r>
      <w:r w:rsidR="00464824">
        <w:rPr>
          <w:rFonts w:ascii="Times New Roman" w:hAnsi="Times New Roman" w:cs="Times New Roman"/>
          <w:sz w:val="24"/>
          <w:szCs w:val="24"/>
        </w:rPr>
        <w:t xml:space="preserve"> </w: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 </w:instrText>
      </w:r>
      <w:r w:rsidR="00464824">
        <w:rPr>
          <w:rFonts w:ascii="Times New Roman" w:hAnsi="Times New Roman" w:cs="Times New Roman"/>
          <w:sz w:val="24"/>
          <w:szCs w:val="24"/>
        </w:rPr>
        <w:fldChar w:fldCharType="begin">
          <w:fldData xml:space="preserve">PEVuZE5vdGU+PENpdGU+PEF1dGhvcj5Gb250YWluZTwvQXV0aG9yPjxZZWFyPjIwMTU8L1llYXI+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</w:fldData>
        </w:fldChar>
      </w:r>
      <w:r w:rsidR="00464824">
        <w:rPr>
          <w:rFonts w:ascii="Times New Roman" w:hAnsi="Times New Roman" w:cs="Times New Roman"/>
          <w:sz w:val="24"/>
          <w:szCs w:val="24"/>
        </w:rPr>
        <w:instrText xml:space="preserve"> ADDIN EN.CITE.DATA </w:instrText>
      </w:r>
      <w:r w:rsidR="00464824">
        <w:rPr>
          <w:rFonts w:ascii="Times New Roman" w:hAnsi="Times New Roman" w:cs="Times New Roman"/>
          <w:sz w:val="24"/>
          <w:szCs w:val="24"/>
        </w:rPr>
      </w:r>
      <w:r w:rsidR="00464824">
        <w:rPr>
          <w:rFonts w:ascii="Times New Roman" w:hAnsi="Times New Roman" w:cs="Times New Roman"/>
          <w:sz w:val="24"/>
          <w:szCs w:val="24"/>
        </w:rPr>
        <w:fldChar w:fldCharType="end"/>
      </w:r>
      <w:r w:rsidR="00464824">
        <w:rPr>
          <w:rFonts w:ascii="Times New Roman" w:hAnsi="Times New Roman" w:cs="Times New Roman"/>
          <w:sz w:val="24"/>
          <w:szCs w:val="24"/>
        </w:rPr>
      </w:r>
      <w:r w:rsidR="00464824">
        <w:rPr>
          <w:rFonts w:ascii="Times New Roman" w:hAnsi="Times New Roman" w:cs="Times New Roman"/>
          <w:sz w:val="24"/>
          <w:szCs w:val="24"/>
        </w:rPr>
        <w:fldChar w:fldCharType="separate"/>
      </w:r>
      <w:r w:rsidR="00464824">
        <w:rPr>
          <w:rFonts w:ascii="Times New Roman" w:hAnsi="Times New Roman" w:cs="Times New Roman"/>
          <w:noProof/>
          <w:sz w:val="24"/>
          <w:szCs w:val="24"/>
        </w:rPr>
        <w:t>(Fontaine et al. 2015)</w:t>
      </w:r>
      <w:r w:rsidR="00464824">
        <w:rPr>
          <w:rFonts w:ascii="Times New Roman" w:hAnsi="Times New Roman" w:cs="Times New Roman"/>
          <w:sz w:val="24"/>
          <w:szCs w:val="24"/>
        </w:rPr>
        <w:fldChar w:fldCharType="end"/>
      </w:r>
      <w:r w:rsidR="003C0682">
        <w:rPr>
          <w:rFonts w:ascii="Times New Roman" w:hAnsi="Times New Roman" w:cs="Times New Roman"/>
          <w:sz w:val="24"/>
          <w:szCs w:val="24"/>
        </w:rPr>
        <w:t>. In this case,</w:t>
      </w:r>
      <w:r w:rsidR="00EC1504">
        <w:rPr>
          <w:rFonts w:ascii="Times New Roman" w:hAnsi="Times New Roman" w:cs="Times New Roman"/>
          <w:sz w:val="24"/>
          <w:szCs w:val="24"/>
        </w:rPr>
        <w:t xml:space="preserve"> </w:t>
      </w:r>
      <w:r w:rsidR="00E46077">
        <w:rPr>
          <w:rFonts w:ascii="Times New Roman" w:hAnsi="Times New Roman" w:cs="Times New Roman"/>
          <w:sz w:val="24"/>
          <w:szCs w:val="24"/>
        </w:rPr>
        <w:t>knowledge about patterns of discordance across genomes c</w:t>
      </w:r>
      <w:r w:rsidR="00030AC9">
        <w:rPr>
          <w:rFonts w:ascii="Times New Roman" w:hAnsi="Times New Roman" w:cs="Times New Roman"/>
          <w:sz w:val="24"/>
          <w:szCs w:val="24"/>
        </w:rPr>
        <w:t>ould</w:t>
      </w:r>
      <w:r w:rsidR="00E46077">
        <w:rPr>
          <w:rFonts w:ascii="Times New Roman" w:hAnsi="Times New Roman" w:cs="Times New Roman"/>
          <w:sz w:val="24"/>
          <w:szCs w:val="24"/>
        </w:rPr>
        <w:t xml:space="preserve"> inform decisions about locus selection, data filtering, and model parameters during species tree reconstruction.</w:t>
      </w:r>
      <w:r w:rsidR="00EC1504">
        <w:rPr>
          <w:rFonts w:ascii="Times New Roman" w:hAnsi="Times New Roman" w:cs="Times New Roman"/>
          <w:sz w:val="24"/>
          <w:szCs w:val="24"/>
        </w:rPr>
        <w:t xml:space="preserve"> </w:t>
      </w:r>
    </w:p>
    <w:p w14:paraId="2DB0ECE7" w14:textId="7BDA65AF" w:rsidR="005D3A4E" w:rsidRDefault="001C6851" w:rsidP="00F413E3">
      <w:pPr>
        <w:spacing w:after="0"/>
        <w:jc w:val="both"/>
        <w:rPr>
          <w:rFonts w:ascii="Times New Roman" w:hAnsi="Times New Roman" w:cs="Times New Roman"/>
          <w:sz w:val="24"/>
          <w:szCs w:val="24"/>
        </w:rPr>
      </w:pPr>
      <w:r>
        <w:rPr>
          <w:rFonts w:ascii="Times New Roman" w:hAnsi="Times New Roman" w:cs="Times New Roman"/>
          <w:sz w:val="24"/>
          <w:szCs w:val="24"/>
        </w:rPr>
        <w:tab/>
      </w:r>
      <w:r w:rsidR="00EC1504">
        <w:rPr>
          <w:rFonts w:ascii="Times New Roman" w:hAnsi="Times New Roman" w:cs="Times New Roman"/>
          <w:sz w:val="24"/>
          <w:szCs w:val="24"/>
        </w:rPr>
        <w:t>Given these considerations, a better understanding of</w:t>
      </w:r>
      <w:r w:rsidR="00EC1504" w:rsidRPr="00197A2B">
        <w:rPr>
          <w:rFonts w:ascii="Times New Roman" w:hAnsi="Times New Roman" w:cs="Times New Roman"/>
          <w:sz w:val="24"/>
          <w:szCs w:val="24"/>
        </w:rPr>
        <w:t xml:space="preserve"> the </w:t>
      </w:r>
      <w:r w:rsidR="00EC1504">
        <w:rPr>
          <w:rFonts w:ascii="Times New Roman" w:hAnsi="Times New Roman" w:cs="Times New Roman"/>
          <w:sz w:val="24"/>
          <w:szCs w:val="24"/>
        </w:rPr>
        <w:t>genomic</w:t>
      </w:r>
      <w:r w:rsidR="00EC1504" w:rsidRPr="00197A2B">
        <w:rPr>
          <w:rFonts w:ascii="Times New Roman" w:hAnsi="Times New Roman" w:cs="Times New Roman"/>
          <w:sz w:val="24"/>
          <w:szCs w:val="24"/>
        </w:rPr>
        <w:t xml:space="preserve"> context of phylogenetic discordance</w:t>
      </w:r>
      <w:r w:rsidR="00EC1504">
        <w:rPr>
          <w:rFonts w:ascii="Times New Roman" w:hAnsi="Times New Roman" w:cs="Times New Roman"/>
          <w:sz w:val="24"/>
          <w:szCs w:val="24"/>
        </w:rPr>
        <w:t xml:space="preserve"> is warranted. </w:t>
      </w:r>
      <w:r w:rsidR="000D23EF">
        <w:rPr>
          <w:rFonts w:ascii="Times New Roman" w:hAnsi="Times New Roman" w:cs="Times New Roman"/>
          <w:sz w:val="24"/>
          <w:szCs w:val="24"/>
        </w:rPr>
        <w:t xml:space="preserve">Although often conceptualized </w:t>
      </w:r>
      <w:r w:rsidR="007942FB">
        <w:rPr>
          <w:rFonts w:ascii="Times New Roman" w:hAnsi="Times New Roman" w:cs="Times New Roman"/>
          <w:sz w:val="24"/>
          <w:szCs w:val="24"/>
        </w:rPr>
        <w:t xml:space="preserve">primarily </w:t>
      </w:r>
      <w:r w:rsidR="000D23EF">
        <w:rPr>
          <w:rFonts w:ascii="Times New Roman" w:hAnsi="Times New Roman" w:cs="Times New Roman"/>
          <w:sz w:val="24"/>
          <w:szCs w:val="24"/>
        </w:rPr>
        <w:t>as a stochastic consequence of population history</w:t>
      </w:r>
      <w:r w:rsidR="007315E3">
        <w:rPr>
          <w:rFonts w:ascii="Times New Roman" w:hAnsi="Times New Roman" w:cs="Times New Roman"/>
          <w:sz w:val="24"/>
          <w:szCs w:val="24"/>
        </w:rPr>
        <w:t xml:space="preserve"> </w:t>
      </w:r>
      <w:r w:rsidR="007315E3">
        <w:rPr>
          <w:rFonts w:ascii="Times New Roman" w:hAnsi="Times New Roman" w:cs="Times New Roman"/>
          <w:sz w:val="24"/>
          <w:szCs w:val="24"/>
        </w:rPr>
        <w:fldChar w:fldCharType="begin"/>
      </w:r>
      <w:r w:rsidR="007315E3">
        <w:rPr>
          <w:rFonts w:ascii="Times New Roman" w:hAnsi="Times New Roman" w:cs="Times New Roman"/>
          <w:sz w:val="24"/>
          <w:szCs w:val="24"/>
        </w:rPr>
        <w:instrText xml:space="preserve"> ADDIN EN.CITE &lt;EndNote&gt;&lt;Cite&gt;&lt;Author&gt;Maddison&lt;/Author&gt;&lt;Year&gt;1997&lt;/Year&gt;&lt;RecNum&gt;24&lt;/RecNum&gt;&lt;DisplayText&gt;(Maddison 1997)&lt;/DisplayText&gt;&lt;record&gt;&lt;rec-number&gt;24&lt;/rec-number&gt;&lt;foreign-keys&gt;&lt;key app="EN" db-id="vdwt9psdezv5tlee9vn5swzfzafw0azp5adx" timestamp="1642531376"&gt;24&lt;/key&gt;&lt;/foreign-keys&gt;&lt;ref-type name="Journal Article"&gt;17&lt;/ref-type&gt;&lt;contributors&gt;&lt;authors&gt;&lt;author&gt;Maddison, Wayne P.&lt;/author&gt;&lt;/authors&gt;&lt;/contributors&gt;&lt;titles&gt;&lt;title&gt;Gene Trees in Species Trees&lt;/title&gt;&lt;secondary-title&gt;Systematic Biology&lt;/secondary-title&gt;&lt;/titles&gt;&lt;periodical&gt;&lt;full-title&gt;Systematic Biology&lt;/full-title&gt;&lt;/periodical&gt;&lt;pages&gt;523-536&lt;/pages&gt;&lt;volume&gt;46&lt;/volume&gt;&lt;number&gt;3&lt;/number&gt;&lt;dates&gt;&lt;year&gt;1997&lt;/year&gt;&lt;/dates&gt;&lt;isbn&gt;1063-5157&lt;/isbn&gt;&lt;urls&gt;&lt;related-urls&gt;&lt;url&gt;https://doi.org/10.1093/sysbio/46.3.523&lt;/url&gt;&lt;/related-urls&gt;&lt;/urls&gt;&lt;electronic-resource-num&gt;10.1093/sysbio/46.3.523&lt;/electronic-resource-num&gt;&lt;access-date&gt;1/18/2022&lt;/access-date&gt;&lt;/record&gt;&lt;/Cite&gt;&lt;/EndNote&gt;</w:instrText>
      </w:r>
      <w:r w:rsidR="007315E3">
        <w:rPr>
          <w:rFonts w:ascii="Times New Roman" w:hAnsi="Times New Roman" w:cs="Times New Roman"/>
          <w:sz w:val="24"/>
          <w:szCs w:val="24"/>
        </w:rPr>
        <w:fldChar w:fldCharType="separate"/>
      </w:r>
      <w:r w:rsidR="007315E3">
        <w:rPr>
          <w:rFonts w:ascii="Times New Roman" w:hAnsi="Times New Roman" w:cs="Times New Roman"/>
          <w:noProof/>
          <w:sz w:val="24"/>
          <w:szCs w:val="24"/>
        </w:rPr>
        <w:t>(Maddison 1997)</w:t>
      </w:r>
      <w:r w:rsidR="007315E3">
        <w:rPr>
          <w:rFonts w:ascii="Times New Roman" w:hAnsi="Times New Roman" w:cs="Times New Roman"/>
          <w:sz w:val="24"/>
          <w:szCs w:val="24"/>
        </w:rPr>
        <w:fldChar w:fldCharType="end"/>
      </w:r>
      <w:r w:rsidR="000D23EF">
        <w:rPr>
          <w:rFonts w:ascii="Times New Roman" w:hAnsi="Times New Roman" w:cs="Times New Roman"/>
          <w:sz w:val="24"/>
          <w:szCs w:val="24"/>
        </w:rPr>
        <w:t xml:space="preserve">, patterns of phylogenetic discordance are likely to be </w:t>
      </w:r>
      <w:r w:rsidR="00027CF2">
        <w:rPr>
          <w:rFonts w:ascii="Times New Roman" w:hAnsi="Times New Roman" w:cs="Times New Roman"/>
          <w:sz w:val="24"/>
          <w:szCs w:val="24"/>
        </w:rPr>
        <w:t xml:space="preserve">non-random and </w:t>
      </w:r>
      <w:r w:rsidR="000D23EF">
        <w:rPr>
          <w:rFonts w:ascii="Times New Roman" w:hAnsi="Times New Roman" w:cs="Times New Roman"/>
          <w:sz w:val="24"/>
          <w:szCs w:val="24"/>
        </w:rPr>
        <w:t>structured across the genome</w:t>
      </w:r>
      <w:r w:rsidR="00E8757C">
        <w:rPr>
          <w:rFonts w:ascii="Times New Roman" w:hAnsi="Times New Roman" w:cs="Times New Roman"/>
          <w:sz w:val="24"/>
          <w:szCs w:val="24"/>
        </w:rPr>
        <w:t>,</w:t>
      </w:r>
      <w:r w:rsidR="00B348B2">
        <w:rPr>
          <w:rFonts w:ascii="Times New Roman" w:hAnsi="Times New Roman" w:cs="Times New Roman"/>
          <w:sz w:val="24"/>
          <w:szCs w:val="24"/>
        </w:rPr>
        <w:t xml:space="preserve"> dependent on localized patterns of genetic drift</w:t>
      </w:r>
      <w:r w:rsidR="00027CF2">
        <w:rPr>
          <w:rFonts w:ascii="Times New Roman" w:hAnsi="Times New Roman" w:cs="Times New Roman"/>
          <w:sz w:val="24"/>
          <w:szCs w:val="24"/>
        </w:rPr>
        <w:t>, natural selection,</w:t>
      </w:r>
      <w:r w:rsidR="0043720D">
        <w:rPr>
          <w:rFonts w:ascii="Times New Roman" w:hAnsi="Times New Roman" w:cs="Times New Roman"/>
          <w:sz w:val="24"/>
          <w:szCs w:val="24"/>
        </w:rPr>
        <w:t xml:space="preserve"> recombination,</w:t>
      </w:r>
      <w:r w:rsidR="00027CF2">
        <w:rPr>
          <w:rFonts w:ascii="Times New Roman" w:hAnsi="Times New Roman" w:cs="Times New Roman"/>
          <w:sz w:val="24"/>
          <w:szCs w:val="24"/>
        </w:rPr>
        <w:t xml:space="preserve"> </w:t>
      </w:r>
      <w:r w:rsidR="00131748">
        <w:rPr>
          <w:rFonts w:ascii="Times New Roman" w:hAnsi="Times New Roman" w:cs="Times New Roman"/>
          <w:sz w:val="24"/>
          <w:szCs w:val="24"/>
        </w:rPr>
        <w:t xml:space="preserve">and </w:t>
      </w:r>
      <w:r w:rsidR="00027CF2">
        <w:rPr>
          <w:rFonts w:ascii="Times New Roman" w:hAnsi="Times New Roman" w:cs="Times New Roman"/>
          <w:sz w:val="24"/>
          <w:szCs w:val="24"/>
        </w:rPr>
        <w:t>mutation</w:t>
      </w:r>
      <w:r w:rsidR="00131748">
        <w:rPr>
          <w:rFonts w:ascii="Times New Roman" w:hAnsi="Times New Roman" w:cs="Times New Roman"/>
          <w:sz w:val="24"/>
          <w:szCs w:val="24"/>
        </w:rPr>
        <w:t xml:space="preserve">. </w:t>
      </w:r>
      <w:r w:rsidR="00027CF2">
        <w:rPr>
          <w:rFonts w:ascii="Times New Roman" w:hAnsi="Times New Roman" w:cs="Times New Roman"/>
          <w:sz w:val="24"/>
          <w:szCs w:val="24"/>
        </w:rPr>
        <w:t xml:space="preserve">Discordance due to ILS </w:t>
      </w:r>
      <w:r w:rsidR="00B03EF4">
        <w:rPr>
          <w:rFonts w:ascii="Times New Roman" w:hAnsi="Times New Roman" w:cs="Times New Roman"/>
          <w:sz w:val="24"/>
          <w:szCs w:val="24"/>
        </w:rPr>
        <w:t xml:space="preserve">ultimately </w:t>
      </w:r>
      <w:r w:rsidR="00027CF2">
        <w:rPr>
          <w:rFonts w:ascii="Times New Roman" w:hAnsi="Times New Roman" w:cs="Times New Roman"/>
          <w:sz w:val="24"/>
          <w:szCs w:val="24"/>
        </w:rPr>
        <w:t>depends on effective population size</w:t>
      </w:r>
      <w:r w:rsidR="006C1351">
        <w:rPr>
          <w:rFonts w:ascii="Times New Roman" w:hAnsi="Times New Roman" w:cs="Times New Roman"/>
          <w:sz w:val="24"/>
          <w:szCs w:val="24"/>
        </w:rPr>
        <w:t>s across the phylogeny</w:t>
      </w:r>
      <w:r w:rsidR="00B03EF4">
        <w:rPr>
          <w:rFonts w:ascii="Times New Roman" w:hAnsi="Times New Roman" w:cs="Times New Roman"/>
          <w:sz w:val="24"/>
          <w:szCs w:val="24"/>
        </w:rPr>
        <w:t xml:space="preserve"> </w: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PEVuZE5vdGU+PENpdGU+PEF1dGhvcj5QYW1pbG88L0F1dGhvcj48WWVhcj4xOTg4PC9ZZWFyPjxS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(Pamilo and Nei 1988; Degnan and Rosenberg 2006)</w:t>
      </w:r>
      <w:r w:rsidR="00B03EF4">
        <w:rPr>
          <w:rFonts w:ascii="Times New Roman" w:hAnsi="Times New Roman" w:cs="Times New Roman"/>
          <w:sz w:val="24"/>
          <w:szCs w:val="24"/>
        </w:rPr>
        <w:fldChar w:fldCharType="end"/>
      </w:r>
      <w:r w:rsidR="00027CF2">
        <w:rPr>
          <w:rFonts w:ascii="Times New Roman" w:hAnsi="Times New Roman" w:cs="Times New Roman"/>
          <w:sz w:val="24"/>
          <w:szCs w:val="24"/>
        </w:rPr>
        <w:t xml:space="preserve">, and therefore should covary with any process that influences local patterns of genetic diversity (e.g., </w:t>
      </w:r>
      <w:r w:rsidR="00027CF2">
        <w:rPr>
          <w:rFonts w:ascii="Times New Roman" w:hAnsi="Times New Roman" w:cs="Times New Roman"/>
          <w:sz w:val="24"/>
          <w:szCs w:val="24"/>
        </w:rPr>
        <w:lastRenderedPageBreak/>
        <w:t xml:space="preserve">linked negative or positive selection). </w:t>
      </w:r>
      <w:r w:rsidR="00B03EF4">
        <w:rPr>
          <w:rFonts w:ascii="Times New Roman" w:hAnsi="Times New Roman" w:cs="Times New Roman"/>
          <w:sz w:val="24"/>
          <w:szCs w:val="24"/>
        </w:rPr>
        <w:t>Likewise, the potential for discordance due to introgression may</w:t>
      </w:r>
      <w:r w:rsidR="003C0682">
        <w:rPr>
          <w:rFonts w:ascii="Times New Roman" w:hAnsi="Times New Roman" w:cs="Times New Roman"/>
          <w:sz w:val="24"/>
          <w:szCs w:val="24"/>
        </w:rPr>
        <w:t xml:space="preserve"> </w:t>
      </w:r>
      <w:r w:rsidR="00B03EF4">
        <w:rPr>
          <w:rFonts w:ascii="Times New Roman" w:hAnsi="Times New Roman" w:cs="Times New Roman"/>
          <w:sz w:val="24"/>
          <w:szCs w:val="24"/>
        </w:rPr>
        <w:t xml:space="preserve">be influenced by selection against incompatible alleles or, less often, positive selection for beneficial variants </w: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 </w:instrText>
      </w:r>
      <w:r w:rsidR="00B03EF4">
        <w:rPr>
          <w:rFonts w:ascii="Times New Roman" w:hAnsi="Times New Roman" w:cs="Times New Roman"/>
          <w:sz w:val="24"/>
          <w:szCs w:val="24"/>
        </w:rPr>
        <w:fldChar w:fldCharType="begin">
          <w:fldData xml:space="preserve">PEVuZE5vdGU+PENpdGU+PEF1dGhvcj5MZXdvbnRpbjwvQXV0aG9yPjxZZWFyPjE5NjY8L1llYXI+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==
</w:fldData>
        </w:fldChar>
      </w:r>
      <w:r w:rsidR="00B03EF4">
        <w:rPr>
          <w:rFonts w:ascii="Times New Roman" w:hAnsi="Times New Roman" w:cs="Times New Roman"/>
          <w:sz w:val="24"/>
          <w:szCs w:val="24"/>
        </w:rPr>
        <w:instrText xml:space="preserve"> ADDIN EN.CITE.DATA </w:instrText>
      </w:r>
      <w:r w:rsidR="00B03EF4">
        <w:rPr>
          <w:rFonts w:ascii="Times New Roman" w:hAnsi="Times New Roman" w:cs="Times New Roman"/>
          <w:sz w:val="24"/>
          <w:szCs w:val="24"/>
        </w:rPr>
      </w:r>
      <w:r w:rsidR="00B03EF4">
        <w:rPr>
          <w:rFonts w:ascii="Times New Roman" w:hAnsi="Times New Roman" w:cs="Times New Roman"/>
          <w:sz w:val="24"/>
          <w:szCs w:val="24"/>
        </w:rPr>
        <w:fldChar w:fldCharType="end"/>
      </w:r>
      <w:r w:rsidR="00B03EF4">
        <w:rPr>
          <w:rFonts w:ascii="Times New Roman" w:hAnsi="Times New Roman" w:cs="Times New Roman"/>
          <w:sz w:val="24"/>
          <w:szCs w:val="24"/>
        </w:rPr>
      </w:r>
      <w:r w:rsidR="00B03EF4">
        <w:rPr>
          <w:rFonts w:ascii="Times New Roman" w:hAnsi="Times New Roman" w:cs="Times New Roman"/>
          <w:sz w:val="24"/>
          <w:szCs w:val="24"/>
        </w:rPr>
        <w:fldChar w:fldCharType="separate"/>
      </w:r>
      <w:r w:rsidR="00B03EF4">
        <w:rPr>
          <w:rFonts w:ascii="Times New Roman" w:hAnsi="Times New Roman" w:cs="Times New Roman"/>
          <w:noProof/>
          <w:sz w:val="24"/>
          <w:szCs w:val="24"/>
        </w:rPr>
        <w:t>(Lewontin and Birch 1966; Jones et al. 2018)</w:t>
      </w:r>
      <w:r w:rsidR="00B03EF4">
        <w:rPr>
          <w:rFonts w:ascii="Times New Roman" w:hAnsi="Times New Roman" w:cs="Times New Roman"/>
          <w:sz w:val="24"/>
          <w:szCs w:val="24"/>
        </w:rPr>
        <w:fldChar w:fldCharType="end"/>
      </w:r>
      <w:r w:rsidR="00B03EF4">
        <w:rPr>
          <w:rFonts w:ascii="Times New Roman" w:hAnsi="Times New Roman" w:cs="Times New Roman"/>
          <w:sz w:val="24"/>
          <w:szCs w:val="24"/>
        </w:rPr>
        <w:t>.</w:t>
      </w:r>
      <w:r w:rsidR="00131748">
        <w:rPr>
          <w:rFonts w:ascii="Times New Roman" w:hAnsi="Times New Roman" w:cs="Times New Roman"/>
          <w:sz w:val="24"/>
          <w:szCs w:val="24"/>
        </w:rPr>
        <w:t xml:space="preserve"> </w:t>
      </w:r>
      <w:r w:rsidR="00101668" w:rsidRPr="00B22763">
        <w:rPr>
          <w:rFonts w:ascii="Times New Roman" w:hAnsi="Times New Roman" w:cs="Times New Roman"/>
          <w:sz w:val="24"/>
          <w:szCs w:val="24"/>
        </w:rPr>
        <w:t>D</w:t>
      </w:r>
      <w:r w:rsidR="00964887">
        <w:rPr>
          <w:rFonts w:ascii="Times New Roman" w:hAnsi="Times New Roman" w:cs="Times New Roman"/>
          <w:sz w:val="24"/>
          <w:szCs w:val="24"/>
        </w:rPr>
        <w:t xml:space="preserve">ifferences in how these </w:t>
      </w:r>
      <w:r w:rsidR="00B35B86">
        <w:rPr>
          <w:rFonts w:ascii="Times New Roman" w:hAnsi="Times New Roman" w:cs="Times New Roman"/>
          <w:sz w:val="24"/>
          <w:szCs w:val="24"/>
        </w:rPr>
        <w:t xml:space="preserve">potential </w:t>
      </w:r>
      <w:r w:rsidR="00C64CAB">
        <w:rPr>
          <w:rFonts w:ascii="Times New Roman" w:hAnsi="Times New Roman" w:cs="Times New Roman"/>
          <w:sz w:val="24"/>
          <w:szCs w:val="24"/>
        </w:rPr>
        <w:t xml:space="preserve">sources </w:t>
      </w:r>
      <w:r w:rsidR="00964887">
        <w:rPr>
          <w:rFonts w:ascii="Times New Roman" w:hAnsi="Times New Roman" w:cs="Times New Roman"/>
          <w:sz w:val="24"/>
          <w:szCs w:val="24"/>
        </w:rPr>
        <w:t xml:space="preserve">of discordance </w:t>
      </w:r>
      <w:r w:rsidR="00044B6B">
        <w:rPr>
          <w:rFonts w:ascii="Times New Roman" w:hAnsi="Times New Roman" w:cs="Times New Roman"/>
          <w:sz w:val="24"/>
          <w:szCs w:val="24"/>
        </w:rPr>
        <w:t xml:space="preserve">arise </w:t>
      </w:r>
      <w:r w:rsidR="006A2348">
        <w:rPr>
          <w:rFonts w:ascii="Times New Roman" w:hAnsi="Times New Roman" w:cs="Times New Roman"/>
          <w:sz w:val="24"/>
          <w:szCs w:val="24"/>
        </w:rPr>
        <w:t xml:space="preserve">should </w:t>
      </w:r>
      <w:r w:rsidR="0068207F">
        <w:rPr>
          <w:rFonts w:ascii="Times New Roman" w:hAnsi="Times New Roman" w:cs="Times New Roman"/>
          <w:sz w:val="24"/>
          <w:szCs w:val="24"/>
        </w:rPr>
        <w:t xml:space="preserve">allow us to test hypotheses about both the cause and the scale of phylogenetic discordance across the genome </w:t>
      </w:r>
      <w:r w:rsidR="0068207F">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 </w:instrText>
      </w:r>
      <w:r w:rsidR="004D1166">
        <w:rPr>
          <w:rFonts w:ascii="Times New Roman" w:hAnsi="Times New Roman" w:cs="Times New Roman"/>
          <w:sz w:val="24"/>
          <w:szCs w:val="24"/>
        </w:rPr>
        <w:fldChar w:fldCharType="begin">
          <w:fldData xml:space="preserve">PEVuZE5vdGU+PENpdGU+PEF1dGhvcj5LdWxhdGhpbmFsPC9BdXRob3I+PFllYXI+MjAwOTwvWWVh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</w:fldData>
        </w:fldChar>
      </w:r>
      <w:r w:rsidR="004D1166">
        <w:rPr>
          <w:rFonts w:ascii="Times New Roman" w:hAnsi="Times New Roman" w:cs="Times New Roman"/>
          <w:sz w:val="24"/>
          <w:szCs w:val="24"/>
        </w:rPr>
        <w:instrText xml:space="preserve"> ADDIN EN.CITE.DATA </w:instrText>
      </w:r>
      <w:r w:rsidR="004D1166">
        <w:rPr>
          <w:rFonts w:ascii="Times New Roman" w:hAnsi="Times New Roman" w:cs="Times New Roman"/>
          <w:sz w:val="24"/>
          <w:szCs w:val="24"/>
        </w:rPr>
      </w:r>
      <w:r w:rsidR="004D1166">
        <w:rPr>
          <w:rFonts w:ascii="Times New Roman" w:hAnsi="Times New Roman" w:cs="Times New Roman"/>
          <w:sz w:val="24"/>
          <w:szCs w:val="24"/>
        </w:rPr>
        <w:fldChar w:fldCharType="end"/>
      </w:r>
      <w:r w:rsidR="0068207F">
        <w:rPr>
          <w:rFonts w:ascii="Times New Roman" w:hAnsi="Times New Roman" w:cs="Times New Roman"/>
          <w:sz w:val="24"/>
          <w:szCs w:val="24"/>
        </w:rPr>
      </w:r>
      <w:r w:rsidR="0068207F">
        <w:rPr>
          <w:rFonts w:ascii="Times New Roman" w:hAnsi="Times New Roman" w:cs="Times New Roman"/>
          <w:sz w:val="24"/>
          <w:szCs w:val="24"/>
        </w:rPr>
        <w:fldChar w:fldCharType="separate"/>
      </w:r>
      <w:r w:rsidR="004D1166">
        <w:rPr>
          <w:rFonts w:ascii="Times New Roman" w:hAnsi="Times New Roman" w:cs="Times New Roman"/>
          <w:noProof/>
          <w:sz w:val="24"/>
          <w:szCs w:val="24"/>
        </w:rPr>
        <w:t>(Huson et al. 2005; Kulathinal et al. 2009; Green et al. 2010; Vanderpool et al. 2020)</w:t>
      </w:r>
      <w:r w:rsidR="0068207F">
        <w:rPr>
          <w:rFonts w:ascii="Times New Roman" w:hAnsi="Times New Roman" w:cs="Times New Roman"/>
          <w:sz w:val="24"/>
          <w:szCs w:val="24"/>
        </w:rPr>
        <w:fldChar w:fldCharType="end"/>
      </w:r>
      <w:r w:rsidR="006A2348">
        <w:rPr>
          <w:rFonts w:ascii="Times New Roman" w:hAnsi="Times New Roman" w:cs="Times New Roman"/>
          <w:sz w:val="24"/>
          <w:szCs w:val="24"/>
        </w:rPr>
        <w:t xml:space="preserve">, and yet </w:t>
      </w:r>
      <w:r w:rsidR="00B35B86">
        <w:rPr>
          <w:rFonts w:ascii="Times New Roman" w:hAnsi="Times New Roman" w:cs="Times New Roman"/>
          <w:sz w:val="24"/>
          <w:szCs w:val="24"/>
        </w:rPr>
        <w:t>the genomic context of phylogenetic discordance has remained elusive. For example, the potential for any of these processes to generate localized patterns of phylogenetic discordance depends on pattern</w:t>
      </w:r>
      <w:r w:rsidR="0089437D">
        <w:rPr>
          <w:rFonts w:ascii="Times New Roman" w:hAnsi="Times New Roman" w:cs="Times New Roman"/>
          <w:sz w:val="24"/>
          <w:szCs w:val="24"/>
        </w:rPr>
        <w:t>s of</w:t>
      </w:r>
      <w:r w:rsidR="00295198">
        <w:rPr>
          <w:rFonts w:ascii="Times New Roman" w:hAnsi="Times New Roman" w:cs="Times New Roman"/>
          <w:sz w:val="24"/>
          <w:szCs w:val="24"/>
        </w:rPr>
        <w:t xml:space="preserve"> </w:t>
      </w:r>
      <w:r w:rsidR="0078218F">
        <w:rPr>
          <w:rFonts w:ascii="Times New Roman" w:hAnsi="Times New Roman" w:cs="Times New Roman"/>
          <w:sz w:val="24"/>
          <w:szCs w:val="24"/>
        </w:rPr>
        <w:t>recombination</w:t>
      </w:r>
      <w:r w:rsidR="00A81B43">
        <w:rPr>
          <w:rFonts w:ascii="Times New Roman" w:hAnsi="Times New Roman" w:cs="Times New Roman"/>
          <w:sz w:val="24"/>
          <w:szCs w:val="24"/>
        </w:rPr>
        <w:t xml:space="preserve"> </w:t>
      </w:r>
      <w:r w:rsidR="00A35E3F">
        <w:rPr>
          <w:rFonts w:ascii="Times New Roman" w:hAnsi="Times New Roman" w:cs="Times New Roman"/>
          <w:sz w:val="24"/>
          <w:szCs w:val="24"/>
        </w:rPr>
        <w:fldChar w:fldCharType="begin"/>
      </w:r>
      <w:r w:rsidR="00A35E3F">
        <w:rPr>
          <w:rFonts w:ascii="Times New Roman" w:hAnsi="Times New Roman" w:cs="Times New Roman"/>
          <w:sz w:val="24"/>
          <w:szCs w:val="24"/>
        </w:rPr>
        <w:instrText xml:space="preserve"> ADDIN EN.CITE &lt;EndNote&gt;&lt;Cite&gt;&lt;Author&gt;Hudson&lt;/Author&gt;&lt;Year&gt;1988&lt;/Year&gt;&lt;RecNum&gt;203&lt;/RecNum&gt;&lt;DisplayText&gt;(Hudson and Kaplan 1988)&lt;/DisplayText&gt;&lt;record&gt;&lt;rec-number&gt;203&lt;/rec-number&gt;&lt;foreign-keys&gt;&lt;key app="EN" db-id="vdwt9psdezv5tlee9vn5swzfzafw0azp5adx" timestamp="1660748444"&gt;203&lt;/key&gt;&lt;/foreign-keys&gt;&lt;ref-type name="Journal Article"&gt;17&lt;/ref-type&gt;&lt;contributors&gt;&lt;authors&gt;&lt;author&gt;Hudson, R. R.&lt;/author&gt;&lt;author&gt;Kaplan, N. L.&lt;/author&gt;&lt;/authors&gt;&lt;/contributors&gt;&lt;auth-address&gt;National Institute of Environmental Health Sciences, Research Triangle Park, North Carolina 27709.&lt;/auth-address&gt;&lt;titles&gt;&lt;title&gt;The coalescent process in models with selection and recombination&lt;/title&gt;&lt;secondary-title&gt;Genetics&lt;/secondary-title&gt;&lt;/titles&gt;&lt;periodical&gt;&lt;full-title&gt;Genetics&lt;/full-title&gt;&lt;/periodical&gt;&lt;pages&gt;831-40&lt;/pages&gt;&lt;volume&gt;120&lt;/volume&gt;&lt;number&gt;3&lt;/number&gt;&lt;edition&gt;1988/11/01&lt;/edition&gt;&lt;keywords&gt;&lt;keyword&gt;Alcohol Dehydrogenase/genetics&lt;/keyword&gt;&lt;keyword&gt;Alleles&lt;/keyword&gt;&lt;keyword&gt;Animals&lt;/keyword&gt;&lt;keyword&gt;Drosophila melanogaster/enzymology/genetics&lt;/keyword&gt;&lt;keyword&gt;Genealogy and Heraldry&lt;/keyword&gt;&lt;keyword&gt;Genes&lt;/keyword&gt;&lt;keyword&gt;Genetic Techniques&lt;/keyword&gt;&lt;keyword&gt;Genetic Variation&lt;/keyword&gt;&lt;keyword&gt;*Genetics, Population&lt;/keyword&gt;&lt;keyword&gt;Isoenzymes/genetics&lt;/keyword&gt;&lt;keyword&gt;Mathematics&lt;/keyword&gt;&lt;keyword&gt;*Models, Genetic&lt;/keyword&gt;&lt;keyword&gt;*Recombination, Genetic&lt;/keyword&gt;&lt;keyword&gt;*Selection, Genetic&lt;/keyword&gt;&lt;/keywords&gt;&lt;dates&gt;&lt;year&gt;1988&lt;/year&gt;&lt;pub-dates&gt;&lt;date&gt;Nov&lt;/date&gt;&lt;/pub-dates&gt;&lt;/dates&gt;&lt;isbn&gt;0016-6731 (Print)&amp;#xD;0016-6731 (Linking)&lt;/isbn&gt;&lt;accession-num&gt;3147214&lt;/accession-num&gt;&lt;urls&gt;&lt;related-urls&gt;&lt;url&gt;https://www.ncbi.nlm.nih.gov/pubmed/3147214&lt;/url&gt;&lt;/related-urls&gt;&lt;/urls&gt;&lt;custom2&gt;PMC1203560&lt;/custom2&gt;&lt;electronic-resource-num&gt;10.1093/genetics/120.3.831&lt;/electronic-resource-num&gt;&lt;/record&gt;&lt;/Cite&gt;&lt;/EndNote&gt;</w:instrText>
      </w:r>
      <w:r w:rsidR="00A35E3F">
        <w:rPr>
          <w:rFonts w:ascii="Times New Roman" w:hAnsi="Times New Roman" w:cs="Times New Roman"/>
          <w:sz w:val="24"/>
          <w:szCs w:val="24"/>
        </w:rPr>
        <w:fldChar w:fldCharType="separate"/>
      </w:r>
      <w:r w:rsidR="00A35E3F">
        <w:rPr>
          <w:rFonts w:ascii="Times New Roman" w:hAnsi="Times New Roman" w:cs="Times New Roman"/>
          <w:noProof/>
          <w:sz w:val="24"/>
          <w:szCs w:val="24"/>
        </w:rPr>
        <w:t>(Hudson and Kaplan 1988)</w:t>
      </w:r>
      <w:r w:rsidR="00A35E3F">
        <w:rPr>
          <w:rFonts w:ascii="Times New Roman" w:hAnsi="Times New Roman" w:cs="Times New Roman"/>
          <w:sz w:val="24"/>
          <w:szCs w:val="24"/>
        </w:rPr>
        <w:fldChar w:fldCharType="end"/>
      </w:r>
      <w:r w:rsidR="006A2348">
        <w:rPr>
          <w:rFonts w:ascii="Times New Roman" w:hAnsi="Times New Roman" w:cs="Times New Roman"/>
          <w:sz w:val="24"/>
          <w:szCs w:val="24"/>
        </w:rPr>
        <w:t xml:space="preserve"> and, </w:t>
      </w:r>
      <w:r w:rsidR="007673D5">
        <w:rPr>
          <w:rFonts w:ascii="Times New Roman" w:hAnsi="Times New Roman" w:cs="Times New Roman"/>
          <w:sz w:val="24"/>
          <w:szCs w:val="24"/>
        </w:rPr>
        <w:t>recent s</w:t>
      </w:r>
      <w:r w:rsidR="007673D5" w:rsidRPr="00197A2B">
        <w:rPr>
          <w:rFonts w:ascii="Times New Roman" w:hAnsi="Times New Roman" w:cs="Times New Roman"/>
          <w:sz w:val="24"/>
          <w:szCs w:val="24"/>
        </w:rPr>
        <w:t>imulation studies posit that phylogenies in the genome are expected to be correlated</w:t>
      </w:r>
      <w:r w:rsidR="007673D5">
        <w:rPr>
          <w:rFonts w:ascii="Times New Roman" w:hAnsi="Times New Roman" w:cs="Times New Roman"/>
          <w:sz w:val="24"/>
          <w:szCs w:val="24"/>
        </w:rPr>
        <w:t xml:space="preserve"> based on distance – the closer two regions are in the genome, the more history they share </w:t>
      </w:r>
      <w:r w:rsidR="006A2348">
        <w:rPr>
          <w:rFonts w:ascii="Times New Roman" w:hAnsi="Times New Roman" w:cs="Times New Roman"/>
          <w:sz w:val="24"/>
          <w:szCs w:val="24"/>
        </w:rPr>
        <w:fldChar w:fldCharType="begin"/>
      </w:r>
      <w:r w:rsidR="006A2348">
        <w:rPr>
          <w:rFonts w:ascii="Times New Roman" w:hAnsi="Times New Roman" w:cs="Times New Roman"/>
          <w:sz w:val="24"/>
          <w:szCs w:val="24"/>
        </w:rPr>
        <w:instrText xml:space="preserve"> ADDIN EN.CITE &lt;EndNote&gt;&lt;Cite&gt;&lt;Author&gt;McKenzie&lt;/Author&gt;&lt;Year&gt;2020&lt;/Year&gt;&lt;RecNum&gt;4&lt;/RecNum&gt;&lt;DisplayText&gt;(McKenzie and Eaton 2020)&lt;/DisplayText&gt;&lt;record&gt;&lt;rec-number&gt;4&lt;/rec-number&gt;&lt;foreign-keys&gt;&lt;key app="EN" db-id="vdwt9psdezv5tlee9vn5swzfzafw0azp5adx" timestamp="1632753991"&gt;4&lt;/key&gt;&lt;/foreign-keys&gt;&lt;ref-type name="Journal Article"&gt;17&lt;/ref-type&gt;&lt;contributors&gt;&lt;authors&gt;&lt;author&gt;McKenzie, Patrick F.&lt;/author&gt;&lt;author&gt;Eaton, Deren A. R.&lt;/author&gt;&lt;/authors&gt;&lt;/contributors&gt;&lt;titles&gt;&lt;title&gt;The Multispecies Coalescent in Space and Time&lt;/title&gt;&lt;secondary-title&gt;bioRxiv&lt;/secondary-title&gt;&lt;/titles&gt;&lt;periodical&gt;&lt;full-title&gt;bioRxiv&lt;/full-title&gt;&lt;/periodical&gt;&lt;pages&gt;2020.08.02.233395&lt;/pages&gt;&lt;dates&gt;&lt;year&gt;2020&lt;/year&gt;&lt;/dates&gt;&lt;urls&gt;&lt;related-urls&gt;&lt;url&gt;https://www.biorxiv.org/content/biorxiv/early/2020/08/03/2020.08.02.233395.full.pdf&lt;/url&gt;&lt;/related-urls&gt;&lt;/urls&gt;&lt;electronic-resource-num&gt;10.1101/2020.08.02.233395&lt;/electronic-resource-num&gt;&lt;/record&gt;&lt;/Cite&gt;&lt;/EndNote&gt;</w:instrText>
      </w:r>
      <w:r w:rsidR="006A2348">
        <w:rPr>
          <w:rFonts w:ascii="Times New Roman" w:hAnsi="Times New Roman" w:cs="Times New Roman"/>
          <w:sz w:val="24"/>
          <w:szCs w:val="24"/>
        </w:rPr>
        <w:fldChar w:fldCharType="separate"/>
      </w:r>
      <w:r w:rsidR="006A2348">
        <w:rPr>
          <w:rFonts w:ascii="Times New Roman" w:hAnsi="Times New Roman" w:cs="Times New Roman"/>
          <w:noProof/>
          <w:sz w:val="24"/>
          <w:szCs w:val="24"/>
        </w:rPr>
        <w:t>(McKenzie and Eaton 2020)</w:t>
      </w:r>
      <w:r w:rsidR="006A2348">
        <w:rPr>
          <w:rFonts w:ascii="Times New Roman" w:hAnsi="Times New Roman" w:cs="Times New Roman"/>
          <w:sz w:val="24"/>
          <w:szCs w:val="24"/>
        </w:rPr>
        <w:fldChar w:fldCharType="end"/>
      </w:r>
      <w:r w:rsidR="0078218F">
        <w:rPr>
          <w:rFonts w:ascii="Times New Roman" w:hAnsi="Times New Roman" w:cs="Times New Roman"/>
          <w:sz w:val="24"/>
          <w:szCs w:val="24"/>
        </w:rPr>
        <w:t xml:space="preserve">. </w:t>
      </w:r>
      <w:r w:rsidR="007673D5">
        <w:rPr>
          <w:rFonts w:ascii="Times New Roman" w:hAnsi="Times New Roman" w:cs="Times New Roman"/>
          <w:sz w:val="24"/>
          <w:szCs w:val="24"/>
        </w:rPr>
        <w:t>But e</w:t>
      </w:r>
      <w:r w:rsidR="0091678A">
        <w:rPr>
          <w:rFonts w:ascii="Times New Roman" w:hAnsi="Times New Roman" w:cs="Times New Roman"/>
          <w:sz w:val="24"/>
          <w:szCs w:val="24"/>
        </w:rPr>
        <w:t>mpirical studies have been inconclusive regarding the relationship between phylogenetic discordance and recombination rate</w:t>
      </w:r>
      <w:r w:rsidR="006A2348">
        <w:rPr>
          <w:rFonts w:ascii="Times New Roman" w:hAnsi="Times New Roman" w:cs="Times New Roman"/>
          <w:sz w:val="24"/>
          <w:szCs w:val="24"/>
        </w:rPr>
        <w:t xml:space="preserve">s in mammals, ranging from </w:t>
      </w:r>
      <w:r w:rsidR="0091678A">
        <w:rPr>
          <w:rFonts w:ascii="Times New Roman" w:hAnsi="Times New Roman" w:cs="Times New Roman"/>
          <w:sz w:val="24"/>
          <w:szCs w:val="24"/>
        </w:rPr>
        <w:t>no correlation</w:t>
      </w:r>
      <w:r w:rsidR="006A2348">
        <w:rPr>
          <w:rFonts w:ascii="Times New Roman" w:hAnsi="Times New Roman" w:cs="Times New Roman"/>
          <w:sz w:val="24"/>
          <w:szCs w:val="24"/>
        </w:rPr>
        <w:t xml:space="preserve"> in great apes</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(Hobolth et al. 2007)</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6A2348">
        <w:rPr>
          <w:rFonts w:ascii="Times New Roman" w:hAnsi="Times New Roman" w:cs="Times New Roman"/>
          <w:sz w:val="24"/>
          <w:szCs w:val="24"/>
        </w:rPr>
        <w:t>to</w:t>
      </w:r>
      <w:r w:rsidR="0091678A">
        <w:rPr>
          <w:rFonts w:ascii="Times New Roman" w:hAnsi="Times New Roman" w:cs="Times New Roman"/>
          <w:sz w:val="24"/>
          <w:szCs w:val="24"/>
        </w:rPr>
        <w:t xml:space="preserve"> a weak correlation</w:t>
      </w:r>
      <w:r w:rsidR="006A2348">
        <w:rPr>
          <w:rFonts w:ascii="Times New Roman" w:hAnsi="Times New Roman" w:cs="Times New Roman"/>
          <w:sz w:val="24"/>
          <w:szCs w:val="24"/>
        </w:rPr>
        <w:t xml:space="preserve"> in house mice</w:t>
      </w:r>
      <w:r w:rsidR="0091678A">
        <w:rPr>
          <w:rFonts w:ascii="Times New Roman" w:hAnsi="Times New Roman" w:cs="Times New Roman"/>
          <w:sz w:val="24"/>
          <w:szCs w:val="24"/>
        </w:rPr>
        <w:t xml:space="preserve"> </w:t>
      </w:r>
      <w:r w:rsidR="0091678A">
        <w:rPr>
          <w:rFonts w:ascii="Times New Roman" w:hAnsi="Times New Roman" w:cs="Times New Roman"/>
          <w:sz w:val="24"/>
          <w:szCs w:val="24"/>
        </w:rPr>
        <w:fldChar w:fldCharType="begin"/>
      </w:r>
      <w:r w:rsidR="0091678A">
        <w:rPr>
          <w:rFonts w:ascii="Times New Roman" w:hAnsi="Times New Roman" w:cs="Times New Roman"/>
          <w:sz w:val="24"/>
          <w:szCs w:val="24"/>
        </w:rPr>
        <w:instrText xml:space="preserve"> ADDIN EN.CITE &lt;EndNote&gt;&lt;Cite&gt;&lt;Author&gt;White&lt;/Author&gt;&lt;Year&gt;2009&lt;/Year&gt;&lt;RecNum&gt;9&lt;/RecNum&gt;&lt;DisplayText&gt;(White et al. 2009)&lt;/DisplayText&gt;&lt;record&gt;&lt;rec-number&gt;9&lt;/rec-number&gt;&lt;foreign-keys&gt;&lt;key app="EN" db-id="vdwt9psdezv5tlee9vn5swzfzafw0azp5adx" timestamp="1632754321"&gt;9&lt;/key&gt;&lt;/foreign-keys&gt;&lt;ref-type name="Journal Article"&gt;17&lt;/ref-type&gt;&lt;contributors&gt;&lt;authors&gt;&lt;author&gt;White, M. A.&lt;/author&gt;&lt;author&gt;Ane, C.&lt;/author&gt;&lt;author&gt;Dewey, C. N.&lt;/author&gt;&lt;author&gt;Larget, B. R.&lt;/author&gt;&lt;author&gt;Payseur, B. A.&lt;/author&gt;&lt;/authors&gt;&lt;/contributors&gt;&lt;auth-address&gt;Laboratory of Genetics, University of Wisconsin, Madison, Wisconsin, United States of America.&lt;/auth-address&gt;&lt;titles&gt;&lt;title&gt;Fine-scale phylogenetic discordance across the house mouse genome&lt;/title&gt;&lt;secondary-title&gt;PLoS Genet&lt;/secondary-title&gt;&lt;/titles&gt;&lt;periodical&gt;&lt;full-title&gt;PLoS Genet&lt;/full-title&gt;&lt;/periodical&gt;&lt;pages&gt;e1000729&lt;/pages&gt;&lt;volume&gt;5&lt;/volume&gt;&lt;number&gt;11&lt;/number&gt;&lt;edition&gt;2009/11/26&lt;/edition&gt;&lt;keywords&gt;&lt;keyword&gt;Animals&lt;/keyword&gt;&lt;keyword&gt;Base Sequence&lt;/keyword&gt;&lt;keyword&gt;Bias&lt;/keyword&gt;&lt;keyword&gt;Chromosomes, Mammalian/genetics&lt;/keyword&gt;&lt;keyword&gt;Computer Simulation&lt;/keyword&gt;&lt;keyword&gt;Genetic Loci/genetics&lt;/keyword&gt;&lt;keyword&gt;Genome/*genetics&lt;/keyword&gt;&lt;keyword&gt;Mice/*genetics&lt;/keyword&gt;&lt;keyword&gt;*Phylogeny&lt;/keyword&gt;&lt;keyword&gt;Polymorphism, Single Nucleotide/genetics&lt;/keyword&gt;&lt;keyword&gt;Species Specificity&lt;/keyword&gt;&lt;keyword&gt;X Chromosome/genetics&lt;/keyword&gt;&lt;/keywords&gt;&lt;dates&gt;&lt;year&gt;2009&lt;/year&gt;&lt;pub-dates&gt;&lt;date&gt;Nov&lt;/date&gt;&lt;/pub-dates&gt;&lt;/dates&gt;&lt;isbn&gt;1553-7404 (Electronic)&amp;#xD;1553-7390 (Linking)&lt;/isbn&gt;&lt;accession-num&gt;19936022&lt;/accession-num&gt;&lt;urls&gt;&lt;related-urls&gt;&lt;url&gt;https://www.ncbi.nlm.nih.gov/pubmed/19936022&lt;/url&gt;&lt;/related-urls&gt;&lt;/urls&gt;&lt;custom2&gt;PMC2770633&lt;/custom2&gt;&lt;electronic-resource-num&gt;10.1371/journal.pgen.1000729&lt;/electronic-resource-num&gt;&lt;/record&gt;&lt;/Cite&gt;&lt;/EndNote&gt;</w:instrText>
      </w:r>
      <w:r w:rsidR="0091678A">
        <w:rPr>
          <w:rFonts w:ascii="Times New Roman" w:hAnsi="Times New Roman" w:cs="Times New Roman"/>
          <w:sz w:val="24"/>
          <w:szCs w:val="24"/>
        </w:rPr>
        <w:fldChar w:fldCharType="separate"/>
      </w:r>
      <w:r w:rsidR="0091678A">
        <w:rPr>
          <w:rFonts w:ascii="Times New Roman" w:hAnsi="Times New Roman" w:cs="Times New Roman"/>
          <w:noProof/>
          <w:sz w:val="24"/>
          <w:szCs w:val="24"/>
        </w:rPr>
        <w:t>(White et al. 2009)</w:t>
      </w:r>
      <w:r w:rsidR="0091678A">
        <w:rPr>
          <w:rFonts w:ascii="Times New Roman" w:hAnsi="Times New Roman" w:cs="Times New Roman"/>
          <w:sz w:val="24"/>
          <w:szCs w:val="24"/>
        </w:rPr>
        <w:fldChar w:fldCharType="end"/>
      </w:r>
      <w:r w:rsidR="0091678A">
        <w:rPr>
          <w:rFonts w:ascii="Times New Roman" w:hAnsi="Times New Roman" w:cs="Times New Roman"/>
          <w:sz w:val="24"/>
          <w:szCs w:val="24"/>
        </w:rPr>
        <w:t xml:space="preserve">. </w:t>
      </w:r>
      <w:r w:rsidR="00D77B8F" w:rsidRPr="00197A2B">
        <w:rPr>
          <w:rFonts w:ascii="Times New Roman" w:hAnsi="Times New Roman" w:cs="Times New Roman"/>
          <w:sz w:val="24"/>
          <w:szCs w:val="24"/>
        </w:rPr>
        <w:t xml:space="preserve">However, </w:t>
      </w:r>
      <w:r w:rsidR="003C511A">
        <w:rPr>
          <w:rFonts w:ascii="Times New Roman" w:hAnsi="Times New Roman" w:cs="Times New Roman"/>
          <w:sz w:val="24"/>
          <w:szCs w:val="24"/>
        </w:rPr>
        <w:t>if recombination rates evolve sufficiently quickly</w:t>
      </w:r>
      <w:r w:rsidR="0078218F">
        <w:rPr>
          <w:rFonts w:ascii="Times New Roman" w:hAnsi="Times New Roman" w:cs="Times New Roman"/>
          <w:sz w:val="24"/>
          <w:szCs w:val="24"/>
        </w:rPr>
        <w:t>,</w:t>
      </w:r>
      <w:r w:rsidR="003C511A">
        <w:rPr>
          <w:rFonts w:ascii="Times New Roman" w:hAnsi="Times New Roman" w:cs="Times New Roman"/>
          <w:sz w:val="24"/>
          <w:szCs w:val="24"/>
        </w:rPr>
        <w:t xml:space="preserve"> then long-term discordance measured over evolutionary timescales might be largely independent of </w:t>
      </w:r>
      <w:r w:rsidR="009F6356">
        <w:rPr>
          <w:rFonts w:ascii="Times New Roman" w:hAnsi="Times New Roman" w:cs="Times New Roman"/>
          <w:sz w:val="24"/>
          <w:szCs w:val="24"/>
        </w:rPr>
        <w:t>contemporary</w:t>
      </w:r>
      <w:r w:rsidR="003C511A">
        <w:rPr>
          <w:rFonts w:ascii="Times New Roman" w:hAnsi="Times New Roman" w:cs="Times New Roman"/>
          <w:sz w:val="24"/>
          <w:szCs w:val="24"/>
        </w:rPr>
        <w:t xml:space="preserve"> recombination landscapes.</w:t>
      </w:r>
      <w:r w:rsidR="002319DB">
        <w:rPr>
          <w:rFonts w:ascii="Times New Roman" w:hAnsi="Times New Roman" w:cs="Times New Roman"/>
          <w:sz w:val="24"/>
          <w:szCs w:val="24"/>
        </w:rPr>
        <w:t xml:space="preserve"> </w:t>
      </w:r>
    </w:p>
    <w:p w14:paraId="3093FDA3" w14:textId="04E97BCB" w:rsidR="00EA1EF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426302">
        <w:rPr>
          <w:rFonts w:ascii="Times New Roman" w:hAnsi="Times New Roman" w:cs="Times New Roman"/>
          <w:sz w:val="24"/>
          <w:szCs w:val="24"/>
        </w:rPr>
        <w:t xml:space="preserve">To </w:t>
      </w:r>
      <w:r w:rsidR="00D92E9C">
        <w:rPr>
          <w:rFonts w:ascii="Times New Roman" w:hAnsi="Times New Roman" w:cs="Times New Roman"/>
          <w:sz w:val="24"/>
          <w:szCs w:val="24"/>
        </w:rPr>
        <w:t>investigate the causes and consequences of phylogenetic discordance</w:t>
      </w:r>
      <w:r w:rsidR="00426302">
        <w:rPr>
          <w:rFonts w:ascii="Times New Roman" w:hAnsi="Times New Roman" w:cs="Times New Roman"/>
          <w:sz w:val="24"/>
          <w:szCs w:val="24"/>
        </w:rPr>
        <w:t xml:space="preserve">, we </w:t>
      </w:r>
      <w:r w:rsidR="006E78FF">
        <w:rPr>
          <w:rFonts w:ascii="Times New Roman" w:hAnsi="Times New Roman" w:cs="Times New Roman"/>
          <w:sz w:val="24"/>
          <w:szCs w:val="24"/>
        </w:rPr>
        <w:t>took advantage of genomic resources available for</w:t>
      </w:r>
      <w:r w:rsidR="00426302">
        <w:rPr>
          <w:rFonts w:ascii="Times New Roman" w:hAnsi="Times New Roman" w:cs="Times New Roman"/>
          <w:sz w:val="24"/>
          <w:szCs w:val="24"/>
        </w:rPr>
        <w:t xml:space="preserve"> house mouse (</w:t>
      </w:r>
      <w:r w:rsidR="00426302">
        <w:rPr>
          <w:rFonts w:ascii="Times New Roman" w:hAnsi="Times New Roman" w:cs="Times New Roman"/>
          <w:i/>
          <w:iCs/>
          <w:sz w:val="24"/>
          <w:szCs w:val="24"/>
        </w:rPr>
        <w:t>Mu</w:t>
      </w:r>
      <w:r w:rsidR="0089437D">
        <w:rPr>
          <w:rFonts w:ascii="Times New Roman" w:hAnsi="Times New Roman" w:cs="Times New Roman"/>
          <w:i/>
          <w:iCs/>
          <w:sz w:val="24"/>
          <w:szCs w:val="24"/>
        </w:rPr>
        <w:t>s musculus</w:t>
      </w:r>
      <w:r w:rsidR="00426302">
        <w:rPr>
          <w:rFonts w:ascii="Times New Roman" w:hAnsi="Times New Roman" w:cs="Times New Roman"/>
          <w:sz w:val="24"/>
          <w:szCs w:val="24"/>
        </w:rPr>
        <w:t>)</w:t>
      </w:r>
      <w:r w:rsidR="00E46077">
        <w:rPr>
          <w:rFonts w:ascii="Times New Roman" w:hAnsi="Times New Roman" w:cs="Times New Roman"/>
          <w:sz w:val="24"/>
          <w:szCs w:val="24"/>
        </w:rPr>
        <w:t>.</w:t>
      </w:r>
      <w:r w:rsidR="00426302">
        <w:rPr>
          <w:rFonts w:ascii="Times New Roman" w:hAnsi="Times New Roman" w:cs="Times New Roman"/>
          <w:sz w:val="24"/>
          <w:szCs w:val="24"/>
        </w:rPr>
        <w:t xml:space="preserve"> Th</w:t>
      </w:r>
      <w:r w:rsidR="00E46077">
        <w:rPr>
          <w:rFonts w:ascii="Times New Roman" w:hAnsi="Times New Roman" w:cs="Times New Roman"/>
          <w:sz w:val="24"/>
          <w:szCs w:val="24"/>
        </w:rPr>
        <w:t>is</w:t>
      </w:r>
      <w:r w:rsidR="00426302">
        <w:rPr>
          <w:rFonts w:ascii="Times New Roman" w:hAnsi="Times New Roman" w:cs="Times New Roman"/>
          <w:sz w:val="24"/>
          <w:szCs w:val="24"/>
        </w:rPr>
        <w:t xml:space="preserve"> rodent</w:t>
      </w:r>
      <w:r w:rsidR="006E78FF">
        <w:rPr>
          <w:rFonts w:ascii="Times New Roman" w:hAnsi="Times New Roman" w:cs="Times New Roman"/>
          <w:sz w:val="24"/>
          <w:szCs w:val="24"/>
        </w:rPr>
        <w:t xml:space="preserve"> species</w:t>
      </w:r>
      <w:r w:rsidR="00426302">
        <w:rPr>
          <w:rFonts w:ascii="Times New Roman" w:hAnsi="Times New Roman" w:cs="Times New Roman"/>
          <w:sz w:val="24"/>
          <w:szCs w:val="24"/>
        </w:rPr>
        <w:t xml:space="preserve"> </w:t>
      </w:r>
      <w:r w:rsidR="00E46077">
        <w:rPr>
          <w:rFonts w:ascii="Times New Roman" w:hAnsi="Times New Roman" w:cs="Times New Roman"/>
          <w:sz w:val="24"/>
          <w:szCs w:val="24"/>
        </w:rPr>
        <w:t>is one of the</w:t>
      </w:r>
      <w:r w:rsidR="00426302" w:rsidRPr="00E358E6">
        <w:rPr>
          <w:rFonts w:ascii="Times New Roman" w:hAnsi="Times New Roman" w:cs="Times New Roman"/>
          <w:sz w:val="24"/>
          <w:szCs w:val="24"/>
        </w:rPr>
        <w:t xml:space="preserve"> most important </w:t>
      </w:r>
      <w:r w:rsidR="00D010DB">
        <w:rPr>
          <w:rFonts w:ascii="Times New Roman" w:hAnsi="Times New Roman" w:cs="Times New Roman"/>
          <w:sz w:val="24"/>
          <w:szCs w:val="24"/>
        </w:rPr>
        <w:t xml:space="preserve">mammalian </w:t>
      </w:r>
      <w:r w:rsidR="00426302" w:rsidRPr="00E358E6">
        <w:rPr>
          <w:rFonts w:ascii="Times New Roman" w:hAnsi="Times New Roman" w:cs="Times New Roman"/>
          <w:sz w:val="24"/>
          <w:szCs w:val="24"/>
        </w:rPr>
        <w:t xml:space="preserve">model systems for biological and biomedical </w:t>
      </w:r>
      <w:r w:rsidR="00030AC9" w:rsidRPr="00E358E6">
        <w:rPr>
          <w:rFonts w:ascii="Times New Roman" w:hAnsi="Times New Roman" w:cs="Times New Roman"/>
          <w:sz w:val="24"/>
          <w:szCs w:val="24"/>
        </w:rPr>
        <w:t>research</w:t>
      </w:r>
      <w:r w:rsidR="00030AC9">
        <w:rPr>
          <w:rFonts w:ascii="Times New Roman" w:hAnsi="Times New Roman" w:cs="Times New Roman"/>
          <w:sz w:val="24"/>
          <w:szCs w:val="24"/>
        </w:rPr>
        <w:t xml:space="preserve"> and</w:t>
      </w:r>
      <w:r w:rsidR="001624A9">
        <w:rPr>
          <w:rFonts w:ascii="Times New Roman" w:hAnsi="Times New Roman" w:cs="Times New Roman"/>
          <w:sz w:val="24"/>
          <w:szCs w:val="24"/>
        </w:rPr>
        <w:t xml:space="preserve"> </w:t>
      </w:r>
      <w:r w:rsidR="00E46077">
        <w:rPr>
          <w:rFonts w:ascii="Times New Roman" w:hAnsi="Times New Roman" w:cs="Times New Roman"/>
          <w:sz w:val="24"/>
          <w:szCs w:val="24"/>
        </w:rPr>
        <w:t>is</w:t>
      </w:r>
      <w:r w:rsidR="00426302" w:rsidRPr="00E358E6">
        <w:rPr>
          <w:rFonts w:ascii="Times New Roman" w:hAnsi="Times New Roman" w:cs="Times New Roman"/>
          <w:sz w:val="24"/>
          <w:szCs w:val="24"/>
        </w:rPr>
        <w:t xml:space="preserve"> embedded within a massive radiation of </w:t>
      </w:r>
      <w:proofErr w:type="gramStart"/>
      <w:r w:rsidR="006E78FF" w:rsidRPr="00E358E6">
        <w:rPr>
          <w:rFonts w:ascii="Times New Roman" w:hAnsi="Times New Roman" w:cs="Times New Roman"/>
          <w:sz w:val="24"/>
          <w:szCs w:val="24"/>
        </w:rPr>
        <w:t>Old</w:t>
      </w:r>
      <w:r w:rsidR="00462D94">
        <w:rPr>
          <w:rFonts w:ascii="Times New Roman" w:hAnsi="Times New Roman" w:cs="Times New Roman"/>
          <w:sz w:val="24"/>
          <w:szCs w:val="24"/>
        </w:rPr>
        <w:t xml:space="preserve"> </w:t>
      </w:r>
      <w:r w:rsidR="006E78FF" w:rsidRPr="00E358E6">
        <w:rPr>
          <w:rFonts w:ascii="Times New Roman" w:hAnsi="Times New Roman" w:cs="Times New Roman"/>
          <w:sz w:val="24"/>
          <w:szCs w:val="24"/>
        </w:rPr>
        <w:t>World</w:t>
      </w:r>
      <w:proofErr w:type="gramEnd"/>
      <w:r w:rsidR="00426302" w:rsidRPr="00E358E6">
        <w:rPr>
          <w:rFonts w:ascii="Times New Roman" w:hAnsi="Times New Roman" w:cs="Times New Roman"/>
          <w:sz w:val="24"/>
          <w:szCs w:val="24"/>
        </w:rPr>
        <w:t xml:space="preserve"> rats and mice (</w:t>
      </w:r>
      <w:proofErr w:type="spellStart"/>
      <w:r w:rsidR="00426302" w:rsidRPr="00E358E6">
        <w:rPr>
          <w:rFonts w:ascii="Times New Roman" w:hAnsi="Times New Roman" w:cs="Times New Roman"/>
          <w:sz w:val="24"/>
          <w:szCs w:val="24"/>
        </w:rPr>
        <w:t>Murinae</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This </w:t>
      </w:r>
      <w:r w:rsidR="006E78FF">
        <w:rPr>
          <w:rFonts w:ascii="Times New Roman" w:hAnsi="Times New Roman" w:cs="Times New Roman"/>
          <w:sz w:val="24"/>
          <w:szCs w:val="24"/>
        </w:rPr>
        <w:t xml:space="preserve">ecologically </w:t>
      </w:r>
      <w:r w:rsidR="00426302">
        <w:rPr>
          <w:rFonts w:ascii="Times New Roman" w:hAnsi="Times New Roman" w:cs="Times New Roman"/>
          <w:sz w:val="24"/>
          <w:szCs w:val="24"/>
        </w:rPr>
        <w:t>diverse and species rich</w:t>
      </w:r>
      <w:r w:rsidR="00EA01C6">
        <w:rPr>
          <w:rFonts w:ascii="Times New Roman" w:hAnsi="Times New Roman" w:cs="Times New Roman"/>
          <w:sz w:val="24"/>
          <w:szCs w:val="24"/>
        </w:rPr>
        <w:t xml:space="preserve"> group is</w:t>
      </w:r>
      <w:r w:rsidR="00426302">
        <w:rPr>
          <w:rFonts w:ascii="Times New Roman" w:hAnsi="Times New Roman" w:cs="Times New Roman"/>
          <w:sz w:val="24"/>
          <w:szCs w:val="24"/>
        </w:rPr>
        <w:t xml:space="preserve"> </w:t>
      </w:r>
      <w:r w:rsidR="001624A9">
        <w:rPr>
          <w:rFonts w:ascii="Times New Roman" w:hAnsi="Times New Roman" w:cs="Times New Roman"/>
          <w:sz w:val="24"/>
          <w:szCs w:val="24"/>
        </w:rPr>
        <w:t>comprise</w:t>
      </w:r>
      <w:r w:rsidR="00EA01C6">
        <w:rPr>
          <w:rFonts w:ascii="Times New Roman" w:hAnsi="Times New Roman" w:cs="Times New Roman"/>
          <w:sz w:val="24"/>
          <w:szCs w:val="24"/>
        </w:rPr>
        <w:t>d of</w:t>
      </w:r>
      <w:r w:rsidR="001624A9">
        <w:rPr>
          <w:rFonts w:ascii="Times New Roman" w:hAnsi="Times New Roman" w:cs="Times New Roman"/>
          <w:sz w:val="24"/>
          <w:szCs w:val="24"/>
        </w:rPr>
        <w:t xml:space="preserve"> over 600 species and</w:t>
      </w:r>
      <w:r w:rsidR="00EA01C6">
        <w:rPr>
          <w:rFonts w:ascii="Times New Roman" w:hAnsi="Times New Roman" w:cs="Times New Roman"/>
          <w:sz w:val="24"/>
          <w:szCs w:val="24"/>
        </w:rPr>
        <w:t xml:space="preserve"> makes up</w:t>
      </w:r>
      <w:r w:rsidR="001624A9" w:rsidRPr="00E358E6">
        <w:rPr>
          <w:rFonts w:ascii="Times New Roman" w:hAnsi="Times New Roman" w:cs="Times New Roman"/>
          <w:sz w:val="24"/>
          <w:szCs w:val="24"/>
        </w:rPr>
        <w:t xml:space="preserve"> </w:t>
      </w:r>
      <w:r w:rsidR="001624A9">
        <w:rPr>
          <w:rFonts w:ascii="Times New Roman" w:hAnsi="Times New Roman" w:cs="Times New Roman"/>
          <w:sz w:val="24"/>
          <w:szCs w:val="24"/>
        </w:rPr>
        <w:t>&gt;</w:t>
      </w:r>
      <w:r w:rsidR="001624A9" w:rsidRPr="00E358E6">
        <w:rPr>
          <w:rFonts w:ascii="Times New Roman" w:hAnsi="Times New Roman" w:cs="Times New Roman"/>
          <w:sz w:val="24"/>
          <w:szCs w:val="24"/>
        </w:rPr>
        <w:t>10% of all mammalian specie</w:t>
      </w:r>
      <w:r w:rsidR="001624A9">
        <w:rPr>
          <w:rFonts w:ascii="Times New Roman" w:hAnsi="Times New Roman" w:cs="Times New Roman"/>
          <w:sz w:val="24"/>
          <w:szCs w:val="24"/>
        </w:rPr>
        <w:t>s, and yet</w:t>
      </w:r>
      <w:r w:rsidR="00426302">
        <w:rPr>
          <w:rFonts w:ascii="Times New Roman" w:hAnsi="Times New Roman" w:cs="Times New Roman"/>
          <w:sz w:val="24"/>
          <w:szCs w:val="24"/>
        </w:rPr>
        <w:t xml:space="preserve"> </w:t>
      </w:r>
      <w:r w:rsidR="00394C3B">
        <w:rPr>
          <w:rFonts w:ascii="Times New Roman" w:hAnsi="Times New Roman" w:cs="Times New Roman"/>
          <w:sz w:val="24"/>
          <w:szCs w:val="24"/>
        </w:rPr>
        <w:t xml:space="preserve">is only about </w:t>
      </w:r>
      <w:r w:rsidR="00394C3B" w:rsidRPr="00E358E6">
        <w:rPr>
          <w:rFonts w:ascii="Times New Roman" w:hAnsi="Times New Roman" w:cs="Times New Roman"/>
          <w:sz w:val="24"/>
          <w:szCs w:val="24"/>
        </w:rPr>
        <w:t>only ~15 million years</w:t>
      </w:r>
      <w:r w:rsidR="00394C3B">
        <w:rPr>
          <w:rFonts w:ascii="Times New Roman" w:hAnsi="Times New Roman" w:cs="Times New Roman"/>
          <w:sz w:val="24"/>
          <w:szCs w:val="24"/>
        </w:rPr>
        <w:t xml:space="preserve"> old</w:t>
      </w:r>
      <w:r w:rsidR="00030AC9">
        <w:rPr>
          <w:rFonts w:ascii="Times New Roman" w:hAnsi="Times New Roman" w:cs="Times New Roman"/>
          <w:sz w:val="24"/>
          <w:szCs w:val="24"/>
        </w:rPr>
        <w:t>.</w:t>
      </w:r>
      <w:r w:rsidR="00394C3B">
        <w:rPr>
          <w:rFonts w:ascii="Times New Roman" w:hAnsi="Times New Roman" w:cs="Times New Roman"/>
          <w:sz w:val="24"/>
          <w:szCs w:val="24"/>
        </w:rPr>
        <w:t xml:space="preserve"> </w:t>
      </w:r>
      <w:r w:rsidR="00893D02">
        <w:rPr>
          <w:rFonts w:ascii="Times New Roman" w:hAnsi="Times New Roman" w:cs="Times New Roman"/>
          <w:sz w:val="24"/>
          <w:szCs w:val="24"/>
        </w:rPr>
        <w:t>F</w:t>
      </w:r>
      <w:r w:rsidR="00394C3B">
        <w:rPr>
          <w:rFonts w:ascii="Times New Roman" w:hAnsi="Times New Roman" w:cs="Times New Roman"/>
          <w:sz w:val="24"/>
          <w:szCs w:val="24"/>
        </w:rPr>
        <w:t xml:space="preserve">ew </w:t>
      </w:r>
      <w:r w:rsidR="00426302" w:rsidRPr="00E358E6">
        <w:rPr>
          <w:rFonts w:ascii="Times New Roman" w:hAnsi="Times New Roman" w:cs="Times New Roman"/>
          <w:sz w:val="24"/>
          <w:szCs w:val="24"/>
        </w:rPr>
        <w:t xml:space="preserve">other murine genomes have been </w:t>
      </w:r>
      <w:r w:rsidR="00893D02">
        <w:rPr>
          <w:rFonts w:ascii="Times New Roman" w:hAnsi="Times New Roman" w:cs="Times New Roman"/>
          <w:sz w:val="24"/>
          <w:szCs w:val="24"/>
        </w:rPr>
        <w:t xml:space="preserve">sequenced outside of </w:t>
      </w:r>
      <w:r w:rsidR="00893D02" w:rsidRPr="009D6AFD">
        <w:rPr>
          <w:rFonts w:ascii="Times New Roman" w:hAnsi="Times New Roman" w:cs="Times New Roman"/>
          <w:i/>
          <w:iCs/>
          <w:sz w:val="24"/>
          <w:szCs w:val="24"/>
        </w:rPr>
        <w:t>Mus</w:t>
      </w:r>
      <w:r w:rsidR="00893D02">
        <w:rPr>
          <w:rFonts w:ascii="Times New Roman" w:hAnsi="Times New Roman" w:cs="Times New Roman"/>
          <w:sz w:val="24"/>
          <w:szCs w:val="24"/>
        </w:rPr>
        <w:t xml:space="preserve"> and </w:t>
      </w:r>
      <w:r w:rsidR="00893D02" w:rsidRPr="009D6AFD">
        <w:rPr>
          <w:rFonts w:ascii="Times New Roman" w:hAnsi="Times New Roman" w:cs="Times New Roman"/>
          <w:i/>
          <w:iCs/>
          <w:sz w:val="24"/>
          <w:szCs w:val="24"/>
        </w:rPr>
        <w:t>Rattus</w:t>
      </w:r>
      <w:r w:rsidR="00893D02">
        <w:rPr>
          <w:rFonts w:ascii="Times New Roman" w:hAnsi="Times New Roman" w:cs="Times New Roman"/>
          <w:sz w:val="24"/>
          <w:szCs w:val="24"/>
        </w:rPr>
        <w:t>, with</w:t>
      </w:r>
      <w:r w:rsidR="00394C3B">
        <w:rPr>
          <w:rFonts w:ascii="Times New Roman" w:hAnsi="Times New Roman" w:cs="Times New Roman"/>
          <w:sz w:val="24"/>
          <w:szCs w:val="24"/>
        </w:rPr>
        <w:t xml:space="preserve"> most</w:t>
      </w:r>
      <w:r w:rsidR="00426302" w:rsidRPr="00E358E6">
        <w:rPr>
          <w:rFonts w:ascii="Times New Roman" w:hAnsi="Times New Roman" w:cs="Times New Roman"/>
          <w:sz w:val="24"/>
          <w:szCs w:val="24"/>
        </w:rPr>
        <w:t xml:space="preserve"> efforts </w:t>
      </w:r>
      <w:r w:rsidR="00394C3B">
        <w:rPr>
          <w:rFonts w:ascii="Times New Roman" w:hAnsi="Times New Roman" w:cs="Times New Roman"/>
          <w:sz w:val="24"/>
          <w:szCs w:val="24"/>
        </w:rPr>
        <w:t>hav</w:t>
      </w:r>
      <w:r w:rsidR="00030AC9">
        <w:rPr>
          <w:rFonts w:ascii="Times New Roman" w:hAnsi="Times New Roman" w:cs="Times New Roman"/>
          <w:sz w:val="24"/>
          <w:szCs w:val="24"/>
        </w:rPr>
        <w:t>ing been</w:t>
      </w:r>
      <w:r w:rsidR="00394C3B">
        <w:rPr>
          <w:rFonts w:ascii="Times New Roman" w:hAnsi="Times New Roman" w:cs="Times New Roman"/>
          <w:sz w:val="24"/>
          <w:szCs w:val="24"/>
        </w:rPr>
        <w:t xml:space="preserve"> focused </w:t>
      </w:r>
      <w:r w:rsidR="00426302" w:rsidRPr="00E358E6">
        <w:rPr>
          <w:rFonts w:ascii="Times New Roman" w:hAnsi="Times New Roman" w:cs="Times New Roman"/>
          <w:sz w:val="24"/>
          <w:szCs w:val="24"/>
        </w:rPr>
        <w:t xml:space="preserve">on sampling variation </w:t>
      </w:r>
      <w:r w:rsidR="00893D02">
        <w:rPr>
          <w:rFonts w:ascii="Times New Roman" w:hAnsi="Times New Roman" w:cs="Times New Roman"/>
          <w:sz w:val="24"/>
          <w:szCs w:val="24"/>
        </w:rPr>
        <w:t>across closely related</w:t>
      </w:r>
      <w:r w:rsidR="00426302" w:rsidRPr="00E358E6">
        <w:rPr>
          <w:rFonts w:ascii="Times New Roman" w:hAnsi="Times New Roman" w:cs="Times New Roman"/>
          <w:sz w:val="24"/>
          <w:szCs w:val="24"/>
        </w:rPr>
        <w:t xml:space="preserve"> lineages of house mice</w:t>
      </w:r>
      <w:r w:rsidR="00F95869">
        <w:rPr>
          <w:rFonts w:ascii="Times New Roman" w:hAnsi="Times New Roman" w:cs="Times New Roman"/>
          <w:sz w:val="24"/>
          <w:szCs w:val="24"/>
        </w:rPr>
        <w:t>.</w:t>
      </w:r>
      <w:r w:rsidR="0077627E">
        <w:rPr>
          <w:rFonts w:ascii="Times New Roman" w:hAnsi="Times New Roman" w:cs="Times New Roman"/>
          <w:sz w:val="24"/>
          <w:szCs w:val="24"/>
        </w:rPr>
        <w:t xml:space="preserve"> </w:t>
      </w:r>
      <w:r w:rsidR="00394C3B">
        <w:rPr>
          <w:rFonts w:ascii="Times New Roman" w:hAnsi="Times New Roman" w:cs="Times New Roman"/>
          <w:sz w:val="24"/>
          <w:szCs w:val="24"/>
        </w:rPr>
        <w:t xml:space="preserve">In the present work, we </w:t>
      </w:r>
      <w:r w:rsidR="00426302">
        <w:rPr>
          <w:rFonts w:ascii="Times New Roman" w:hAnsi="Times New Roman" w:cs="Times New Roman"/>
          <w:sz w:val="24"/>
          <w:szCs w:val="24"/>
        </w:rPr>
        <w:t xml:space="preserve">report </w:t>
      </w:r>
      <w:r w:rsidR="0077627E">
        <w:rPr>
          <w:rFonts w:ascii="Times New Roman" w:hAnsi="Times New Roman" w:cs="Times New Roman"/>
          <w:sz w:val="24"/>
          <w:szCs w:val="24"/>
        </w:rPr>
        <w:t xml:space="preserve">new </w:t>
      </w:r>
      <w:r w:rsidR="00426302">
        <w:rPr>
          <w:rFonts w:ascii="Times New Roman" w:hAnsi="Times New Roman" w:cs="Times New Roman"/>
          <w:sz w:val="24"/>
          <w:szCs w:val="24"/>
        </w:rPr>
        <w:t xml:space="preserve">genome sequences </w:t>
      </w:r>
      <w:r w:rsidR="0077627E">
        <w:rPr>
          <w:rFonts w:ascii="Times New Roman" w:hAnsi="Times New Roman" w:cs="Times New Roman"/>
          <w:sz w:val="24"/>
          <w:szCs w:val="24"/>
        </w:rPr>
        <w:t xml:space="preserve">for </w:t>
      </w:r>
      <w:r w:rsidR="00020FEE">
        <w:rPr>
          <w:rFonts w:ascii="Times New Roman" w:hAnsi="Times New Roman" w:cs="Times New Roman"/>
          <w:sz w:val="24"/>
          <w:szCs w:val="24"/>
        </w:rPr>
        <w:t>seven</w:t>
      </w:r>
      <w:r w:rsidR="00426302" w:rsidRPr="00E358E6">
        <w:rPr>
          <w:rFonts w:ascii="Times New Roman" w:hAnsi="Times New Roman" w:cs="Times New Roman"/>
          <w:sz w:val="24"/>
          <w:szCs w:val="24"/>
        </w:rPr>
        <w:t xml:space="preserve"> murine rodent</w:t>
      </w:r>
      <w:r w:rsidR="0077627E">
        <w:rPr>
          <w:rFonts w:ascii="Times New Roman" w:hAnsi="Times New Roman" w:cs="Times New Roman"/>
          <w:sz w:val="24"/>
          <w:szCs w:val="24"/>
        </w:rPr>
        <w:t xml:space="preserve"> species</w:t>
      </w:r>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Mastomys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natalensis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Hylomyscus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alleni</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Praomys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delectorum</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Rhabdomys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dilectus</w:t>
      </w:r>
      <w:proofErr w:type="spellEnd"/>
      <w:r w:rsidR="00426302" w:rsidRPr="00E358E6">
        <w:rPr>
          <w:rFonts w:ascii="Times New Roman" w:hAnsi="Times New Roman" w:cs="Times New Roman"/>
          <w:sz w:val="24"/>
          <w:szCs w:val="24"/>
        </w:rPr>
        <w:t xml:space="preserve">, </w:t>
      </w:r>
      <w:proofErr w:type="spellStart"/>
      <w:r w:rsidR="00426302" w:rsidRPr="00E358E6">
        <w:rPr>
          <w:rFonts w:ascii="Times New Roman" w:hAnsi="Times New Roman" w:cs="Times New Roman"/>
          <w:i/>
          <w:iCs/>
          <w:sz w:val="24"/>
          <w:szCs w:val="24"/>
        </w:rPr>
        <w:t>Grammoyms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dolichurus</w:t>
      </w:r>
      <w:proofErr w:type="spellEnd"/>
      <w:r w:rsidR="00426302" w:rsidRPr="00E358E6">
        <w:rPr>
          <w:rFonts w:ascii="Times New Roman" w:hAnsi="Times New Roman" w:cs="Times New Roman"/>
          <w:sz w:val="24"/>
          <w:szCs w:val="24"/>
        </w:rPr>
        <w:t xml:space="preserve">, </w:t>
      </w:r>
      <w:proofErr w:type="spellStart"/>
      <w:r w:rsidR="00020FEE">
        <w:rPr>
          <w:rFonts w:ascii="Times New Roman" w:hAnsi="Times New Roman" w:cs="Times New Roman"/>
          <w:i/>
          <w:iCs/>
          <w:sz w:val="24"/>
          <w:szCs w:val="24"/>
        </w:rPr>
        <w:t>Otomoys</w:t>
      </w:r>
      <w:proofErr w:type="spellEnd"/>
      <w:r w:rsidR="00020FEE">
        <w:rPr>
          <w:rFonts w:ascii="Times New Roman" w:hAnsi="Times New Roman" w:cs="Times New Roman"/>
          <w:i/>
          <w:iCs/>
          <w:sz w:val="24"/>
          <w:szCs w:val="24"/>
        </w:rPr>
        <w:t xml:space="preserve"> typus</w:t>
      </w:r>
      <w:r w:rsidR="00020FEE">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and </w:t>
      </w:r>
      <w:proofErr w:type="spellStart"/>
      <w:r w:rsidR="00426302" w:rsidRPr="00E358E6">
        <w:rPr>
          <w:rFonts w:ascii="Times New Roman" w:hAnsi="Times New Roman" w:cs="Times New Roman"/>
          <w:i/>
          <w:iCs/>
          <w:sz w:val="24"/>
          <w:szCs w:val="24"/>
        </w:rPr>
        <w:t>Rhynchomys</w:t>
      </w:r>
      <w:proofErr w:type="spellEnd"/>
      <w:r w:rsidR="00426302" w:rsidRPr="00E358E6">
        <w:rPr>
          <w:rFonts w:ascii="Times New Roman" w:hAnsi="Times New Roman" w:cs="Times New Roman"/>
          <w:i/>
          <w:iCs/>
          <w:sz w:val="24"/>
          <w:szCs w:val="24"/>
        </w:rPr>
        <w:t xml:space="preserve"> </w:t>
      </w:r>
      <w:proofErr w:type="spellStart"/>
      <w:r w:rsidR="00426302" w:rsidRPr="00E358E6">
        <w:rPr>
          <w:rFonts w:ascii="Times New Roman" w:hAnsi="Times New Roman" w:cs="Times New Roman"/>
          <w:i/>
          <w:iCs/>
          <w:sz w:val="24"/>
          <w:szCs w:val="24"/>
        </w:rPr>
        <w:t>soricoides</w:t>
      </w:r>
      <w:proofErr w:type="spellEnd"/>
      <w:r w:rsidR="00426302" w:rsidRPr="00E358E6">
        <w:rPr>
          <w:rFonts w:ascii="Times New Roman" w:hAnsi="Times New Roman" w:cs="Times New Roman"/>
          <w:sz w:val="24"/>
          <w:szCs w:val="24"/>
        </w:rPr>
        <w:t>)</w:t>
      </w:r>
      <w:r w:rsidR="00426302">
        <w:rPr>
          <w:rFonts w:ascii="Times New Roman" w:hAnsi="Times New Roman" w:cs="Times New Roman"/>
          <w:sz w:val="24"/>
          <w:szCs w:val="24"/>
        </w:rPr>
        <w:t xml:space="preserve"> sampled from across this radiation. We combine these genomes</w:t>
      </w:r>
      <w:r w:rsidR="00426302" w:rsidRPr="00E358E6">
        <w:rPr>
          <w:rFonts w:ascii="Times New Roman" w:hAnsi="Times New Roman" w:cs="Times New Roman"/>
          <w:sz w:val="24"/>
          <w:szCs w:val="24"/>
        </w:rPr>
        <w:t xml:space="preserve"> with previously sequenced rodent genomes and </w:t>
      </w:r>
      <w:r w:rsidR="00426302">
        <w:rPr>
          <w:rFonts w:ascii="Times New Roman" w:hAnsi="Times New Roman" w:cs="Times New Roman"/>
          <w:sz w:val="24"/>
          <w:szCs w:val="24"/>
        </w:rPr>
        <w:t>genomic</w:t>
      </w:r>
      <w:r w:rsidR="00426302" w:rsidRPr="00E358E6">
        <w:rPr>
          <w:rFonts w:ascii="Times New Roman" w:hAnsi="Times New Roman" w:cs="Times New Roman"/>
          <w:sz w:val="24"/>
          <w:szCs w:val="24"/>
        </w:rPr>
        <w:t xml:space="preserve"> resources from the </w:t>
      </w:r>
      <w:r w:rsidR="00CB7634" w:rsidRPr="00D4662B">
        <w:rPr>
          <w:rFonts w:ascii="Times New Roman" w:hAnsi="Times New Roman" w:cs="Times New Roman"/>
          <w:i/>
          <w:sz w:val="24"/>
          <w:szCs w:val="24"/>
        </w:rPr>
        <w:t>M. musculus</w:t>
      </w:r>
      <w:r w:rsidR="00426302">
        <w:rPr>
          <w:rFonts w:ascii="Times New Roman" w:hAnsi="Times New Roman" w:cs="Times New Roman"/>
          <w:sz w:val="24"/>
          <w:szCs w:val="24"/>
        </w:rPr>
        <w:t xml:space="preserve"> model system</w:t>
      </w:r>
      <w:r w:rsidR="00426302" w:rsidRPr="00E358E6">
        <w:rPr>
          <w:rFonts w:ascii="Times New Roman" w:hAnsi="Times New Roman" w:cs="Times New Roman"/>
          <w:sz w:val="24"/>
          <w:szCs w:val="24"/>
        </w:rPr>
        <w:t xml:space="preserve"> to study the phylogenetic relationships within </w:t>
      </w:r>
      <w:proofErr w:type="spellStart"/>
      <w:r w:rsidR="00426302">
        <w:rPr>
          <w:rFonts w:ascii="Times New Roman" w:hAnsi="Times New Roman" w:cs="Times New Roman"/>
          <w:sz w:val="24"/>
          <w:szCs w:val="24"/>
        </w:rPr>
        <w:t>M</w:t>
      </w:r>
      <w:r w:rsidR="00426302" w:rsidRPr="00E358E6">
        <w:rPr>
          <w:rFonts w:ascii="Times New Roman" w:hAnsi="Times New Roman" w:cs="Times New Roman"/>
          <w:sz w:val="24"/>
          <w:szCs w:val="24"/>
        </w:rPr>
        <w:t>urinae</w:t>
      </w:r>
      <w:proofErr w:type="spellEnd"/>
      <w:r w:rsidR="00426302" w:rsidRPr="00E358E6">
        <w:rPr>
          <w:rFonts w:ascii="Times New Roman" w:hAnsi="Times New Roman" w:cs="Times New Roman"/>
          <w:sz w:val="24"/>
          <w:szCs w:val="24"/>
        </w:rPr>
        <w:t xml:space="preserve"> as well as the landscape of discordance along rodent chromosome</w:t>
      </w:r>
      <w:r w:rsidR="00913C95">
        <w:rPr>
          <w:rFonts w:ascii="Times New Roman" w:hAnsi="Times New Roman" w:cs="Times New Roman"/>
          <w:sz w:val="24"/>
          <w:szCs w:val="24"/>
        </w:rPr>
        <w:t>s</w:t>
      </w:r>
      <w:r w:rsidR="00426302" w:rsidRPr="00E358E6">
        <w:rPr>
          <w:rFonts w:ascii="Times New Roman" w:hAnsi="Times New Roman" w:cs="Times New Roman"/>
          <w:sz w:val="24"/>
          <w:szCs w:val="24"/>
        </w:rPr>
        <w:t>.</w:t>
      </w:r>
      <w:r w:rsidR="00020FEE">
        <w:rPr>
          <w:rFonts w:ascii="Times New Roman" w:hAnsi="Times New Roman" w:cs="Times New Roman"/>
          <w:sz w:val="24"/>
          <w:szCs w:val="24"/>
        </w:rPr>
        <w:t xml:space="preserve"> We </w:t>
      </w:r>
      <w:r w:rsidR="00D010DB">
        <w:rPr>
          <w:rFonts w:ascii="Times New Roman" w:hAnsi="Times New Roman" w:cs="Times New Roman"/>
          <w:sz w:val="24"/>
          <w:szCs w:val="24"/>
        </w:rPr>
        <w:t xml:space="preserve">first </w:t>
      </w:r>
      <w:r w:rsidR="00020FEE">
        <w:rPr>
          <w:rFonts w:ascii="Times New Roman" w:hAnsi="Times New Roman" w:cs="Times New Roman"/>
          <w:sz w:val="24"/>
          <w:szCs w:val="24"/>
        </w:rPr>
        <w:t>infer</w:t>
      </w:r>
      <w:r w:rsidR="00D010DB">
        <w:rPr>
          <w:rFonts w:ascii="Times New Roman" w:hAnsi="Times New Roman" w:cs="Times New Roman"/>
          <w:sz w:val="24"/>
          <w:szCs w:val="24"/>
        </w:rPr>
        <w:t>red</w:t>
      </w:r>
      <w:r w:rsidR="00020FEE">
        <w:rPr>
          <w:rFonts w:ascii="Times New Roman" w:hAnsi="Times New Roman" w:cs="Times New Roman"/>
          <w:sz w:val="24"/>
          <w:szCs w:val="24"/>
        </w:rPr>
        <w:t xml:space="preserve"> a species tree</w:t>
      </w:r>
      <w:r w:rsidR="003B427E">
        <w:rPr>
          <w:rFonts w:ascii="Times New Roman" w:hAnsi="Times New Roman" w:cs="Times New Roman"/>
          <w:sz w:val="24"/>
          <w:szCs w:val="24"/>
        </w:rPr>
        <w:t xml:space="preserve"> for these and other sequenced rodent genomes</w:t>
      </w:r>
      <w:r w:rsidR="00B57DDF">
        <w:rPr>
          <w:rFonts w:ascii="Times New Roman" w:hAnsi="Times New Roman" w:cs="Times New Roman"/>
          <w:sz w:val="24"/>
          <w:szCs w:val="24"/>
        </w:rPr>
        <w:t xml:space="preserve">, focusing on signal </w:t>
      </w:r>
      <w:r w:rsidR="00D010DB">
        <w:rPr>
          <w:rFonts w:ascii="Times New Roman" w:hAnsi="Times New Roman" w:cs="Times New Roman"/>
          <w:sz w:val="24"/>
          <w:szCs w:val="24"/>
        </w:rPr>
        <w:t xml:space="preserve">derived from </w:t>
      </w:r>
      <w:r w:rsidR="00020FEE">
        <w:rPr>
          <w:rFonts w:ascii="Times New Roman" w:hAnsi="Times New Roman" w:cs="Times New Roman"/>
          <w:sz w:val="24"/>
          <w:szCs w:val="24"/>
        </w:rPr>
        <w:t>ultra-conserved elements (UCEs)</w:t>
      </w:r>
      <w:r w:rsidR="00B57DDF">
        <w:rPr>
          <w:rFonts w:ascii="Times New Roman" w:hAnsi="Times New Roman" w:cs="Times New Roman"/>
          <w:sz w:val="24"/>
          <w:szCs w:val="24"/>
        </w:rPr>
        <w:t xml:space="preserve"> to promote </w:t>
      </w:r>
      <w:r w:rsidR="003B427E">
        <w:rPr>
          <w:rFonts w:ascii="Times New Roman" w:hAnsi="Times New Roman" w:cs="Times New Roman"/>
          <w:sz w:val="24"/>
          <w:szCs w:val="24"/>
        </w:rPr>
        <w:t>broader comparisons</w:t>
      </w:r>
      <w:bookmarkStart w:id="0" w:name="_Hlk114747009"/>
      <w:r w:rsidR="00003ABB">
        <w:rPr>
          <w:rFonts w:ascii="Times New Roman" w:hAnsi="Times New Roman" w:cs="Times New Roman"/>
          <w:sz w:val="24"/>
          <w:szCs w:val="24"/>
        </w:rPr>
        <w:t xml:space="preserve"> across genomes of variable quality</w:t>
      </w:r>
      <w:r w:rsidR="00020FEE">
        <w:rPr>
          <w:rFonts w:ascii="Times New Roman" w:hAnsi="Times New Roman" w:cs="Times New Roman"/>
          <w:sz w:val="24"/>
          <w:szCs w:val="24"/>
        </w:rPr>
        <w:t>.</w:t>
      </w:r>
      <w:r w:rsidR="005A3F18">
        <w:rPr>
          <w:rFonts w:ascii="Times New Roman" w:hAnsi="Times New Roman" w:cs="Times New Roman"/>
          <w:sz w:val="24"/>
          <w:szCs w:val="24"/>
        </w:rPr>
        <w:t xml:space="preserve"> </w:t>
      </w:r>
      <w:bookmarkEnd w:id="0"/>
      <w:r w:rsidR="00FA2AA1">
        <w:rPr>
          <w:rFonts w:ascii="Times New Roman" w:hAnsi="Times New Roman" w:cs="Times New Roman"/>
          <w:sz w:val="24"/>
          <w:szCs w:val="24"/>
        </w:rPr>
        <w:t>We</w:t>
      </w:r>
      <w:r w:rsidR="00D010DB">
        <w:rPr>
          <w:rFonts w:ascii="Times New Roman" w:hAnsi="Times New Roman" w:cs="Times New Roman"/>
          <w:sz w:val="24"/>
          <w:szCs w:val="24"/>
        </w:rPr>
        <w:t xml:space="preserve"> </w:t>
      </w:r>
      <w:r w:rsidR="00FA2AA1">
        <w:rPr>
          <w:rFonts w:ascii="Times New Roman" w:hAnsi="Times New Roman" w:cs="Times New Roman"/>
          <w:sz w:val="24"/>
          <w:szCs w:val="24"/>
        </w:rPr>
        <w:t xml:space="preserve">then </w:t>
      </w:r>
      <w:r w:rsidR="00D010DB">
        <w:rPr>
          <w:rFonts w:ascii="Times New Roman" w:hAnsi="Times New Roman" w:cs="Times New Roman"/>
          <w:sz w:val="24"/>
          <w:szCs w:val="24"/>
        </w:rPr>
        <w:t>u</w:t>
      </w:r>
      <w:r w:rsidR="00D010DB" w:rsidRPr="00E358E6">
        <w:rPr>
          <w:rFonts w:ascii="Times New Roman" w:hAnsi="Times New Roman" w:cs="Times New Roman"/>
          <w:sz w:val="24"/>
          <w:szCs w:val="24"/>
        </w:rPr>
        <w:t>s</w:t>
      </w:r>
      <w:r w:rsidR="00D010DB">
        <w:rPr>
          <w:rFonts w:ascii="Times New Roman" w:hAnsi="Times New Roman" w:cs="Times New Roman"/>
          <w:sz w:val="24"/>
          <w:szCs w:val="24"/>
        </w:rPr>
        <w:t xml:space="preserve">e whole </w:t>
      </w:r>
      <w:r w:rsidR="008D2A3B">
        <w:rPr>
          <w:rFonts w:ascii="Times New Roman" w:hAnsi="Times New Roman" w:cs="Times New Roman"/>
          <w:sz w:val="24"/>
          <w:szCs w:val="24"/>
        </w:rPr>
        <w:t>genome</w:t>
      </w:r>
      <w:r w:rsidR="00D010DB">
        <w:rPr>
          <w:rFonts w:ascii="Times New Roman" w:hAnsi="Times New Roman" w:cs="Times New Roman"/>
          <w:sz w:val="24"/>
          <w:szCs w:val="24"/>
        </w:rPr>
        <w:t xml:space="preserve"> sequences</w:t>
      </w:r>
      <w:r w:rsidR="009D6AFD">
        <w:rPr>
          <w:rFonts w:ascii="Times New Roman" w:hAnsi="Times New Roman" w:cs="Times New Roman"/>
          <w:sz w:val="24"/>
          <w:szCs w:val="24"/>
        </w:rPr>
        <w:t xml:space="preserve">, </w:t>
      </w:r>
      <w:r w:rsidR="00426302" w:rsidRPr="00E358E6">
        <w:rPr>
          <w:rFonts w:ascii="Times New Roman" w:hAnsi="Times New Roman" w:cs="Times New Roman"/>
          <w:sz w:val="24"/>
          <w:szCs w:val="24"/>
        </w:rPr>
        <w:t>genetic maps</w:t>
      </w:r>
      <w:r w:rsidR="009D6AFD">
        <w:rPr>
          <w:rFonts w:ascii="Times New Roman" w:hAnsi="Times New Roman" w:cs="Times New Roman"/>
          <w:sz w:val="24"/>
          <w:szCs w:val="24"/>
        </w:rPr>
        <w:t xml:space="preserve">, and </w:t>
      </w:r>
      <w:r w:rsidR="00D010DB">
        <w:rPr>
          <w:rFonts w:ascii="Times New Roman" w:hAnsi="Times New Roman" w:cs="Times New Roman"/>
          <w:sz w:val="24"/>
          <w:szCs w:val="24"/>
        </w:rPr>
        <w:t>annotation</w:t>
      </w:r>
      <w:r w:rsidR="009D6AFD">
        <w:rPr>
          <w:rFonts w:ascii="Times New Roman" w:hAnsi="Times New Roman" w:cs="Times New Roman"/>
          <w:sz w:val="24"/>
          <w:szCs w:val="24"/>
        </w:rPr>
        <w:t xml:space="preserve"> information</w:t>
      </w:r>
      <w:r w:rsidR="00426302" w:rsidRPr="00E358E6">
        <w:rPr>
          <w:rFonts w:ascii="Times New Roman" w:hAnsi="Times New Roman" w:cs="Times New Roman"/>
          <w:sz w:val="24"/>
          <w:szCs w:val="24"/>
        </w:rPr>
        <w:t xml:space="preserve"> from </w:t>
      </w:r>
      <w:r w:rsidR="00432781">
        <w:rPr>
          <w:rFonts w:ascii="Times New Roman" w:hAnsi="Times New Roman" w:cs="Times New Roman"/>
          <w:i/>
          <w:iCs/>
          <w:sz w:val="24"/>
          <w:szCs w:val="24"/>
        </w:rPr>
        <w:t xml:space="preserve">M. </w:t>
      </w:r>
      <w:r w:rsidR="00426302" w:rsidRPr="00E358E6">
        <w:rPr>
          <w:rFonts w:ascii="Times New Roman" w:hAnsi="Times New Roman" w:cs="Times New Roman"/>
          <w:i/>
          <w:iCs/>
          <w:sz w:val="24"/>
          <w:szCs w:val="24"/>
        </w:rPr>
        <w:t>musculus</w:t>
      </w:r>
      <w:r w:rsidR="00426302" w:rsidRPr="00E358E6">
        <w:rPr>
          <w:rFonts w:ascii="Times New Roman" w:hAnsi="Times New Roman" w:cs="Times New Roman"/>
          <w:sz w:val="24"/>
          <w:szCs w:val="24"/>
        </w:rPr>
        <w:t xml:space="preserve"> </w:t>
      </w:r>
      <w:r w:rsidR="00B57DDF">
        <w:rPr>
          <w:rFonts w:ascii="Times New Roman" w:hAnsi="Times New Roman" w:cs="Times New Roman"/>
          <w:sz w:val="24"/>
          <w:szCs w:val="24"/>
        </w:rPr>
        <w:t xml:space="preserve">to describe </w:t>
      </w:r>
      <w:r w:rsidR="00B57DDF" w:rsidRPr="00197A2B">
        <w:rPr>
          <w:rFonts w:ascii="Times New Roman" w:hAnsi="Times New Roman" w:cs="Times New Roman"/>
          <w:sz w:val="24"/>
          <w:szCs w:val="24"/>
        </w:rPr>
        <w:t xml:space="preserve">the </w:t>
      </w:r>
      <w:r w:rsidR="00B57DDF">
        <w:rPr>
          <w:rFonts w:ascii="Times New Roman" w:hAnsi="Times New Roman" w:cs="Times New Roman"/>
          <w:sz w:val="24"/>
          <w:szCs w:val="24"/>
        </w:rPr>
        <w:t>genomic</w:t>
      </w:r>
      <w:r w:rsidR="00B57DDF" w:rsidRPr="00197A2B">
        <w:rPr>
          <w:rFonts w:ascii="Times New Roman" w:hAnsi="Times New Roman" w:cs="Times New Roman"/>
          <w:sz w:val="24"/>
          <w:szCs w:val="24"/>
        </w:rPr>
        <w:t xml:space="preserve"> context of phylogenetic discordance</w:t>
      </w:r>
      <w:r w:rsidR="005D2E99">
        <w:rPr>
          <w:rFonts w:ascii="Times New Roman" w:hAnsi="Times New Roman" w:cs="Times New Roman"/>
          <w:sz w:val="24"/>
          <w:szCs w:val="24"/>
        </w:rPr>
        <w:t xml:space="preserve"> at a broader taxonomic scale</w:t>
      </w:r>
      <w:r w:rsidR="00B57DDF">
        <w:rPr>
          <w:rFonts w:ascii="Times New Roman" w:hAnsi="Times New Roman" w:cs="Times New Roman"/>
          <w:sz w:val="24"/>
          <w:szCs w:val="24"/>
        </w:rPr>
        <w:t xml:space="preserve"> and</w:t>
      </w:r>
      <w:r w:rsidR="00FA2AA1">
        <w:rPr>
          <w:rFonts w:ascii="Times New Roman" w:hAnsi="Times New Roman" w:cs="Times New Roman"/>
          <w:sz w:val="24"/>
          <w:szCs w:val="24"/>
        </w:rPr>
        <w:t xml:space="preserve"> evaluate</w:t>
      </w:r>
      <w:r w:rsidR="00B57DDF">
        <w:rPr>
          <w:rFonts w:ascii="Times New Roman" w:hAnsi="Times New Roman" w:cs="Times New Roman"/>
          <w:sz w:val="24"/>
          <w:szCs w:val="24"/>
        </w:rPr>
        <w:t xml:space="preserve"> </w:t>
      </w:r>
      <w:r w:rsidR="00FA2AA1">
        <w:rPr>
          <w:rFonts w:ascii="Times New Roman" w:hAnsi="Times New Roman" w:cs="Times New Roman"/>
          <w:sz w:val="24"/>
          <w:szCs w:val="24"/>
        </w:rPr>
        <w:t xml:space="preserve">several </w:t>
      </w:r>
      <w:r w:rsidR="00B57DDF">
        <w:rPr>
          <w:rFonts w:ascii="Times New Roman" w:hAnsi="Times New Roman" w:cs="Times New Roman"/>
          <w:sz w:val="24"/>
          <w:szCs w:val="24"/>
        </w:rPr>
        <w:t>hypotheses</w:t>
      </w:r>
      <w:r w:rsidR="00FA2AA1">
        <w:rPr>
          <w:rFonts w:ascii="Times New Roman" w:hAnsi="Times New Roman" w:cs="Times New Roman"/>
          <w:sz w:val="24"/>
          <w:szCs w:val="24"/>
        </w:rPr>
        <w:t xml:space="preserve"> </w:t>
      </w:r>
      <w:r w:rsidR="00EA1EF2">
        <w:rPr>
          <w:rFonts w:ascii="Times New Roman" w:hAnsi="Times New Roman" w:cs="Times New Roman"/>
          <w:sz w:val="24"/>
          <w:szCs w:val="24"/>
        </w:rPr>
        <w:t>linking</w:t>
      </w:r>
      <w:r w:rsidR="00B57DDF">
        <w:rPr>
          <w:rFonts w:ascii="Times New Roman" w:hAnsi="Times New Roman" w:cs="Times New Roman"/>
          <w:sz w:val="24"/>
          <w:szCs w:val="24"/>
        </w:rPr>
        <w:t xml:space="preserve"> discordance </w:t>
      </w:r>
      <w:r w:rsidR="00EA1EF2">
        <w:rPr>
          <w:rFonts w:ascii="Times New Roman" w:hAnsi="Times New Roman" w:cs="Times New Roman"/>
          <w:sz w:val="24"/>
          <w:szCs w:val="24"/>
        </w:rPr>
        <w:t xml:space="preserve">to </w:t>
      </w:r>
      <w:r w:rsidR="00B57DDF">
        <w:rPr>
          <w:rFonts w:ascii="Times New Roman" w:hAnsi="Times New Roman" w:cs="Times New Roman"/>
          <w:sz w:val="24"/>
          <w:szCs w:val="24"/>
        </w:rPr>
        <w:t>genetic drift, natural selection, and recombination.</w:t>
      </w:r>
      <w:r w:rsidR="00EA1EF2">
        <w:rPr>
          <w:rFonts w:ascii="Times New Roman" w:hAnsi="Times New Roman" w:cs="Times New Roman"/>
          <w:sz w:val="24"/>
          <w:szCs w:val="24"/>
        </w:rPr>
        <w:t xml:space="preserve"> </w:t>
      </w:r>
      <w:r w:rsidR="00426302" w:rsidRPr="00E358E6">
        <w:rPr>
          <w:rFonts w:ascii="Times New Roman" w:hAnsi="Times New Roman" w:cs="Times New Roman"/>
          <w:sz w:val="24"/>
          <w:szCs w:val="24"/>
        </w:rPr>
        <w:t xml:space="preserve">Finally, we show how the use of </w:t>
      </w:r>
      <w:r w:rsidR="00EA1EF2">
        <w:rPr>
          <w:rFonts w:ascii="Times New Roman" w:hAnsi="Times New Roman" w:cs="Times New Roman"/>
          <w:sz w:val="24"/>
          <w:szCs w:val="24"/>
        </w:rPr>
        <w:t>a</w:t>
      </w:r>
      <w:r w:rsidR="00003ABB">
        <w:rPr>
          <w:rFonts w:ascii="Times New Roman" w:hAnsi="Times New Roman" w:cs="Times New Roman"/>
          <w:sz w:val="24"/>
          <w:szCs w:val="24"/>
        </w:rPr>
        <w:t xml:space="preserve"> single</w:t>
      </w:r>
      <w:r w:rsidR="00EA1EF2">
        <w:rPr>
          <w:rFonts w:ascii="Times New Roman" w:hAnsi="Times New Roman" w:cs="Times New Roman"/>
          <w:sz w:val="24"/>
          <w:szCs w:val="24"/>
        </w:rPr>
        <w:t xml:space="preserve"> species-tree </w:t>
      </w:r>
      <w:r w:rsidR="00426302" w:rsidRPr="00E358E6">
        <w:rPr>
          <w:rFonts w:ascii="Times New Roman" w:hAnsi="Times New Roman" w:cs="Times New Roman"/>
          <w:sz w:val="24"/>
          <w:szCs w:val="24"/>
        </w:rPr>
        <w:t xml:space="preserve">impacts </w:t>
      </w:r>
      <w:r w:rsidR="00003ABB">
        <w:rPr>
          <w:rFonts w:ascii="Times New Roman" w:hAnsi="Times New Roman" w:cs="Times New Roman"/>
          <w:sz w:val="24"/>
          <w:szCs w:val="24"/>
        </w:rPr>
        <w:t xml:space="preserve">gene-level inferences from </w:t>
      </w:r>
      <w:r w:rsidR="00426302" w:rsidRPr="00E358E6">
        <w:rPr>
          <w:rFonts w:ascii="Times New Roman" w:hAnsi="Times New Roman" w:cs="Times New Roman"/>
          <w:sz w:val="24"/>
          <w:szCs w:val="24"/>
        </w:rPr>
        <w:t xml:space="preserve">common </w:t>
      </w:r>
      <w:r w:rsidR="00426302">
        <w:rPr>
          <w:rFonts w:ascii="Times New Roman" w:hAnsi="Times New Roman" w:cs="Times New Roman"/>
          <w:sz w:val="24"/>
          <w:szCs w:val="24"/>
        </w:rPr>
        <w:t xml:space="preserve">molecular evolution </w:t>
      </w:r>
      <w:r w:rsidR="00426302" w:rsidRPr="00E358E6">
        <w:rPr>
          <w:rFonts w:ascii="Times New Roman" w:hAnsi="Times New Roman" w:cs="Times New Roman"/>
          <w:sz w:val="24"/>
          <w:szCs w:val="24"/>
        </w:rPr>
        <w:t xml:space="preserve">tests for </w:t>
      </w:r>
      <w:r w:rsidR="00426302">
        <w:rPr>
          <w:rFonts w:ascii="Times New Roman" w:hAnsi="Times New Roman" w:cs="Times New Roman"/>
          <w:sz w:val="24"/>
          <w:szCs w:val="24"/>
        </w:rPr>
        <w:t xml:space="preserve">natural </w:t>
      </w:r>
      <w:r w:rsidR="00426302" w:rsidRPr="00E358E6">
        <w:rPr>
          <w:rFonts w:ascii="Times New Roman" w:hAnsi="Times New Roman" w:cs="Times New Roman"/>
          <w:sz w:val="24"/>
          <w:szCs w:val="24"/>
        </w:rPr>
        <w:t>selection in these species.</w:t>
      </w:r>
    </w:p>
    <w:p w14:paraId="29316084" w14:textId="77777777" w:rsidR="005D3A4E" w:rsidRPr="00E358E6" w:rsidRDefault="005D3A4E" w:rsidP="005D3A4E">
      <w:pPr>
        <w:spacing w:after="0"/>
        <w:jc w:val="both"/>
        <w:rPr>
          <w:rFonts w:ascii="Times New Roman" w:hAnsi="Times New Roman" w:cs="Times New Roman"/>
          <w:sz w:val="24"/>
          <w:szCs w:val="24"/>
        </w:rPr>
      </w:pPr>
    </w:p>
    <w:p w14:paraId="4B82A4DF" w14:textId="727DF7D9" w:rsidR="00805723" w:rsidRPr="00197A2B" w:rsidRDefault="00805723" w:rsidP="00F413E3">
      <w:pPr>
        <w:pStyle w:val="Heading1"/>
        <w:jc w:val="both"/>
      </w:pPr>
      <w:r w:rsidRPr="00197A2B">
        <w:t>Methods</w:t>
      </w:r>
    </w:p>
    <w:p w14:paraId="659A420E" w14:textId="0C19CB4D" w:rsidR="00805723" w:rsidRDefault="00FD0B8D" w:rsidP="00F413E3">
      <w:pPr>
        <w:pStyle w:val="Heading2"/>
      </w:pPr>
      <w:r w:rsidRPr="00031896">
        <w:t>Sample collection</w:t>
      </w:r>
    </w:p>
    <w:p w14:paraId="46D9F333" w14:textId="07AB2955" w:rsidR="005D3A4E" w:rsidRDefault="003D23AB" w:rsidP="005D3A4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We obtained f</w:t>
      </w:r>
      <w:r w:rsidRPr="003D23AB">
        <w:rPr>
          <w:rFonts w:ascii="Times New Roman" w:hAnsi="Times New Roman" w:cs="Times New Roman"/>
          <w:sz w:val="24"/>
          <w:szCs w:val="24"/>
        </w:rPr>
        <w:t xml:space="preserve">rozen tissue samples from male individuals from the Museum of Vertebrate Zoology, Berkeley, CA (MZV) and the Field Museum of Natural History, Chicago, IL (FMNH). </w:t>
      </w:r>
      <w:proofErr w:type="spellStart"/>
      <w:r w:rsidRPr="003D23AB">
        <w:rPr>
          <w:rFonts w:ascii="Times New Roman" w:hAnsi="Times New Roman" w:cs="Times New Roman"/>
          <w:i/>
          <w:iCs/>
          <w:sz w:val="24"/>
          <w:szCs w:val="24"/>
        </w:rPr>
        <w:t>Hylomyscus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alleni</w:t>
      </w:r>
      <w:proofErr w:type="spellEnd"/>
      <w:r w:rsidRPr="003D23AB">
        <w:rPr>
          <w:rFonts w:ascii="Times New Roman" w:hAnsi="Times New Roman" w:cs="Times New Roman"/>
          <w:sz w:val="24"/>
          <w:szCs w:val="24"/>
        </w:rPr>
        <w:t xml:space="preserve"> (MVZ Mamm 196246) was captured in Cameroon in 2000, </w:t>
      </w:r>
      <w:proofErr w:type="spellStart"/>
      <w:r w:rsidRPr="003D23AB">
        <w:rPr>
          <w:rFonts w:ascii="Times New Roman" w:hAnsi="Times New Roman" w:cs="Times New Roman"/>
          <w:i/>
          <w:iCs/>
          <w:sz w:val="24"/>
          <w:szCs w:val="24"/>
        </w:rPr>
        <w:t>Praomys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delectorum</w:t>
      </w:r>
      <w:proofErr w:type="spellEnd"/>
      <w:r w:rsidRPr="003D23AB">
        <w:rPr>
          <w:rFonts w:ascii="Times New Roman" w:hAnsi="Times New Roman" w:cs="Times New Roman"/>
          <w:sz w:val="24"/>
          <w:szCs w:val="24"/>
        </w:rPr>
        <w:t xml:space="preserve"> (MVZ Mamm 221157) was captured in Malawi in 2007, </w:t>
      </w:r>
      <w:proofErr w:type="spellStart"/>
      <w:r w:rsidRPr="003D23AB">
        <w:rPr>
          <w:rFonts w:ascii="Times New Roman" w:hAnsi="Times New Roman" w:cs="Times New Roman"/>
          <w:i/>
          <w:iCs/>
          <w:sz w:val="24"/>
          <w:szCs w:val="24"/>
        </w:rPr>
        <w:t>Mastomys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natalensis</w:t>
      </w:r>
      <w:proofErr w:type="spellEnd"/>
      <w:r w:rsidRPr="003D23AB">
        <w:rPr>
          <w:rFonts w:ascii="Times New Roman" w:hAnsi="Times New Roman" w:cs="Times New Roman"/>
          <w:sz w:val="24"/>
          <w:szCs w:val="24"/>
        </w:rPr>
        <w:t xml:space="preserve"> (MVZ Mamm 221054) was captured in Malawi in 2007, </w:t>
      </w:r>
      <w:proofErr w:type="spellStart"/>
      <w:r w:rsidRPr="003D23AB">
        <w:rPr>
          <w:rFonts w:ascii="Times New Roman" w:hAnsi="Times New Roman" w:cs="Times New Roman"/>
          <w:i/>
          <w:iCs/>
          <w:sz w:val="24"/>
          <w:szCs w:val="24"/>
        </w:rPr>
        <w:t>Grammomys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dolichurus</w:t>
      </w:r>
      <w:proofErr w:type="spellEnd"/>
      <w:r w:rsidRPr="003D23AB">
        <w:rPr>
          <w:rFonts w:ascii="Times New Roman" w:hAnsi="Times New Roman" w:cs="Times New Roman"/>
          <w:sz w:val="24"/>
          <w:szCs w:val="24"/>
        </w:rPr>
        <w:t xml:space="preserve"> (MVZ Mamm 221001) was captured in Malawi in 2007, </w:t>
      </w:r>
      <w:proofErr w:type="spellStart"/>
      <w:r w:rsidRPr="003D23AB">
        <w:rPr>
          <w:rFonts w:ascii="Times New Roman" w:hAnsi="Times New Roman" w:cs="Times New Roman"/>
          <w:i/>
          <w:iCs/>
          <w:sz w:val="24"/>
          <w:szCs w:val="24"/>
        </w:rPr>
        <w:t>Rhabdomys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dilectus</w:t>
      </w:r>
      <w:proofErr w:type="spellEnd"/>
      <w:r w:rsidRPr="003D23AB">
        <w:rPr>
          <w:rFonts w:ascii="Times New Roman" w:hAnsi="Times New Roman" w:cs="Times New Roman"/>
          <w:sz w:val="24"/>
          <w:szCs w:val="24"/>
        </w:rPr>
        <w:t xml:space="preserve"> (FMNH 192475) was captured in Malawi in 2006, </w:t>
      </w:r>
      <w:proofErr w:type="spellStart"/>
      <w:r w:rsidRPr="003D23AB">
        <w:rPr>
          <w:rFonts w:ascii="Times New Roman" w:hAnsi="Times New Roman" w:cs="Times New Roman"/>
          <w:i/>
          <w:iCs/>
          <w:sz w:val="24"/>
          <w:szCs w:val="24"/>
        </w:rPr>
        <w:t>Rhynchomys</w:t>
      </w:r>
      <w:proofErr w:type="spellEnd"/>
      <w:r w:rsidRPr="003D23AB">
        <w:rPr>
          <w:rFonts w:ascii="Times New Roman" w:hAnsi="Times New Roman" w:cs="Times New Roman"/>
          <w:i/>
          <w:iCs/>
          <w:sz w:val="24"/>
          <w:szCs w:val="24"/>
        </w:rPr>
        <w:t xml:space="preserve"> </w:t>
      </w:r>
      <w:proofErr w:type="spellStart"/>
      <w:r w:rsidRPr="003D23AB">
        <w:rPr>
          <w:rFonts w:ascii="Times New Roman" w:hAnsi="Times New Roman" w:cs="Times New Roman"/>
          <w:i/>
          <w:iCs/>
          <w:sz w:val="24"/>
          <w:szCs w:val="24"/>
        </w:rPr>
        <w:t>soricoides</w:t>
      </w:r>
      <w:proofErr w:type="spellEnd"/>
      <w:r w:rsidRPr="003D23AB">
        <w:rPr>
          <w:rFonts w:ascii="Times New Roman" w:hAnsi="Times New Roman" w:cs="Times New Roman"/>
          <w:sz w:val="24"/>
          <w:szCs w:val="24"/>
        </w:rPr>
        <w:t xml:space="preserve"> (FMNH 198792) was captured in The Philippines in 2008, and </w:t>
      </w:r>
      <w:proofErr w:type="spellStart"/>
      <w:r w:rsidRPr="003D23AB">
        <w:rPr>
          <w:rFonts w:ascii="Times New Roman" w:hAnsi="Times New Roman" w:cs="Times New Roman"/>
          <w:i/>
          <w:iCs/>
          <w:sz w:val="24"/>
          <w:szCs w:val="24"/>
        </w:rPr>
        <w:t>Otomys</w:t>
      </w:r>
      <w:proofErr w:type="spellEnd"/>
      <w:r w:rsidRPr="003D23AB">
        <w:rPr>
          <w:rFonts w:ascii="Times New Roman" w:hAnsi="Times New Roman" w:cs="Times New Roman"/>
          <w:i/>
          <w:iCs/>
          <w:sz w:val="24"/>
          <w:szCs w:val="24"/>
        </w:rPr>
        <w:t xml:space="preserve"> typus</w:t>
      </w:r>
      <w:r w:rsidRPr="003D23AB">
        <w:rPr>
          <w:rFonts w:ascii="Times New Roman" w:hAnsi="Times New Roman" w:cs="Times New Roman"/>
          <w:sz w:val="24"/>
          <w:szCs w:val="24"/>
        </w:rPr>
        <w:t xml:space="preserve"> (FMNH 230007) was captured in Ethiopia in 2015. </w:t>
      </w:r>
      <w:r w:rsidRPr="004207A5">
        <w:rPr>
          <w:rFonts w:ascii="Times New Roman" w:hAnsi="Times New Roman" w:cs="Times New Roman"/>
          <w:sz w:val="24"/>
          <w:szCs w:val="24"/>
        </w:rPr>
        <w:t xml:space="preserve">Genome assembly sources are </w:t>
      </w:r>
      <w:r>
        <w:rPr>
          <w:rFonts w:ascii="Times New Roman" w:hAnsi="Times New Roman" w:cs="Times New Roman"/>
          <w:sz w:val="24"/>
          <w:szCs w:val="24"/>
        </w:rPr>
        <w:t>summarized</w:t>
      </w:r>
      <w:r w:rsidRPr="004207A5">
        <w:rPr>
          <w:rFonts w:ascii="Times New Roman" w:hAnsi="Times New Roman" w:cs="Times New Roman"/>
          <w:sz w:val="24"/>
          <w:szCs w:val="24"/>
        </w:rPr>
        <w:t xml:space="preserve"> in Table 1.</w:t>
      </w:r>
    </w:p>
    <w:p w14:paraId="1D1A2B3F" w14:textId="77777777" w:rsidR="003D23AB" w:rsidRPr="009B48E2" w:rsidRDefault="003D23AB" w:rsidP="005D3A4E">
      <w:pPr>
        <w:spacing w:after="0"/>
        <w:jc w:val="both"/>
        <w:rPr>
          <w:rFonts w:ascii="Times New Roman" w:hAnsi="Times New Roman" w:cs="Times New Roman"/>
          <w:sz w:val="24"/>
          <w:szCs w:val="24"/>
          <w:highlight w:val="yellow"/>
        </w:rPr>
      </w:pPr>
    </w:p>
    <w:p w14:paraId="194D0D9C" w14:textId="5F6198AF" w:rsidR="00FD0B8D" w:rsidRDefault="00FD0B8D" w:rsidP="00F413E3">
      <w:pPr>
        <w:pStyle w:val="Heading2"/>
      </w:pPr>
      <w:r w:rsidRPr="00031896">
        <w:t>Sequencing</w:t>
      </w:r>
      <w:r w:rsidR="00F0016C">
        <w:t xml:space="preserve"> and assembly</w:t>
      </w:r>
    </w:p>
    <w:p w14:paraId="41F3CD96" w14:textId="10FA1650" w:rsidR="005D3A4E" w:rsidRPr="00D014B3" w:rsidRDefault="003D23AB"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We sequenced the seven new </w:t>
      </w:r>
      <w:r w:rsidRPr="003D23AB">
        <w:rPr>
          <w:rFonts w:ascii="Times New Roman" w:hAnsi="Times New Roman" w:cs="Times New Roman"/>
          <w:sz w:val="24"/>
          <w:szCs w:val="24"/>
        </w:rPr>
        <w:t xml:space="preserve">genomes in the Center for Applied Genomics at Children’s Hospital of Philadelphia. </w:t>
      </w:r>
      <w:r>
        <w:rPr>
          <w:rFonts w:ascii="Times New Roman" w:hAnsi="Times New Roman" w:cs="Times New Roman"/>
          <w:sz w:val="24"/>
          <w:szCs w:val="24"/>
        </w:rPr>
        <w:t>First, we extracted h</w:t>
      </w:r>
      <w:r w:rsidRPr="003D23AB">
        <w:rPr>
          <w:rFonts w:ascii="Times New Roman" w:hAnsi="Times New Roman" w:cs="Times New Roman"/>
          <w:sz w:val="24"/>
          <w:szCs w:val="24"/>
        </w:rPr>
        <w:t>igh molecular weight DNA following the protocol provided by 10</w:t>
      </w:r>
      <w:r>
        <w:rPr>
          <w:rFonts w:ascii="Times New Roman" w:hAnsi="Times New Roman" w:cs="Times New Roman"/>
          <w:sz w:val="24"/>
          <w:szCs w:val="24"/>
        </w:rPr>
        <w:t>X</w:t>
      </w:r>
      <w:r w:rsidRPr="003D23AB">
        <w:rPr>
          <w:rFonts w:ascii="Times New Roman" w:hAnsi="Times New Roman" w:cs="Times New Roman"/>
          <w:sz w:val="24"/>
          <w:szCs w:val="24"/>
        </w:rPr>
        <w:t xml:space="preserve">Genomics (CG000072 Rev B Sample Preparation Demonstrated Protocol, DNA Extraction from Fresh Frozen Tissue). </w:t>
      </w:r>
      <w:r>
        <w:rPr>
          <w:rFonts w:ascii="Times New Roman" w:hAnsi="Times New Roman" w:cs="Times New Roman"/>
          <w:sz w:val="24"/>
          <w:szCs w:val="24"/>
        </w:rPr>
        <w:t>We assessed the quality of the e</w:t>
      </w:r>
      <w:r w:rsidRPr="003D23AB">
        <w:rPr>
          <w:rFonts w:ascii="Times New Roman" w:hAnsi="Times New Roman" w:cs="Times New Roman"/>
          <w:sz w:val="24"/>
          <w:szCs w:val="24"/>
        </w:rPr>
        <w:t xml:space="preserve">xtracted DNA </w:t>
      </w:r>
      <w:r>
        <w:rPr>
          <w:rFonts w:ascii="Times New Roman" w:hAnsi="Times New Roman" w:cs="Times New Roman"/>
          <w:sz w:val="24"/>
          <w:szCs w:val="24"/>
        </w:rPr>
        <w:t xml:space="preserve">with </w:t>
      </w:r>
      <w:r w:rsidRPr="003D23AB">
        <w:rPr>
          <w:rFonts w:ascii="Times New Roman" w:hAnsi="Times New Roman" w:cs="Times New Roman"/>
          <w:sz w:val="24"/>
          <w:szCs w:val="24"/>
        </w:rPr>
        <w:t xml:space="preserve">CG00019 Rev B Sample Preparation Demonstrated Protocol, High Molecular Weight DNA QC, and all the samples had a mean length greater than 50kb, and high enough concentration to dilute to 1ng/mL for library preparation. </w:t>
      </w:r>
      <w:r>
        <w:rPr>
          <w:rFonts w:ascii="Times New Roman" w:hAnsi="Times New Roman" w:cs="Times New Roman"/>
          <w:sz w:val="24"/>
          <w:szCs w:val="24"/>
        </w:rPr>
        <w:t xml:space="preserve">We then used </w:t>
      </w:r>
      <w:r w:rsidRPr="003D23AB">
        <w:rPr>
          <w:rFonts w:ascii="Times New Roman" w:hAnsi="Times New Roman" w:cs="Times New Roman"/>
          <w:sz w:val="24"/>
          <w:szCs w:val="24"/>
        </w:rPr>
        <w:t>Chromium Genome Reagent Kits v2 from 10xGenomics to prepare libraries of 2x150 base reads, with read 1 constituting 10xBarcode (16</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 </w:t>
      </w:r>
      <w:proofErr w:type="spellStart"/>
      <w:r w:rsidRPr="003D23AB">
        <w:rPr>
          <w:rFonts w:ascii="Times New Roman" w:hAnsi="Times New Roman" w:cs="Times New Roman"/>
          <w:sz w:val="24"/>
          <w:szCs w:val="24"/>
        </w:rPr>
        <w:t>nmer</w:t>
      </w:r>
      <w:proofErr w:type="spellEnd"/>
      <w:r w:rsidRPr="003D23AB">
        <w:rPr>
          <w:rFonts w:ascii="Times New Roman" w:hAnsi="Times New Roman" w:cs="Times New Roman"/>
          <w:sz w:val="24"/>
          <w:szCs w:val="24"/>
        </w:rPr>
        <w:t xml:space="preserve"> (6bp) + genome sequence (128</w:t>
      </w:r>
      <w:r>
        <w:rPr>
          <w:rFonts w:ascii="Times New Roman" w:hAnsi="Times New Roman" w:cs="Times New Roman"/>
          <w:sz w:val="24"/>
          <w:szCs w:val="24"/>
        </w:rPr>
        <w:t xml:space="preserve"> </w:t>
      </w:r>
      <w:r w:rsidRPr="003D23AB">
        <w:rPr>
          <w:rFonts w:ascii="Times New Roman" w:hAnsi="Times New Roman" w:cs="Times New Roman"/>
          <w:sz w:val="24"/>
          <w:szCs w:val="24"/>
        </w:rPr>
        <w:t>bp) and read 2 constituting genome sequence (150</w:t>
      </w:r>
      <w:r>
        <w:rPr>
          <w:rFonts w:ascii="Times New Roman" w:hAnsi="Times New Roman" w:cs="Times New Roman"/>
          <w:sz w:val="24"/>
          <w:szCs w:val="24"/>
        </w:rPr>
        <w:t xml:space="preserve"> </w:t>
      </w:r>
      <w:r w:rsidRPr="003D23AB">
        <w:rPr>
          <w:rFonts w:ascii="Times New Roman" w:hAnsi="Times New Roman" w:cs="Times New Roman"/>
          <w:sz w:val="24"/>
          <w:szCs w:val="24"/>
        </w:rPr>
        <w:t xml:space="preserve">bp).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i7 index used 8bp sample index, and </w:t>
      </w:r>
      <w:r>
        <w:rPr>
          <w:rFonts w:ascii="Times New Roman" w:hAnsi="Times New Roman" w:cs="Times New Roman"/>
          <w:sz w:val="24"/>
          <w:szCs w:val="24"/>
        </w:rPr>
        <w:t xml:space="preserve">the </w:t>
      </w:r>
      <w:r w:rsidRPr="003D23AB">
        <w:rPr>
          <w:rFonts w:ascii="Times New Roman" w:hAnsi="Times New Roman" w:cs="Times New Roman"/>
          <w:sz w:val="24"/>
          <w:szCs w:val="24"/>
        </w:rPr>
        <w:t xml:space="preserve">i5 index was not used. </w:t>
      </w:r>
      <w:r>
        <w:rPr>
          <w:rFonts w:ascii="Times New Roman" w:hAnsi="Times New Roman" w:cs="Times New Roman"/>
          <w:sz w:val="24"/>
          <w:szCs w:val="24"/>
        </w:rPr>
        <w:t>We calculated s</w:t>
      </w:r>
      <w:r w:rsidRPr="003D23AB">
        <w:rPr>
          <w:rFonts w:ascii="Times New Roman" w:hAnsi="Times New Roman" w:cs="Times New Roman"/>
          <w:sz w:val="24"/>
          <w:szCs w:val="24"/>
        </w:rPr>
        <w:t>equencing depth based on</w:t>
      </w:r>
      <w:r>
        <w:rPr>
          <w:rFonts w:ascii="Times New Roman" w:hAnsi="Times New Roman" w:cs="Times New Roman"/>
          <w:sz w:val="24"/>
          <w:szCs w:val="24"/>
        </w:rPr>
        <w:t xml:space="preserve"> a</w:t>
      </w:r>
      <w:r w:rsidRPr="003D23AB">
        <w:rPr>
          <w:rFonts w:ascii="Times New Roman" w:hAnsi="Times New Roman" w:cs="Times New Roman"/>
          <w:sz w:val="24"/>
          <w:szCs w:val="24"/>
        </w:rPr>
        <w:t xml:space="preserve"> putative genome size</w:t>
      </w:r>
      <w:r>
        <w:rPr>
          <w:rFonts w:ascii="Times New Roman" w:hAnsi="Times New Roman" w:cs="Times New Roman"/>
          <w:sz w:val="24"/>
          <w:szCs w:val="24"/>
        </w:rPr>
        <w:t xml:space="preserve"> of</w:t>
      </w:r>
      <w:r w:rsidRPr="003D23AB">
        <w:rPr>
          <w:rFonts w:ascii="Times New Roman" w:hAnsi="Times New Roman" w:cs="Times New Roman"/>
          <w:sz w:val="24"/>
          <w:szCs w:val="24"/>
        </w:rPr>
        <w:t xml:space="preserve"> 3</w:t>
      </w:r>
      <w:r>
        <w:rPr>
          <w:rFonts w:ascii="Times New Roman" w:hAnsi="Times New Roman" w:cs="Times New Roman"/>
          <w:sz w:val="24"/>
          <w:szCs w:val="24"/>
        </w:rPr>
        <w:t xml:space="preserve"> </w:t>
      </w:r>
      <w:r w:rsidRPr="003D23AB">
        <w:rPr>
          <w:rFonts w:ascii="Times New Roman" w:hAnsi="Times New Roman" w:cs="Times New Roman"/>
          <w:sz w:val="24"/>
          <w:szCs w:val="24"/>
        </w:rPr>
        <w:t>Gb and coverage 56x, following 10</w:t>
      </w:r>
      <w:r>
        <w:rPr>
          <w:rFonts w:ascii="Times New Roman" w:hAnsi="Times New Roman" w:cs="Times New Roman"/>
          <w:sz w:val="24"/>
          <w:szCs w:val="24"/>
        </w:rPr>
        <w:t>X</w:t>
      </w:r>
      <w:r w:rsidRPr="003D23AB">
        <w:rPr>
          <w:rFonts w:ascii="Times New Roman" w:hAnsi="Times New Roman" w:cs="Times New Roman"/>
          <w:sz w:val="24"/>
          <w:szCs w:val="24"/>
        </w:rPr>
        <w:t xml:space="preserve">Genomics R&amp;D recommendation, and </w:t>
      </w:r>
      <w:proofErr w:type="gramStart"/>
      <w:r w:rsidRPr="003D23AB">
        <w:rPr>
          <w:rFonts w:ascii="Times New Roman" w:hAnsi="Times New Roman" w:cs="Times New Roman"/>
          <w:sz w:val="24"/>
          <w:szCs w:val="24"/>
        </w:rPr>
        <w:t>the</w:t>
      </w:r>
      <w:r>
        <w:rPr>
          <w:rFonts w:ascii="Times New Roman" w:hAnsi="Times New Roman" w:cs="Times New Roman"/>
          <w:sz w:val="24"/>
          <w:szCs w:val="24"/>
        </w:rPr>
        <w:t xml:space="preserve">n </w:t>
      </w:r>
      <w:r w:rsidRPr="003D23AB">
        <w:rPr>
          <w:rFonts w:ascii="Times New Roman" w:hAnsi="Times New Roman" w:cs="Times New Roman"/>
          <w:sz w:val="24"/>
          <w:szCs w:val="24"/>
        </w:rPr>
        <w:t xml:space="preserve"> sequenced</w:t>
      </w:r>
      <w:proofErr w:type="gramEnd"/>
      <w:r>
        <w:rPr>
          <w:rFonts w:ascii="Times New Roman" w:hAnsi="Times New Roman" w:cs="Times New Roman"/>
          <w:sz w:val="24"/>
          <w:szCs w:val="24"/>
        </w:rPr>
        <w:t xml:space="preserve"> the libraries</w:t>
      </w:r>
      <w:r w:rsidRPr="003D23AB">
        <w:rPr>
          <w:rFonts w:ascii="Times New Roman" w:hAnsi="Times New Roman" w:cs="Times New Roman"/>
          <w:sz w:val="24"/>
          <w:szCs w:val="24"/>
        </w:rPr>
        <w:t xml:space="preserve"> with Illumina </w:t>
      </w:r>
      <w:proofErr w:type="spellStart"/>
      <w:r w:rsidRPr="003D23AB">
        <w:rPr>
          <w:rFonts w:ascii="Times New Roman" w:hAnsi="Times New Roman" w:cs="Times New Roman"/>
          <w:sz w:val="24"/>
          <w:szCs w:val="24"/>
        </w:rPr>
        <w:t>HiSeq</w:t>
      </w:r>
      <w:proofErr w:type="spellEnd"/>
      <w:r w:rsidRPr="003D23AB">
        <w:rPr>
          <w:rFonts w:ascii="Times New Roman" w:hAnsi="Times New Roman" w:cs="Times New Roman"/>
          <w:sz w:val="24"/>
          <w:szCs w:val="24"/>
        </w:rPr>
        <w:t xml:space="preserve">. </w:t>
      </w:r>
      <w:r>
        <w:rPr>
          <w:rFonts w:ascii="Times New Roman" w:hAnsi="Times New Roman" w:cs="Times New Roman"/>
          <w:sz w:val="24"/>
          <w:szCs w:val="24"/>
        </w:rPr>
        <w:t xml:space="preserve">We used the </w:t>
      </w:r>
      <w:proofErr w:type="spellStart"/>
      <w:r>
        <w:rPr>
          <w:rFonts w:ascii="Times New Roman" w:hAnsi="Times New Roman" w:cs="Times New Roman"/>
          <w:sz w:val="24"/>
          <w:szCs w:val="24"/>
        </w:rPr>
        <w:t>LongRanger</w:t>
      </w:r>
      <w:proofErr w:type="spellEnd"/>
      <w:r>
        <w:rPr>
          <w:rFonts w:ascii="Times New Roman" w:hAnsi="Times New Roman" w:cs="Times New Roman"/>
          <w:sz w:val="24"/>
          <w:szCs w:val="24"/>
        </w:rPr>
        <w:t xml:space="preserve"> v2.2.2 </w: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(Marks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wgs</w:t>
      </w:r>
      <w:proofErr w:type="spellEnd"/>
      <w:r>
        <w:rPr>
          <w:rFonts w:ascii="Times New Roman" w:hAnsi="Times New Roman" w:cs="Times New Roman"/>
          <w:sz w:val="24"/>
          <w:szCs w:val="24"/>
        </w:rPr>
        <w:t>-basic pipeline to analyze d</w:t>
      </w:r>
      <w:r w:rsidRPr="003D23AB">
        <w:rPr>
          <w:rFonts w:ascii="Times New Roman" w:hAnsi="Times New Roman" w:cs="Times New Roman"/>
          <w:sz w:val="24"/>
          <w:szCs w:val="24"/>
        </w:rPr>
        <w:t>emultiplexed FASTQ files. This pipeline gave general QC statistics related to the 10</w:t>
      </w:r>
      <w:r>
        <w:rPr>
          <w:rFonts w:ascii="Times New Roman" w:hAnsi="Times New Roman" w:cs="Times New Roman"/>
          <w:sz w:val="24"/>
          <w:szCs w:val="24"/>
        </w:rPr>
        <w:t xml:space="preserve">X </w:t>
      </w:r>
      <w:r w:rsidRPr="003D23AB">
        <w:rPr>
          <w:rFonts w:ascii="Times New Roman" w:hAnsi="Times New Roman" w:cs="Times New Roman"/>
          <w:sz w:val="24"/>
          <w:szCs w:val="24"/>
        </w:rPr>
        <w:t xml:space="preserve">barcoding and number of read pairs present in the FASTQ files. All sample FASTQs contained more than 688M read pairs and have acceptable barcode diversity/% on </w:t>
      </w:r>
      <w:commentRangeStart w:id="1"/>
      <w:r w:rsidRPr="003D23AB">
        <w:rPr>
          <w:rFonts w:ascii="Times New Roman" w:hAnsi="Times New Roman" w:cs="Times New Roman"/>
          <w:sz w:val="24"/>
          <w:szCs w:val="24"/>
        </w:rPr>
        <w:t>whitelist</w:t>
      </w:r>
      <w:commentRangeEnd w:id="1"/>
      <w:r>
        <w:rPr>
          <w:rStyle w:val="CommentReference"/>
        </w:rPr>
        <w:commentReference w:id="1"/>
      </w:r>
      <w:r w:rsidRPr="003D23AB">
        <w:rPr>
          <w:rFonts w:ascii="Times New Roman" w:hAnsi="Times New Roman" w:cs="Times New Roman"/>
          <w:sz w:val="24"/>
          <w:szCs w:val="24"/>
        </w:rPr>
        <w:t xml:space="preserve">. </w:t>
      </w:r>
      <w:commentRangeStart w:id="2"/>
      <w:del w:id="3" w:author="Thomas, Gregg [2]" w:date="2023-08-04T11:21:00Z">
        <w:r w:rsidDel="00D014B3">
          <w:rPr>
            <w:rFonts w:ascii="Times New Roman" w:hAnsi="Times New Roman" w:cs="Times New Roman"/>
            <w:sz w:val="24"/>
            <w:szCs w:val="24"/>
          </w:rPr>
          <w:delText xml:space="preserve">We then used </w:delText>
        </w:r>
        <w:r w:rsidRPr="003D23AB" w:rsidDel="00D014B3">
          <w:rPr>
            <w:rFonts w:ascii="Times New Roman" w:hAnsi="Times New Roman" w:cs="Times New Roman"/>
            <w:sz w:val="24"/>
            <w:szCs w:val="24"/>
          </w:rPr>
          <w:delText>LongRanger</w:delText>
        </w:r>
        <w:r w:rsidDel="00D014B3">
          <w:rPr>
            <w:rFonts w:ascii="Times New Roman" w:hAnsi="Times New Roman" w:cs="Times New Roman"/>
            <w:sz w:val="24"/>
            <w:szCs w:val="24"/>
          </w:rPr>
          <w:delText xml:space="preserve"> </w:delText>
        </w:r>
        <w:r w:rsidDel="00D014B3">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sidDel="00D014B3">
          <w:rPr>
            <w:rFonts w:ascii="Times New Roman" w:hAnsi="Times New Roman" w:cs="Times New Roman"/>
            <w:sz w:val="24"/>
            <w:szCs w:val="24"/>
          </w:rPr>
          <w:delInstrText xml:space="preserve"> ADDIN EN.CITE </w:delInstrText>
        </w:r>
        <w:r w:rsidDel="00D014B3">
          <w:rPr>
            <w:rFonts w:ascii="Times New Roman" w:hAnsi="Times New Roman" w:cs="Times New Roman"/>
            <w:sz w:val="24"/>
            <w:szCs w:val="24"/>
          </w:rPr>
          <w:fldChar w:fldCharType="begin">
            <w:fldData xml:space="preserve">PEVuZE5vdGU+PENpdGU+PEF1dGhvcj5NYXJrczwvQXV0aG9yPjxZZWFyPjIwMTk8L1llYXI+PFJl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</w:fldData>
          </w:fldChar>
        </w:r>
        <w:r w:rsidDel="00D014B3">
          <w:rPr>
            <w:rFonts w:ascii="Times New Roman" w:hAnsi="Times New Roman" w:cs="Times New Roman"/>
            <w:sz w:val="24"/>
            <w:szCs w:val="24"/>
          </w:rPr>
          <w:delInstrText xml:space="preserve"> ADDIN EN.CITE.DATA </w:delInstrText>
        </w:r>
        <w:r w:rsidDel="00D014B3">
          <w:rPr>
            <w:rFonts w:ascii="Times New Roman" w:hAnsi="Times New Roman" w:cs="Times New Roman"/>
            <w:sz w:val="24"/>
            <w:szCs w:val="24"/>
          </w:rPr>
        </w:r>
        <w:r w:rsidDel="00D014B3">
          <w:rPr>
            <w:rFonts w:ascii="Times New Roman" w:hAnsi="Times New Roman" w:cs="Times New Roman"/>
            <w:sz w:val="24"/>
            <w:szCs w:val="24"/>
          </w:rPr>
          <w:fldChar w:fldCharType="end"/>
        </w:r>
        <w:r w:rsidDel="00D014B3">
          <w:rPr>
            <w:rFonts w:ascii="Times New Roman" w:hAnsi="Times New Roman" w:cs="Times New Roman"/>
            <w:sz w:val="24"/>
            <w:szCs w:val="24"/>
          </w:rPr>
        </w:r>
        <w:r w:rsidDel="00D014B3">
          <w:rPr>
            <w:rFonts w:ascii="Times New Roman" w:hAnsi="Times New Roman" w:cs="Times New Roman"/>
            <w:sz w:val="24"/>
            <w:szCs w:val="24"/>
          </w:rPr>
          <w:fldChar w:fldCharType="separate"/>
        </w:r>
        <w:r w:rsidDel="00D014B3">
          <w:rPr>
            <w:rFonts w:ascii="Times New Roman" w:hAnsi="Times New Roman" w:cs="Times New Roman"/>
            <w:noProof/>
            <w:sz w:val="24"/>
            <w:szCs w:val="24"/>
          </w:rPr>
          <w:delText>(Marks et al. 2019)</w:delText>
        </w:r>
        <w:r w:rsidDel="00D014B3">
          <w:rPr>
            <w:rFonts w:ascii="Times New Roman" w:hAnsi="Times New Roman" w:cs="Times New Roman"/>
            <w:sz w:val="24"/>
            <w:szCs w:val="24"/>
          </w:rPr>
          <w:fldChar w:fldCharType="end"/>
        </w:r>
        <w:r w:rsidRPr="003D23AB" w:rsidDel="00D014B3">
          <w:rPr>
            <w:rFonts w:ascii="Times New Roman" w:hAnsi="Times New Roman" w:cs="Times New Roman"/>
            <w:sz w:val="24"/>
            <w:szCs w:val="24"/>
          </w:rPr>
          <w:delText xml:space="preserve"> to </w:delText>
        </w:r>
        <w:commentRangeStart w:id="4"/>
        <w:r w:rsidRPr="003D23AB" w:rsidDel="00D014B3">
          <w:rPr>
            <w:rFonts w:ascii="Times New Roman" w:hAnsi="Times New Roman" w:cs="Times New Roman"/>
            <w:sz w:val="24"/>
            <w:szCs w:val="24"/>
          </w:rPr>
          <w:delText xml:space="preserve">assemble </w:delText>
        </w:r>
        <w:commentRangeEnd w:id="4"/>
        <w:r w:rsidDel="00D014B3">
          <w:rPr>
            <w:rFonts w:ascii="Times New Roman" w:hAnsi="Times New Roman" w:cs="Times New Roman"/>
            <w:sz w:val="24"/>
            <w:szCs w:val="24"/>
          </w:rPr>
          <w:delText xml:space="preserve"> the new </w:delText>
        </w:r>
        <w:r w:rsidDel="00D014B3">
          <w:rPr>
            <w:rStyle w:val="CommentReference"/>
          </w:rPr>
          <w:commentReference w:id="4"/>
        </w:r>
        <w:r w:rsidRPr="003D23AB" w:rsidDel="00D014B3">
          <w:rPr>
            <w:rFonts w:ascii="Times New Roman" w:hAnsi="Times New Roman" w:cs="Times New Roman"/>
            <w:sz w:val="24"/>
            <w:szCs w:val="24"/>
          </w:rPr>
          <w:delText xml:space="preserve">genomes, using the </w:delText>
        </w:r>
        <w:r w:rsidRPr="003D23AB" w:rsidDel="00D014B3">
          <w:rPr>
            <w:rFonts w:ascii="Times New Roman" w:hAnsi="Times New Roman" w:cs="Times New Roman"/>
            <w:i/>
            <w:iCs/>
            <w:sz w:val="24"/>
            <w:szCs w:val="24"/>
          </w:rPr>
          <w:delText>Mus musculus</w:delText>
        </w:r>
        <w:r w:rsidRPr="003D23AB" w:rsidDel="00D014B3">
          <w:rPr>
            <w:rFonts w:ascii="Times New Roman" w:hAnsi="Times New Roman" w:cs="Times New Roman"/>
            <w:sz w:val="24"/>
            <w:szCs w:val="24"/>
          </w:rPr>
          <w:delText xml:space="preserve"> (mm10)</w:delText>
        </w:r>
        <w:r w:rsidDel="00D014B3">
          <w:rPr>
            <w:rFonts w:ascii="Times New Roman" w:hAnsi="Times New Roman" w:cs="Times New Roman"/>
            <w:sz w:val="24"/>
            <w:szCs w:val="24"/>
          </w:rPr>
          <w:delText xml:space="preserve"> genome</w:delText>
        </w:r>
        <w:r w:rsidRPr="003D23AB" w:rsidDel="00D014B3">
          <w:rPr>
            <w:rFonts w:ascii="Times New Roman" w:hAnsi="Times New Roman" w:cs="Times New Roman"/>
            <w:sz w:val="24"/>
            <w:szCs w:val="24"/>
          </w:rPr>
          <w:delText xml:space="preserve"> as</w:delText>
        </w:r>
        <w:r w:rsidDel="00D014B3">
          <w:rPr>
            <w:rFonts w:ascii="Times New Roman" w:hAnsi="Times New Roman" w:cs="Times New Roman"/>
            <w:sz w:val="24"/>
            <w:szCs w:val="24"/>
          </w:rPr>
          <w:delText xml:space="preserve"> the</w:delText>
        </w:r>
        <w:r w:rsidRPr="003D23AB" w:rsidDel="00D014B3">
          <w:rPr>
            <w:rFonts w:ascii="Times New Roman" w:hAnsi="Times New Roman" w:cs="Times New Roman"/>
            <w:sz w:val="24"/>
            <w:szCs w:val="24"/>
          </w:rPr>
          <w:delText xml:space="preserve"> reference. In parallel, </w:delText>
        </w:r>
      </w:del>
      <w:commentRangeEnd w:id="2"/>
      <w:r w:rsidR="00D014B3">
        <w:rPr>
          <w:rStyle w:val="CommentReference"/>
        </w:rPr>
        <w:commentReference w:id="2"/>
      </w:r>
      <w:del w:id="5" w:author="Thomas, Gregg [2]" w:date="2023-08-04T11:21:00Z">
        <w:r w:rsidDel="00D014B3">
          <w:rPr>
            <w:rFonts w:ascii="Times New Roman" w:hAnsi="Times New Roman" w:cs="Times New Roman"/>
            <w:sz w:val="24"/>
            <w:szCs w:val="24"/>
          </w:rPr>
          <w:delText>w</w:delText>
        </w:r>
      </w:del>
      <w:ins w:id="6" w:author="Thomas, Gregg [2]" w:date="2023-08-04T11:21:00Z">
        <w:r w:rsidR="00D014B3">
          <w:rPr>
            <w:rFonts w:ascii="Times New Roman" w:hAnsi="Times New Roman" w:cs="Times New Roman"/>
            <w:sz w:val="24"/>
            <w:szCs w:val="24"/>
          </w:rPr>
          <w:t>W</w:t>
        </w:r>
      </w:ins>
      <w:r>
        <w:rPr>
          <w:rFonts w:ascii="Times New Roman" w:hAnsi="Times New Roman" w:cs="Times New Roman"/>
          <w:sz w:val="24"/>
          <w:szCs w:val="24"/>
        </w:rPr>
        <w:t xml:space="preserve">e used </w:t>
      </w:r>
      <w:r w:rsidRPr="003D23AB">
        <w:rPr>
          <w:rFonts w:ascii="Times New Roman" w:hAnsi="Times New Roman" w:cs="Times New Roman"/>
          <w:sz w:val="24"/>
          <w:szCs w:val="24"/>
        </w:rPr>
        <w:t xml:space="preserve">Supernova to assemble </w:t>
      </w:r>
      <w:r w:rsidRPr="003D23AB">
        <w:rPr>
          <w:rFonts w:ascii="Times New Roman" w:hAnsi="Times New Roman" w:cs="Times New Roman"/>
          <w:i/>
          <w:iCs/>
          <w:sz w:val="24"/>
          <w:szCs w:val="24"/>
        </w:rPr>
        <w:t>de novo</w:t>
      </w:r>
      <w:r w:rsidRPr="003D23AB">
        <w:rPr>
          <w:rFonts w:ascii="Times New Roman" w:hAnsi="Times New Roman" w:cs="Times New Roman"/>
          <w:sz w:val="24"/>
          <w:szCs w:val="24"/>
        </w:rPr>
        <w:t xml:space="preserve"> genomes.</w:t>
      </w:r>
      <w:r w:rsidR="00B52F40">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As the library quality for </w:t>
      </w:r>
      <w:r w:rsidR="00F0016C" w:rsidRPr="005B28B3">
        <w:rPr>
          <w:rFonts w:ascii="Times New Roman" w:hAnsi="Times New Roman" w:cs="Times New Roman"/>
          <w:i/>
          <w:iCs/>
          <w:sz w:val="24"/>
          <w:szCs w:val="24"/>
        </w:rPr>
        <w:t>O. typus</w:t>
      </w:r>
      <w:r w:rsidR="00F0016C" w:rsidRPr="004207A5">
        <w:rPr>
          <w:rFonts w:ascii="Times New Roman" w:hAnsi="Times New Roman" w:cs="Times New Roman"/>
          <w:sz w:val="24"/>
          <w:szCs w:val="24"/>
        </w:rPr>
        <w:t xml:space="preserve"> was too low for chromosome level assembly, </w:t>
      </w:r>
      <w:r w:rsidR="00AC06A3">
        <w:rPr>
          <w:rFonts w:ascii="Times New Roman" w:hAnsi="Times New Roman" w:cs="Times New Roman"/>
          <w:sz w:val="24"/>
          <w:szCs w:val="24"/>
        </w:rPr>
        <w:t>we</w:t>
      </w:r>
      <w:r w:rsidR="00F0016C" w:rsidRPr="004207A5">
        <w:rPr>
          <w:rFonts w:ascii="Times New Roman" w:hAnsi="Times New Roman" w:cs="Times New Roman"/>
          <w:sz w:val="24"/>
          <w:szCs w:val="24"/>
        </w:rPr>
        <w:t xml:space="preserve"> instead assembled</w:t>
      </w:r>
      <w:r w:rsidR="00AC06A3">
        <w:rPr>
          <w:rFonts w:ascii="Times New Roman" w:hAnsi="Times New Roman" w:cs="Times New Roman"/>
          <w:sz w:val="24"/>
          <w:szCs w:val="24"/>
        </w:rPr>
        <w:t xml:space="preserve"> it</w:t>
      </w:r>
      <w:r w:rsidR="00F0016C" w:rsidRPr="004207A5">
        <w:rPr>
          <w:rFonts w:ascii="Times New Roman" w:hAnsi="Times New Roman" w:cs="Times New Roman"/>
          <w:sz w:val="24"/>
          <w:szCs w:val="24"/>
        </w:rPr>
        <w:t xml:space="preserve"> into scaffolds with the express purpose of obtaining UCEs</w:t>
      </w:r>
      <w:r w:rsidR="00B52F40">
        <w:rPr>
          <w:rFonts w:ascii="Times New Roman" w:hAnsi="Times New Roman" w:cs="Times New Roman"/>
          <w:sz w:val="24"/>
          <w:szCs w:val="24"/>
        </w:rPr>
        <w:t xml:space="preserve"> for phylogenetic analysis</w:t>
      </w:r>
      <w:r w:rsidR="00F0016C" w:rsidRPr="004207A5">
        <w:rPr>
          <w:rFonts w:ascii="Times New Roman" w:hAnsi="Times New Roman" w:cs="Times New Roman"/>
          <w:sz w:val="24"/>
          <w:szCs w:val="24"/>
        </w:rPr>
        <w:t xml:space="preserve">. Adapters and low-quality bases were trimmed from the reads using </w:t>
      </w:r>
      <w:proofErr w:type="spellStart"/>
      <w:r w:rsidR="00F0016C" w:rsidRPr="004207A5">
        <w:rPr>
          <w:rFonts w:ascii="Times New Roman" w:hAnsi="Times New Roman" w:cs="Times New Roman"/>
          <w:sz w:val="24"/>
          <w:szCs w:val="24"/>
        </w:rPr>
        <w:t>illumiprocessor</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&lt;EndNote&gt;&lt;Cite&gt;&lt;Author&gt;Faircloth&lt;/Author&gt;&lt;Year&gt;2013&lt;/Year&gt;&lt;RecNum&gt;190&lt;/RecNum&gt;&lt;DisplayText&gt;(Faircloth 2013)&lt;/DisplayText&gt;&lt;record&gt;&lt;rec-number&gt;190&lt;/rec-number&gt;&lt;foreign-keys&gt;&lt;key app="EN" db-id="vdwt9psdezv5tlee9vn5swzfzafw0azp5adx" timestamp="1649258231"&gt;190&lt;/key&gt;&lt;/foreign-keys&gt;&lt;ref-type name="Computer Program"&gt;9&lt;/ref-type&gt;&lt;contributors&gt;&lt;authors&gt;&lt;author&gt;Faircloth, B. C.&lt;/author&gt;&lt;/authors&gt;&lt;/contributors&gt;&lt;titles&gt;&lt;title&gt;illumiprocessor: a trimmomatic wrapper for parallel adapter and quality trimming&lt;/title&gt;&lt;/titles&gt;&lt;dates&gt;&lt;year&gt;2013&lt;/year&gt;&lt;/dates&gt;&lt;urls&gt;&lt;/urls&gt;&lt;electronic-resource-num&gt;10.6079/J9ILL&lt;/electronic-resource-num&gt;&lt;/record&gt;&lt;/Cite&gt;&lt;/EndNote&gt;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(Faircloth 2013)</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w:t>
      </w:r>
      <w:r w:rsidR="00F0016C" w:rsidRPr="004207A5">
        <w:rPr>
          <w:rFonts w:ascii="Times New Roman" w:hAnsi="Times New Roman" w:cs="Times New Roman"/>
          <w:sz w:val="24"/>
          <w:szCs w:val="24"/>
        </w:rPr>
        <w:t xml:space="preserve"> which makes use of functions from </w:t>
      </w:r>
      <w:proofErr w:type="spellStart"/>
      <w:r w:rsidR="00F0016C" w:rsidRPr="004207A5">
        <w:rPr>
          <w:rFonts w:ascii="Times New Roman" w:hAnsi="Times New Roman" w:cs="Times New Roman"/>
          <w:sz w:val="24"/>
          <w:szCs w:val="24"/>
        </w:rPr>
        <w:t>trimmomatic</w:t>
      </w:r>
      <w:proofErr w:type="spellEnd"/>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 </w:instrText>
      </w:r>
      <w:r w:rsidR="008D2A3B">
        <w:rPr>
          <w:rFonts w:ascii="Times New Roman" w:hAnsi="Times New Roman" w:cs="Times New Roman"/>
          <w:sz w:val="24"/>
          <w:szCs w:val="24"/>
        </w:rPr>
        <w:fldChar w:fldCharType="begin">
          <w:fldData xml:space="preserve">PEVuZE5vdGU+PENpdGU+PEF1dGhvcj5Cb2xnZXI8L0F1dGhvcj48WWVhcj4yMDE0PC9ZZWFyPjxS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==
</w:fldData>
        </w:fldChar>
      </w:r>
      <w:r w:rsidR="008D2A3B">
        <w:rPr>
          <w:rFonts w:ascii="Times New Roman" w:hAnsi="Times New Roman" w:cs="Times New Roman"/>
          <w:sz w:val="24"/>
          <w:szCs w:val="24"/>
        </w:rPr>
        <w:instrText xml:space="preserve"> ADDIN EN.CITE.DATA </w:instrText>
      </w:r>
      <w:r w:rsidR="008D2A3B">
        <w:rPr>
          <w:rFonts w:ascii="Times New Roman" w:hAnsi="Times New Roman" w:cs="Times New Roman"/>
          <w:sz w:val="24"/>
          <w:szCs w:val="24"/>
        </w:rPr>
      </w:r>
      <w:r w:rsidR="008D2A3B">
        <w:rPr>
          <w:rFonts w:ascii="Times New Roman" w:hAnsi="Times New Roman" w:cs="Times New Roman"/>
          <w:sz w:val="24"/>
          <w:szCs w:val="24"/>
        </w:rPr>
        <w:fldChar w:fldCharType="end"/>
      </w:r>
      <w:r w:rsidR="008D2A3B">
        <w:rPr>
          <w:rFonts w:ascii="Times New Roman" w:hAnsi="Times New Roman" w:cs="Times New Roman"/>
          <w:sz w:val="24"/>
          <w:szCs w:val="24"/>
        </w:rPr>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(Bolger et al. 2014)</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All cleaned reads were de novo assembled using </w:t>
      </w:r>
      <w:proofErr w:type="spellStart"/>
      <w:r w:rsidR="00F0016C" w:rsidRPr="004207A5">
        <w:rPr>
          <w:rFonts w:ascii="Times New Roman" w:hAnsi="Times New Roman" w:cs="Times New Roman"/>
          <w:sz w:val="24"/>
          <w:szCs w:val="24"/>
        </w:rPr>
        <w:t>ABySS</w:t>
      </w:r>
      <w:proofErr w:type="spellEnd"/>
      <w:r w:rsidR="00F0016C" w:rsidRPr="004207A5">
        <w:rPr>
          <w:rFonts w:ascii="Times New Roman" w:hAnsi="Times New Roman" w:cs="Times New Roman"/>
          <w:sz w:val="24"/>
          <w:szCs w:val="24"/>
        </w:rPr>
        <w:t xml:space="preserve"> 2.3.1</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&lt;EndNote&gt;&lt;Cite&gt;&lt;Author&gt;Jackman&lt;/Author&gt;&lt;Year&gt;2017&lt;/Year&gt;&lt;RecNum&gt;165&lt;/RecNum&gt;&lt;DisplayText&gt;(Jackman et al. 2017)&lt;/DisplayText&gt;&lt;record&gt;&lt;rec-number&gt;165&lt;/rec-number&gt;&lt;foreign-keys&gt;&lt;key app="EN" db-id="vdwt9psdezv5tlee9vn5swzfzafw0azp5adx" timestamp="1649256879"&gt;165&lt;/key&gt;&lt;/foreign-keys&gt;&lt;ref-type name="Journal Article"&gt;17&lt;/ref-type&gt;&lt;contributors&gt;&lt;authors&gt;&lt;author&gt;Jackman, S. D.&lt;/author&gt;&lt;author&gt;Vandervalk, B. P.&lt;/author&gt;&lt;author&gt;Mohamadi, H.&lt;/author&gt;&lt;author&gt;Chu, J.&lt;/author&gt;&lt;author&gt;Yeo, S.&lt;/author&gt;&lt;author&gt;Hammond, S. A.&lt;/author&gt;&lt;author&gt;Jahesh, G.&lt;/author&gt;&lt;author&gt;Khan, H.&lt;/author&gt;&lt;author&gt;Coombe, L.&lt;/author&gt;&lt;author&gt;Warren, R. L.&lt;/author&gt;&lt;author&gt;Birol, I.&lt;/author&gt;&lt;/authors&gt;&lt;/contributors&gt;&lt;auth-address&gt;Canada&amp;apos;s Michael Smith Genome Sciences Centre, British Columbia Cancer Agency, Vancouver, British Columbia, V5Z 4S6, Canada.&lt;/auth-address&gt;&lt;titles&gt;&lt;title&gt;ABySS 2.0: resource-efficient assembly of large genomes using a Bloom filter&lt;/title&gt;&lt;secondary-title&gt;Genome Res&lt;/secondary-title&gt;&lt;/titles&gt;&lt;periodical&gt;&lt;full-title&gt;Genome Res&lt;/full-title&gt;&lt;/periodical&gt;&lt;pages&gt;768-777&lt;/pages&gt;&lt;volume&gt;27&lt;/volume&gt;&lt;number&gt;5&lt;/number&gt;&lt;edition&gt;2017/02/25&lt;/edition&gt;&lt;keywords&gt;&lt;keyword&gt;Contig Mapping/*methods/standards&lt;/keyword&gt;&lt;keyword&gt;Genome Size&lt;/keyword&gt;&lt;keyword&gt;Genomics/*methods/standards&lt;/keyword&gt;&lt;keyword&gt;Humans&lt;/keyword&gt;&lt;keyword&gt;Sequence Analysis, DNA/methods/standards&lt;/keyword&gt;&lt;keyword&gt;*Software&lt;/keyword&gt;&lt;/keywords&gt;&lt;dates&gt;&lt;year&gt;2017&lt;/year&gt;&lt;pub-dates&gt;&lt;date&gt;May&lt;/date&gt;&lt;/pub-dates&gt;&lt;/dates&gt;&lt;isbn&gt;1549-5469 (Electronic)&amp;#xD;1088-9051 (Linking)&lt;/isbn&gt;&lt;accession-num&gt;28232478&lt;/accession-num&gt;&lt;urls&gt;&lt;related-urls&gt;&lt;url&gt;https://www.ncbi.nlm.nih.gov/pubmed/28232478&lt;/url&gt;&lt;/related-urls&gt;&lt;/urls&gt;&lt;custom2&gt;PMC5411771&lt;/custom2&gt;&lt;electronic-resource-num&gt;10.1101/gr.214346.116&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(Jackman et al. 2017)</w:t>
      </w:r>
      <w:r w:rsidR="008D2A3B">
        <w:rPr>
          <w:rFonts w:ascii="Times New Roman" w:hAnsi="Times New Roman" w:cs="Times New Roman"/>
          <w:sz w:val="24"/>
          <w:szCs w:val="24"/>
        </w:rPr>
        <w:fldChar w:fldCharType="end"/>
      </w:r>
      <w:r w:rsidR="00F0016C" w:rsidRPr="004207A5">
        <w:rPr>
          <w:rFonts w:ascii="Times New Roman" w:hAnsi="Times New Roman" w:cs="Times New Roman"/>
          <w:sz w:val="24"/>
          <w:szCs w:val="24"/>
        </w:rPr>
        <w:t xml:space="preserve"> with a Bloom filter</w:t>
      </w:r>
      <w:r w:rsidR="008D2A3B">
        <w:rPr>
          <w:rFonts w:ascii="Times New Roman" w:hAnsi="Times New Roman" w:cs="Times New Roman"/>
          <w:sz w:val="24"/>
          <w:szCs w:val="24"/>
        </w:rPr>
        <w:t xml:space="preserve"> </w:t>
      </w:r>
      <w:r w:rsidR="008D2A3B">
        <w:rPr>
          <w:rFonts w:ascii="Times New Roman" w:hAnsi="Times New Roman" w:cs="Times New Roman"/>
          <w:sz w:val="24"/>
          <w:szCs w:val="24"/>
        </w:rPr>
        <w:fldChar w:fldCharType="begin"/>
      </w:r>
      <w:r w:rsidR="008D2A3B">
        <w:rPr>
          <w:rFonts w:ascii="Times New Roman" w:hAnsi="Times New Roman" w:cs="Times New Roman"/>
          <w:sz w:val="24"/>
          <w:szCs w:val="24"/>
        </w:rPr>
        <w:instrText xml:space="preserve"> ADDIN EN.CITE &lt;EndNote&gt;&lt;Cite&gt;&lt;Author&gt;Bloom&lt;/Author&gt;&lt;Year&gt;1970&lt;/Year&gt;&lt;RecNum&gt;157&lt;/RecNum&gt;&lt;DisplayText&gt;(Bloom 1970)&lt;/DisplayText&gt;&lt;record&gt;&lt;rec-number&gt;157&lt;/rec-number&gt;&lt;foreign-keys&gt;&lt;key app="EN" db-id="vdwt9psdezv5tlee9vn5swzfzafw0azp5adx" timestamp="1649256423"&gt;157&lt;/key&gt;&lt;/foreign-keys&gt;&lt;ref-type name="Journal Article"&gt;17&lt;/ref-type&gt;&lt;contributors&gt;&lt;authors&gt;&lt;author&gt;Burton H. Bloom&lt;/author&gt;&lt;/authors&gt;&lt;/contributors&gt;&lt;titles&gt;&lt;title&gt;Space/time trade-offs in hash coding with allowable errors&lt;/title&gt;&lt;secondary-title&gt;Commun. ACM&lt;/secondary-title&gt;&lt;/titles&gt;&lt;periodical&gt;&lt;full-title&gt;Commun. ACM&lt;/full-title&gt;&lt;/periodical&gt;&lt;pages&gt;422–426&lt;/pages&gt;&lt;volume&gt;13&lt;/volume&gt;&lt;number&gt;7&lt;/number&gt;&lt;keywords&gt;&lt;keyword&gt;retrieval efficiency, storage layout, searching, scatter storage, storage efficiency, hash coding, retrieval trade-offs, hash addressing&lt;/keyword&gt;&lt;/keywords&gt;&lt;dates&gt;&lt;year&gt;1970&lt;/year&gt;&lt;/dates&gt;&lt;isbn&gt;0001-0782&lt;/isbn&gt;&lt;urls&gt;&lt;related-urls&gt;&lt;url&gt;https://doi.org/10.1145/362686.362692&lt;/url&gt;&lt;/related-urls&gt;&lt;/urls&gt;&lt;electronic-resource-num&gt;10.1145/362686.362692&lt;/electronic-resource-num&gt;&lt;/record&gt;&lt;/Cite&gt;&lt;/EndNote&gt;</w:instrText>
      </w:r>
      <w:r w:rsidR="008D2A3B">
        <w:rPr>
          <w:rFonts w:ascii="Times New Roman" w:hAnsi="Times New Roman" w:cs="Times New Roman"/>
          <w:sz w:val="24"/>
          <w:szCs w:val="24"/>
        </w:rPr>
        <w:fldChar w:fldCharType="separate"/>
      </w:r>
      <w:r w:rsidR="008D2A3B">
        <w:rPr>
          <w:rFonts w:ascii="Times New Roman" w:hAnsi="Times New Roman" w:cs="Times New Roman"/>
          <w:noProof/>
          <w:sz w:val="24"/>
          <w:szCs w:val="24"/>
        </w:rPr>
        <w:t>(Bloom 1970)</w:t>
      </w:r>
      <w:r w:rsidR="008D2A3B">
        <w:rPr>
          <w:rFonts w:ascii="Times New Roman" w:hAnsi="Times New Roman" w:cs="Times New Roman"/>
          <w:sz w:val="24"/>
          <w:szCs w:val="24"/>
        </w:rPr>
        <w:fldChar w:fldCharType="end"/>
      </w:r>
      <w:r w:rsidR="008D2A3B">
        <w:rPr>
          <w:rFonts w:ascii="Times New Roman" w:hAnsi="Times New Roman" w:cs="Times New Roman"/>
          <w:sz w:val="24"/>
          <w:szCs w:val="24"/>
        </w:rPr>
        <w:t xml:space="preserve"> </w:t>
      </w:r>
      <w:r w:rsidR="00F0016C" w:rsidRPr="004207A5">
        <w:rPr>
          <w:rFonts w:ascii="Times New Roman" w:hAnsi="Times New Roman" w:cs="Times New Roman"/>
          <w:sz w:val="24"/>
          <w:szCs w:val="24"/>
        </w:rPr>
        <w:t xml:space="preserve">de Bruijn graph. The final </w:t>
      </w:r>
      <w:r w:rsidR="00F0016C" w:rsidRPr="005B28B3">
        <w:rPr>
          <w:rFonts w:ascii="Times New Roman" w:hAnsi="Times New Roman" w:cs="Times New Roman"/>
          <w:i/>
          <w:iCs/>
          <w:sz w:val="24"/>
          <w:szCs w:val="24"/>
        </w:rPr>
        <w:t>O. typus</w:t>
      </w:r>
      <w:r w:rsidR="00F0016C" w:rsidRPr="004207A5">
        <w:rPr>
          <w:rFonts w:ascii="Times New Roman" w:hAnsi="Times New Roman" w:cs="Times New Roman"/>
          <w:sz w:val="24"/>
          <w:szCs w:val="24"/>
        </w:rPr>
        <w:t xml:space="preserve"> scaffold assembly was 2.14GB (N50=9,211; L50=64,014; E-size=12,790).</w:t>
      </w:r>
      <w:ins w:id="7" w:author="Thomas, Gregg [2]" w:date="2023-08-04T11:21:00Z">
        <w:r w:rsidR="00D014B3">
          <w:rPr>
            <w:rFonts w:ascii="Times New Roman" w:hAnsi="Times New Roman" w:cs="Times New Roman"/>
            <w:sz w:val="24"/>
            <w:szCs w:val="24"/>
          </w:rPr>
          <w:t xml:space="preserve"> In parallel, for all samples excluding </w:t>
        </w:r>
        <w:r w:rsidR="00D014B3">
          <w:rPr>
            <w:rFonts w:ascii="Times New Roman" w:hAnsi="Times New Roman" w:cs="Times New Roman"/>
            <w:i/>
            <w:iCs/>
            <w:sz w:val="24"/>
            <w:szCs w:val="24"/>
          </w:rPr>
          <w:t>O.</w:t>
        </w:r>
        <w:r w:rsidR="00D014B3">
          <w:rPr>
            <w:rFonts w:ascii="Times New Roman" w:hAnsi="Times New Roman" w:cs="Times New Roman"/>
            <w:sz w:val="24"/>
            <w:szCs w:val="24"/>
          </w:rPr>
          <w:t xml:space="preserve"> </w:t>
        </w:r>
        <w:r w:rsidR="00D014B3">
          <w:rPr>
            <w:rFonts w:ascii="Times New Roman" w:hAnsi="Times New Roman" w:cs="Times New Roman"/>
            <w:i/>
            <w:iCs/>
            <w:sz w:val="24"/>
            <w:szCs w:val="24"/>
          </w:rPr>
          <w:t>typ</w:t>
        </w:r>
      </w:ins>
      <w:ins w:id="8" w:author="Thomas, Gregg [2]" w:date="2023-08-04T11:22:00Z">
        <w:r w:rsidR="00D014B3">
          <w:rPr>
            <w:rFonts w:ascii="Times New Roman" w:hAnsi="Times New Roman" w:cs="Times New Roman"/>
            <w:i/>
            <w:iCs/>
            <w:sz w:val="24"/>
            <w:szCs w:val="24"/>
          </w:rPr>
          <w:t>us</w:t>
        </w:r>
        <w:r w:rsidR="00D014B3">
          <w:rPr>
            <w:rFonts w:ascii="Times New Roman" w:hAnsi="Times New Roman" w:cs="Times New Roman"/>
            <w:sz w:val="24"/>
            <w:szCs w:val="24"/>
          </w:rPr>
          <w:t xml:space="preserve">, we generated reference-based pseudo-assemblies with iterative mapping using pseudo-it (CITE and LINK) to minimize reference </w:t>
        </w:r>
      </w:ins>
      <w:ins w:id="9" w:author="Thomas, Gregg [2]" w:date="2023-08-04T11:23:00Z">
        <w:r w:rsidR="00D014B3">
          <w:rPr>
            <w:rFonts w:ascii="Times New Roman" w:hAnsi="Times New Roman" w:cs="Times New Roman"/>
            <w:sz w:val="24"/>
            <w:szCs w:val="24"/>
          </w:rPr>
          <w:t>bias in our phylogenetic analyses</w:t>
        </w:r>
      </w:ins>
      <w:ins w:id="10" w:author="Thomas, Gregg [2]" w:date="2023-08-04T11:22:00Z">
        <w:r w:rsidR="00D014B3">
          <w:rPr>
            <w:rFonts w:ascii="Times New Roman" w:hAnsi="Times New Roman" w:cs="Times New Roman"/>
            <w:sz w:val="24"/>
            <w:szCs w:val="24"/>
          </w:rPr>
          <w:t xml:space="preserve"> using the </w:t>
        </w:r>
        <w:r w:rsidR="00D014B3">
          <w:rPr>
            <w:rFonts w:ascii="Times New Roman" w:hAnsi="Times New Roman" w:cs="Times New Roman"/>
            <w:i/>
            <w:iCs/>
            <w:sz w:val="24"/>
            <w:szCs w:val="24"/>
          </w:rPr>
          <w:t>Mus musculus</w:t>
        </w:r>
        <w:r w:rsidR="00D014B3">
          <w:rPr>
            <w:rFonts w:ascii="Times New Roman" w:hAnsi="Times New Roman" w:cs="Times New Roman"/>
            <w:sz w:val="24"/>
            <w:szCs w:val="24"/>
          </w:rPr>
          <w:t xml:space="preserve"> (mm10) genome as the reference.</w:t>
        </w:r>
      </w:ins>
    </w:p>
    <w:p w14:paraId="63696B2B" w14:textId="3C451999" w:rsidR="00D14B44" w:rsidRPr="00747E40" w:rsidRDefault="00F0016C" w:rsidP="005D3A4E">
      <w:pPr>
        <w:spacing w:after="0"/>
        <w:jc w:val="both"/>
        <w:rPr>
          <w:rFonts w:ascii="Times New Roman" w:hAnsi="Times New Roman" w:cs="Times New Roman"/>
          <w:sz w:val="24"/>
          <w:szCs w:val="24"/>
          <w:highlight w:val="yellow"/>
        </w:rPr>
      </w:pPr>
      <w:r w:rsidRPr="004207A5">
        <w:rPr>
          <w:rFonts w:ascii="Times New Roman" w:hAnsi="Times New Roman" w:cs="Times New Roman"/>
          <w:sz w:val="24"/>
          <w:szCs w:val="24"/>
        </w:rPr>
        <w:t xml:space="preserve"> </w:t>
      </w:r>
    </w:p>
    <w:p w14:paraId="24C039BE" w14:textId="4B8586C1" w:rsidR="00FD0B8D" w:rsidRDefault="00B12D60" w:rsidP="00F413E3">
      <w:pPr>
        <w:pStyle w:val="Heading2"/>
      </w:pPr>
      <w:commentRangeStart w:id="11"/>
      <w:proofErr w:type="spellStart"/>
      <w:r>
        <w:t>Ultraconserved</w:t>
      </w:r>
      <w:proofErr w:type="spellEnd"/>
      <w:r>
        <w:t xml:space="preserve"> element (UCE) retrieval</w:t>
      </w:r>
    </w:p>
    <w:p w14:paraId="0449815F" w14:textId="5F7F5B11" w:rsidR="00B12D60" w:rsidRDefault="00456257" w:rsidP="005D3A4E">
      <w:pPr>
        <w:spacing w:after="0"/>
        <w:jc w:val="both"/>
      </w:pPr>
      <w:r>
        <w:rPr>
          <w:rFonts w:ascii="Times New Roman" w:hAnsi="Times New Roman" w:cs="Times New Roman"/>
          <w:sz w:val="24"/>
          <w:szCs w:val="24"/>
        </w:rPr>
        <w:lastRenderedPageBreak/>
        <w:t>With the goal of</w:t>
      </w:r>
      <w:r w:rsidR="00F0016C">
        <w:rPr>
          <w:rFonts w:ascii="Times New Roman" w:hAnsi="Times New Roman" w:cs="Times New Roman"/>
          <w:sz w:val="24"/>
          <w:szCs w:val="24"/>
        </w:rPr>
        <w:t xml:space="preserve"> reconstruct</w:t>
      </w:r>
      <w:r>
        <w:rPr>
          <w:rFonts w:ascii="Times New Roman" w:hAnsi="Times New Roman" w:cs="Times New Roman"/>
          <w:sz w:val="24"/>
          <w:szCs w:val="24"/>
        </w:rPr>
        <w:t>ing</w:t>
      </w:r>
      <w:r w:rsidR="00F0016C">
        <w:rPr>
          <w:rFonts w:ascii="Times New Roman" w:hAnsi="Times New Roman" w:cs="Times New Roman"/>
          <w:sz w:val="24"/>
          <w:szCs w:val="24"/>
        </w:rPr>
        <w:t xml:space="preserve"> a broad phylogeny of murine rodents</w:t>
      </w:r>
      <w:r w:rsidR="009D28FB">
        <w:rPr>
          <w:rFonts w:ascii="Times New Roman" w:hAnsi="Times New Roman" w:cs="Times New Roman"/>
          <w:sz w:val="24"/>
          <w:szCs w:val="24"/>
        </w:rPr>
        <w:t>,</w:t>
      </w:r>
      <w:r w:rsidR="00F0016C" w:rsidRPr="00C8256C">
        <w:rPr>
          <w:rFonts w:ascii="Times New Roman" w:hAnsi="Times New Roman" w:cs="Times New Roman"/>
          <w:sz w:val="24"/>
          <w:szCs w:val="24"/>
        </w:rPr>
        <w:t xml:space="preserve"> </w:t>
      </w:r>
      <w:r w:rsidR="00F0016C">
        <w:rPr>
          <w:rFonts w:ascii="Times New Roman" w:hAnsi="Times New Roman" w:cs="Times New Roman"/>
          <w:sz w:val="24"/>
          <w:szCs w:val="24"/>
        </w:rPr>
        <w:t>w</w:t>
      </w:r>
      <w:r w:rsidR="00D14B44" w:rsidRPr="00C8256C">
        <w:rPr>
          <w:rFonts w:ascii="Times New Roman" w:hAnsi="Times New Roman" w:cs="Times New Roman"/>
          <w:sz w:val="24"/>
          <w:szCs w:val="24"/>
        </w:rPr>
        <w:t xml:space="preserve">e combined our </w:t>
      </w:r>
      <w:r w:rsidR="00192765">
        <w:rPr>
          <w:rFonts w:ascii="Times New Roman" w:hAnsi="Times New Roman" w:cs="Times New Roman"/>
          <w:sz w:val="24"/>
          <w:szCs w:val="24"/>
        </w:rPr>
        <w:t>seven</w:t>
      </w:r>
      <w:r w:rsidR="00D14B44" w:rsidRPr="00C8256C">
        <w:rPr>
          <w:rFonts w:ascii="Times New Roman" w:hAnsi="Times New Roman" w:cs="Times New Roman"/>
          <w:sz w:val="24"/>
          <w:szCs w:val="24"/>
        </w:rPr>
        <w:t xml:space="preserve"> newly sequenced genomes with </w:t>
      </w:r>
      <w:r>
        <w:rPr>
          <w:rFonts w:ascii="Times New Roman" w:hAnsi="Times New Roman" w:cs="Times New Roman"/>
          <w:sz w:val="24"/>
          <w:szCs w:val="24"/>
        </w:rPr>
        <w:t>nine</w:t>
      </w:r>
      <w:r w:rsidR="00D14B44">
        <w:rPr>
          <w:rFonts w:ascii="Times New Roman" w:hAnsi="Times New Roman" w:cs="Times New Roman"/>
          <w:sz w:val="24"/>
          <w:szCs w:val="24"/>
        </w:rPr>
        <w:t xml:space="preserve"> publicly available genomes from </w:t>
      </w:r>
      <w:r w:rsidR="00F0016C">
        <w:rPr>
          <w:rFonts w:ascii="Times New Roman" w:hAnsi="Times New Roman" w:cs="Times New Roman"/>
          <w:sz w:val="24"/>
          <w:szCs w:val="24"/>
        </w:rPr>
        <w:t>other Old</w:t>
      </w:r>
      <w:r w:rsidR="00D14B44">
        <w:rPr>
          <w:rFonts w:ascii="Times New Roman" w:hAnsi="Times New Roman" w:cs="Times New Roman"/>
          <w:sz w:val="24"/>
          <w:szCs w:val="24"/>
        </w:rPr>
        <w:t xml:space="preserve"> World mice and rats (subfamily: </w:t>
      </w:r>
      <w:proofErr w:type="spellStart"/>
      <w:r w:rsidR="00D14B44">
        <w:rPr>
          <w:rFonts w:ascii="Times New Roman" w:hAnsi="Times New Roman" w:cs="Times New Roman"/>
          <w:sz w:val="24"/>
          <w:szCs w:val="24"/>
        </w:rPr>
        <w:t>Murinae</w:t>
      </w:r>
      <w:proofErr w:type="spellEnd"/>
      <w:r w:rsidR="00D14B44">
        <w:rPr>
          <w:rFonts w:ascii="Times New Roman" w:hAnsi="Times New Roman" w:cs="Times New Roman"/>
          <w:sz w:val="24"/>
          <w:szCs w:val="24"/>
        </w:rPr>
        <w:t>) as well as the genome</w:t>
      </w:r>
      <w:r>
        <w:rPr>
          <w:rFonts w:ascii="Times New Roman" w:hAnsi="Times New Roman" w:cs="Times New Roman"/>
          <w:sz w:val="24"/>
          <w:szCs w:val="24"/>
        </w:rPr>
        <w:t>s of two non-murine rodents, the great gerbil (</w:t>
      </w:r>
      <w:proofErr w:type="spellStart"/>
      <w:r>
        <w:rPr>
          <w:rFonts w:ascii="Times New Roman" w:hAnsi="Times New Roman" w:cs="Times New Roman"/>
          <w:i/>
          <w:iCs/>
          <w:sz w:val="24"/>
          <w:szCs w:val="24"/>
        </w:rPr>
        <w:t>Rhombomys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opimus</w:t>
      </w:r>
      <w:proofErr w:type="spellEnd"/>
      <w:r w:rsidR="006C1351">
        <w:rPr>
          <w:rFonts w:ascii="Times New Roman" w:hAnsi="Times New Roman" w:cs="Times New Roman"/>
          <w:sz w:val="24"/>
          <w:szCs w:val="24"/>
        </w:rPr>
        <w:t>;</w:t>
      </w:r>
      <w:r w:rsidR="00D14B44">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A61220">
        <w:rPr>
          <w:rFonts w:ascii="Times New Roman" w:hAnsi="Times New Roman" w:cs="Times New Roman"/>
          <w:sz w:val="24"/>
          <w:szCs w:val="24"/>
        </w:rPr>
        <w:instrText xml:space="preserve"> ADDIN EN.CITE </w:instrText>
      </w:r>
      <w:r w:rsidR="00A6122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A61220">
        <w:rPr>
          <w:rFonts w:ascii="Times New Roman" w:hAnsi="Times New Roman" w:cs="Times New Roman"/>
          <w:sz w:val="24"/>
          <w:szCs w:val="24"/>
        </w:rPr>
        <w:instrText xml:space="preserve"> ADDIN EN.CITE.DATA </w:instrText>
      </w:r>
      <w:r w:rsidR="00A61220">
        <w:rPr>
          <w:rFonts w:ascii="Times New Roman" w:hAnsi="Times New Roman" w:cs="Times New Roman"/>
          <w:sz w:val="24"/>
          <w:szCs w:val="24"/>
        </w:rPr>
      </w:r>
      <w:r w:rsidR="00A61220">
        <w:rPr>
          <w:rFonts w:ascii="Times New Roman" w:hAnsi="Times New Roman" w:cs="Times New Roman"/>
          <w:sz w:val="24"/>
          <w:szCs w:val="24"/>
        </w:rPr>
        <w:fldChar w:fldCharType="end"/>
      </w:r>
      <w:r w:rsidR="006C1351">
        <w:rPr>
          <w:rFonts w:ascii="Times New Roman" w:hAnsi="Times New Roman" w:cs="Times New Roman"/>
          <w:sz w:val="24"/>
          <w:szCs w:val="24"/>
        </w:rPr>
      </w:r>
      <w:r w:rsidR="006C1351">
        <w:rPr>
          <w:rFonts w:ascii="Times New Roman" w:hAnsi="Times New Roman" w:cs="Times New Roman"/>
          <w:sz w:val="24"/>
          <w:szCs w:val="24"/>
        </w:rPr>
        <w:fldChar w:fldCharType="separate"/>
      </w:r>
      <w:r w:rsidR="00A61220">
        <w:rPr>
          <w:rFonts w:ascii="Times New Roman" w:hAnsi="Times New Roman" w:cs="Times New Roman"/>
          <w:noProof/>
          <w:sz w:val="24"/>
          <w:szCs w:val="24"/>
        </w:rPr>
        <w:t>(Nilsson et al. 2020)</w:t>
      </w:r>
      <w:r w:rsidR="006C1351">
        <w:rPr>
          <w:rFonts w:ascii="Times New Roman" w:hAnsi="Times New Roman" w:cs="Times New Roman"/>
          <w:sz w:val="24"/>
          <w:szCs w:val="24"/>
        </w:rPr>
        <w:fldChar w:fldCharType="end"/>
      </w:r>
      <w:r w:rsidR="006C1351">
        <w:rPr>
          <w:rFonts w:ascii="Times New Roman" w:hAnsi="Times New Roman" w:cs="Times New Roman"/>
          <w:sz w:val="24"/>
          <w:szCs w:val="24"/>
        </w:rPr>
        <w:t xml:space="preserve"> </w:t>
      </w:r>
      <w:r w:rsidR="00B45C0B">
        <w:rPr>
          <w:rFonts w:ascii="Times New Roman" w:hAnsi="Times New Roman" w:cs="Times New Roman"/>
          <w:sz w:val="24"/>
          <w:szCs w:val="24"/>
        </w:rPr>
        <w:t>and</w:t>
      </w:r>
      <w:r w:rsidR="00D14B44">
        <w:rPr>
          <w:rFonts w:ascii="Times New Roman" w:hAnsi="Times New Roman" w:cs="Times New Roman"/>
          <w:sz w:val="24"/>
          <w:szCs w:val="24"/>
        </w:rPr>
        <w:t xml:space="preserve"> the Siberian hamster (</w:t>
      </w:r>
      <w:proofErr w:type="spellStart"/>
      <w:r w:rsidR="00D14B44">
        <w:rPr>
          <w:rFonts w:ascii="Times New Roman" w:hAnsi="Times New Roman" w:cs="Times New Roman"/>
          <w:i/>
          <w:iCs/>
          <w:sz w:val="24"/>
          <w:szCs w:val="24"/>
        </w:rPr>
        <w:t>Phodopus</w:t>
      </w:r>
      <w:proofErr w:type="spellEnd"/>
      <w:r w:rsidR="00D14B44">
        <w:rPr>
          <w:rFonts w:ascii="Times New Roman" w:hAnsi="Times New Roman" w:cs="Times New Roman"/>
          <w:i/>
          <w:iCs/>
          <w:sz w:val="24"/>
          <w:szCs w:val="24"/>
        </w:rPr>
        <w:t xml:space="preserve"> </w:t>
      </w:r>
      <w:proofErr w:type="spellStart"/>
      <w:r w:rsidR="00D14B44">
        <w:rPr>
          <w:rFonts w:ascii="Times New Roman" w:hAnsi="Times New Roman" w:cs="Times New Roman"/>
          <w:i/>
          <w:iCs/>
          <w:sz w:val="24"/>
          <w:szCs w:val="24"/>
        </w:rPr>
        <w:t>sungorus</w:t>
      </w:r>
      <w:proofErr w:type="spellEnd"/>
      <w:r w:rsidR="006C1351">
        <w:rPr>
          <w:rFonts w:ascii="Times New Roman" w:hAnsi="Times New Roman" w:cs="Times New Roman"/>
          <w:sz w:val="24"/>
          <w:szCs w:val="24"/>
        </w:rPr>
        <w:t xml:space="preserve">; </w:t>
      </w:r>
      <w:r w:rsidR="006C1351">
        <w:rPr>
          <w:rFonts w:ascii="Times New Roman" w:hAnsi="Times New Roman" w:cs="Times New Roman"/>
          <w:sz w:val="24"/>
          <w:szCs w:val="24"/>
        </w:rPr>
        <w:fldChar w:fldCharType="begin"/>
      </w:r>
      <w:r w:rsidR="006C1351">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6C1351">
        <w:rPr>
          <w:rFonts w:ascii="Times New Roman" w:hAnsi="Times New Roman" w:cs="Times New Roman"/>
          <w:sz w:val="24"/>
          <w:szCs w:val="24"/>
        </w:rPr>
        <w:fldChar w:fldCharType="separate"/>
      </w:r>
      <w:r w:rsidR="006C1351">
        <w:rPr>
          <w:rFonts w:ascii="Times New Roman" w:hAnsi="Times New Roman" w:cs="Times New Roman"/>
          <w:noProof/>
          <w:sz w:val="24"/>
          <w:szCs w:val="24"/>
        </w:rPr>
        <w:t>(Moore et al. 2022)</w:t>
      </w:r>
      <w:r w:rsidR="006C1351">
        <w:rPr>
          <w:rFonts w:ascii="Times New Roman" w:hAnsi="Times New Roman" w:cs="Times New Roman"/>
          <w:sz w:val="24"/>
          <w:szCs w:val="24"/>
        </w:rPr>
        <w:fldChar w:fldCharType="end"/>
      </w:r>
      <w:r w:rsidR="00F0016C">
        <w:rPr>
          <w:rFonts w:ascii="Times New Roman" w:hAnsi="Times New Roman" w:cs="Times New Roman"/>
          <w:sz w:val="24"/>
          <w:szCs w:val="24"/>
        </w:rPr>
        <w:t xml:space="preserve"> as outgroup</w:t>
      </w:r>
      <w:r w:rsidR="0067720F">
        <w:rPr>
          <w:rFonts w:ascii="Times New Roman" w:hAnsi="Times New Roman" w:cs="Times New Roman"/>
          <w:sz w:val="24"/>
          <w:szCs w:val="24"/>
        </w:rPr>
        <w:t>s</w:t>
      </w:r>
      <w:r w:rsidR="00D14B44">
        <w:rPr>
          <w:rFonts w:ascii="Times New Roman" w:hAnsi="Times New Roman" w:cs="Times New Roman"/>
          <w:sz w:val="24"/>
          <w:szCs w:val="24"/>
        </w:rPr>
        <w:t>.</w:t>
      </w:r>
      <w:r w:rsidR="00DF4DCD">
        <w:rPr>
          <w:rFonts w:ascii="Times New Roman" w:hAnsi="Times New Roman" w:cs="Times New Roman"/>
          <w:sz w:val="24"/>
          <w:szCs w:val="24"/>
        </w:rPr>
        <w:t xml:space="preserve"> </w:t>
      </w:r>
      <w:r w:rsidR="00F0016C">
        <w:rPr>
          <w:rFonts w:ascii="Times New Roman" w:hAnsi="Times New Roman" w:cs="Times New Roman"/>
          <w:sz w:val="24"/>
          <w:szCs w:val="24"/>
        </w:rPr>
        <w:t>W</w:t>
      </w:r>
      <w:r w:rsidR="00DF4DCD">
        <w:rPr>
          <w:rFonts w:ascii="Times New Roman" w:hAnsi="Times New Roman" w:cs="Times New Roman"/>
          <w:sz w:val="24"/>
          <w:szCs w:val="24"/>
        </w:rPr>
        <w:t xml:space="preserve">e extracted </w:t>
      </w:r>
      <w:r w:rsidR="00B12D60" w:rsidRPr="00DF4DCD">
        <w:rPr>
          <w:rFonts w:ascii="Times New Roman" w:hAnsi="Times New Roman" w:cs="Times New Roman"/>
          <w:sz w:val="24"/>
          <w:szCs w:val="24"/>
        </w:rPr>
        <w:t xml:space="preserve">UCEs </w:t>
      </w:r>
      <w:r w:rsidR="00C810B7" w:rsidRPr="00DF4DCD">
        <w:rPr>
          <w:rFonts w:ascii="Times New Roman" w:hAnsi="Times New Roman" w:cs="Times New Roman"/>
          <w:sz w:val="24"/>
          <w:szCs w:val="24"/>
        </w:rPr>
        <w:t>f</w:t>
      </w:r>
      <w:r w:rsidR="00C810B7">
        <w:rPr>
          <w:rFonts w:ascii="Times New Roman" w:hAnsi="Times New Roman" w:cs="Times New Roman"/>
          <w:sz w:val="24"/>
          <w:szCs w:val="24"/>
        </w:rPr>
        <w:t>rom</w:t>
      </w:r>
      <w:r w:rsidR="00C810B7" w:rsidRPr="00DF4DCD">
        <w:rPr>
          <w:rFonts w:ascii="Times New Roman" w:hAnsi="Times New Roman" w:cs="Times New Roman"/>
          <w:sz w:val="24"/>
          <w:szCs w:val="24"/>
        </w:rPr>
        <w:t xml:space="preserve"> </w:t>
      </w:r>
      <w:r w:rsidR="00B12D60" w:rsidRPr="00DF4DCD">
        <w:rPr>
          <w:rFonts w:ascii="Times New Roman" w:hAnsi="Times New Roman" w:cs="Times New Roman"/>
          <w:sz w:val="24"/>
          <w:szCs w:val="24"/>
        </w:rPr>
        <w:t xml:space="preserve">each species using the protocols for harvesting loci from genomes and the </w:t>
      </w:r>
      <w:r w:rsidR="00432781">
        <w:rPr>
          <w:rFonts w:ascii="Times New Roman" w:hAnsi="Times New Roman" w:cs="Times New Roman"/>
          <w:i/>
          <w:iCs/>
          <w:sz w:val="24"/>
          <w:szCs w:val="24"/>
        </w:rPr>
        <w:t xml:space="preserve">M. </w:t>
      </w:r>
      <w:r w:rsidR="00B12D60" w:rsidRPr="00DF4DCD">
        <w:rPr>
          <w:rFonts w:ascii="Times New Roman" w:hAnsi="Times New Roman" w:cs="Times New Roman"/>
          <w:i/>
          <w:iCs/>
          <w:sz w:val="24"/>
          <w:szCs w:val="24"/>
        </w:rPr>
        <w:t>musculus</w:t>
      </w:r>
      <w:r w:rsidR="00B12D60" w:rsidRPr="00DF4DCD">
        <w:rPr>
          <w:rFonts w:ascii="Times New Roman" w:hAnsi="Times New Roman" w:cs="Times New Roman"/>
          <w:sz w:val="24"/>
          <w:szCs w:val="24"/>
        </w:rPr>
        <w:t xml:space="preserve"> UCE probe set provided with </w:t>
      </w:r>
      <w:r w:rsidR="00BC7F34">
        <w:rPr>
          <w:rFonts w:ascii="Times New Roman" w:hAnsi="Times New Roman" w:cs="Times New Roman"/>
          <w:sz w:val="24"/>
          <w:szCs w:val="24"/>
        </w:rPr>
        <w:t>PHYLUCE</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(Faircloth et al. 2012; Faircloth 2016)</w:t>
      </w:r>
      <w:r w:rsidR="0067720F">
        <w:rPr>
          <w:rFonts w:ascii="Times New Roman" w:hAnsi="Times New Roman" w:cs="Times New Roman"/>
          <w:sz w:val="24"/>
          <w:szCs w:val="24"/>
        </w:rPr>
        <w:fldChar w:fldCharType="end"/>
      </w:r>
      <w:r w:rsidR="00B12D60" w:rsidRPr="00DF4DCD">
        <w:rPr>
          <w:rFonts w:ascii="Times New Roman" w:hAnsi="Times New Roman" w:cs="Times New Roman"/>
          <w:sz w:val="24"/>
          <w:szCs w:val="24"/>
        </w:rPr>
        <w:t xml:space="preserve">. For </w:t>
      </w:r>
      <w:r w:rsidR="00F0016C">
        <w:rPr>
          <w:rFonts w:ascii="Times New Roman" w:hAnsi="Times New Roman" w:cs="Times New Roman"/>
          <w:sz w:val="24"/>
          <w:szCs w:val="24"/>
        </w:rPr>
        <w:t>our new</w:t>
      </w:r>
      <w:r w:rsidR="00B12D60" w:rsidRPr="00DF4DCD">
        <w:rPr>
          <w:rFonts w:ascii="Times New Roman" w:hAnsi="Times New Roman" w:cs="Times New Roman"/>
          <w:sz w:val="24"/>
          <w:szCs w:val="24"/>
        </w:rPr>
        <w:t xml:space="preserve"> genome assemblies </w:t>
      </w:r>
      <w:r w:rsidR="00FE342D">
        <w:rPr>
          <w:rFonts w:ascii="Times New Roman" w:hAnsi="Times New Roman" w:cs="Times New Roman"/>
          <w:sz w:val="24"/>
          <w:szCs w:val="24"/>
        </w:rPr>
        <w:t>based on the</w:t>
      </w:r>
      <w:r w:rsidR="00B12D60" w:rsidRPr="00DF4DCD">
        <w:rPr>
          <w:rFonts w:ascii="Times New Roman" w:hAnsi="Times New Roman" w:cs="Times New Roman"/>
          <w:sz w:val="24"/>
          <w:szCs w:val="24"/>
        </w:rPr>
        <w:t xml:space="preserve"> </w:t>
      </w:r>
      <w:r w:rsidR="00432781">
        <w:rPr>
          <w:rFonts w:ascii="Times New Roman" w:hAnsi="Times New Roman" w:cs="Times New Roman"/>
          <w:i/>
          <w:iCs/>
          <w:sz w:val="24"/>
          <w:szCs w:val="24"/>
        </w:rPr>
        <w:t xml:space="preserve">M. </w:t>
      </w:r>
      <w:r w:rsidR="00B12D60" w:rsidRPr="00DF4DCD">
        <w:rPr>
          <w:rFonts w:ascii="Times New Roman" w:hAnsi="Times New Roman" w:cs="Times New Roman"/>
          <w:i/>
          <w:iCs/>
          <w:sz w:val="24"/>
          <w:szCs w:val="24"/>
        </w:rPr>
        <w:t xml:space="preserve">musculus </w:t>
      </w:r>
      <w:r w:rsidR="00B12D60" w:rsidRPr="00DF4DCD">
        <w:rPr>
          <w:rFonts w:ascii="Times New Roman" w:hAnsi="Times New Roman" w:cs="Times New Roman"/>
          <w:sz w:val="24"/>
          <w:szCs w:val="24"/>
        </w:rPr>
        <w:t xml:space="preserve">reference genome (see Table 1), </w:t>
      </w:r>
      <w:r w:rsidR="00DF4DCD">
        <w:rPr>
          <w:rFonts w:ascii="Times New Roman" w:hAnsi="Times New Roman" w:cs="Times New Roman"/>
          <w:sz w:val="24"/>
          <w:szCs w:val="24"/>
        </w:rPr>
        <w:t>we matched the coordinates of UCEs from the reference</w:t>
      </w:r>
      <w:r w:rsidR="00432781">
        <w:rPr>
          <w:rFonts w:ascii="Times New Roman" w:hAnsi="Times New Roman" w:cs="Times New Roman"/>
          <w:sz w:val="24"/>
          <w:szCs w:val="24"/>
        </w:rPr>
        <w:t xml:space="preserve"> </w:t>
      </w:r>
      <w:r w:rsidR="00DF4DCD" w:rsidRPr="00DF4DCD">
        <w:rPr>
          <w:rFonts w:ascii="Times New Roman" w:hAnsi="Times New Roman" w:cs="Times New Roman"/>
          <w:sz w:val="24"/>
          <w:szCs w:val="24"/>
        </w:rPr>
        <w:t xml:space="preserve">using the </w:t>
      </w:r>
      <w:proofErr w:type="spellStart"/>
      <w:r w:rsidR="00DF4DCD" w:rsidRPr="00DF4DCD">
        <w:rPr>
          <w:rFonts w:ascii="Times New Roman" w:hAnsi="Times New Roman" w:cs="Times New Roman"/>
          <w:sz w:val="24"/>
          <w:szCs w:val="24"/>
        </w:rPr>
        <w:t>liftOver</w:t>
      </w:r>
      <w:proofErr w:type="spellEnd"/>
      <w:r w:rsidR="00DF4DCD" w:rsidRPr="00DF4DCD">
        <w:rPr>
          <w:rFonts w:ascii="Times New Roman" w:hAnsi="Times New Roman" w:cs="Times New Roman"/>
          <w:sz w:val="24"/>
          <w:szCs w:val="24"/>
        </w:rPr>
        <w:t xml:space="preserve"> tool in the UCSC Genome Browser</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(Hinrichs et al. 2006)</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 xml:space="preserve"> </w:t>
      </w:r>
      <w:r w:rsidR="00DF4DCD">
        <w:rPr>
          <w:rFonts w:ascii="Times New Roman" w:hAnsi="Times New Roman" w:cs="Times New Roman"/>
          <w:sz w:val="24"/>
          <w:szCs w:val="24"/>
        </w:rPr>
        <w:t>and extracted the</w:t>
      </w:r>
      <w:r w:rsidR="00F0016C">
        <w:rPr>
          <w:rFonts w:ascii="Times New Roman" w:hAnsi="Times New Roman" w:cs="Times New Roman"/>
          <w:sz w:val="24"/>
          <w:szCs w:val="24"/>
        </w:rPr>
        <w:t>se sequence</w:t>
      </w:r>
      <w:r w:rsidR="00F810BC">
        <w:rPr>
          <w:rFonts w:ascii="Times New Roman" w:hAnsi="Times New Roman" w:cs="Times New Roman"/>
          <w:sz w:val="24"/>
          <w:szCs w:val="24"/>
        </w:rPr>
        <w:t>s</w:t>
      </w:r>
      <w:r w:rsidR="00DF4DCD">
        <w:rPr>
          <w:rFonts w:ascii="Times New Roman" w:hAnsi="Times New Roman" w:cs="Times New Roman"/>
          <w:sz w:val="24"/>
          <w:szCs w:val="24"/>
        </w:rPr>
        <w:t xml:space="preserve"> along with </w:t>
      </w:r>
      <w:r w:rsidR="00B12D60" w:rsidRPr="00DF4DCD">
        <w:rPr>
          <w:rFonts w:ascii="Times New Roman" w:hAnsi="Times New Roman" w:cs="Times New Roman"/>
          <w:sz w:val="24"/>
          <w:szCs w:val="24"/>
        </w:rPr>
        <w:t>1500 flanking base pairs</w:t>
      </w:r>
      <w:r w:rsidR="00AC06A3">
        <w:rPr>
          <w:rFonts w:ascii="Times New Roman" w:hAnsi="Times New Roman" w:cs="Times New Roman"/>
          <w:sz w:val="24"/>
          <w:szCs w:val="24"/>
        </w:rPr>
        <w:t xml:space="preserve"> on both ends of the element</w:t>
      </w:r>
      <w:r w:rsidR="00DF4DCD">
        <w:rPr>
          <w:rFonts w:ascii="Times New Roman" w:hAnsi="Times New Roman" w:cs="Times New Roman"/>
          <w:sz w:val="24"/>
          <w:szCs w:val="24"/>
        </w:rPr>
        <w:t>.</w:t>
      </w:r>
      <w:r w:rsidR="00B12D60" w:rsidRPr="00DF4DCD">
        <w:rPr>
          <w:rFonts w:ascii="Times New Roman" w:hAnsi="Times New Roman" w:cs="Times New Roman"/>
          <w:sz w:val="24"/>
          <w:szCs w:val="24"/>
        </w:rPr>
        <w:t xml:space="preserve"> </w:t>
      </w:r>
      <w:r w:rsidR="00AC06A3">
        <w:rPr>
          <w:rFonts w:ascii="Times New Roman" w:hAnsi="Times New Roman" w:cs="Times New Roman"/>
          <w:sz w:val="24"/>
          <w:szCs w:val="24"/>
        </w:rPr>
        <w:t xml:space="preserve">We harvested </w:t>
      </w:r>
      <w:r w:rsidR="00B12D60" w:rsidRPr="00DF4DCD">
        <w:rPr>
          <w:rFonts w:ascii="Times New Roman" w:hAnsi="Times New Roman" w:cs="Times New Roman"/>
          <w:sz w:val="24"/>
          <w:szCs w:val="24"/>
        </w:rPr>
        <w:t xml:space="preserve">UCEs for the remaining using the standard </w:t>
      </w:r>
      <w:r w:rsidR="0067720F">
        <w:rPr>
          <w:rFonts w:ascii="Times New Roman" w:hAnsi="Times New Roman" w:cs="Times New Roman"/>
          <w:sz w:val="24"/>
          <w:szCs w:val="24"/>
        </w:rPr>
        <w:t>PHYLUCE</w:t>
      </w:r>
      <w:r w:rsidR="00B12D60" w:rsidRPr="00DF4DCD">
        <w:rPr>
          <w:rFonts w:ascii="Times New Roman" w:hAnsi="Times New Roman" w:cs="Times New Roman"/>
          <w:sz w:val="24"/>
          <w:szCs w:val="24"/>
        </w:rPr>
        <w:t xml:space="preserve"> protocol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&lt;EndNote&gt;&lt;Cite&gt;&lt;Author&gt;Faircloth&lt;/Author&gt;&lt;Year&gt;2016&lt;/Year&gt;&lt;RecNum&gt;94&lt;/RecNum&gt;&lt;DisplayText&gt;(Faircloth 2016)&lt;/DisplayText&gt;&lt;record&gt;&lt;rec-number&gt;94&lt;/rec-number&gt;&lt;foreign-keys&gt;&lt;key app="EN" db-id="vdwt9psdezv5tlee9vn5swzfzafw0azp5adx" timestamp="1649254158"&gt;94&lt;/key&gt;&lt;/foreign-keys&gt;&lt;ref-type name="Journal Article"&gt;17&lt;/ref-type&gt;&lt;contributors&gt;&lt;authors&gt;&lt;author&gt;Faircloth, B. C.&lt;/author&gt;&lt;/authors&gt;&lt;/contributors&gt;&lt;auth-address&gt;Department of Biological Sciences and Museum of Natural Science, Louisiana State University, Baton Rouge, LA 70803, USA.&lt;/auth-address&gt;&lt;titles&gt;&lt;title&gt;PHYLUCE is a software package for the analysis of conserved genomic loci&lt;/title&gt;&lt;secondary-title&gt;Bioinformatics&lt;/secondary-title&gt;&lt;/titles&gt;&lt;periodical&gt;&lt;full-title&gt;Bioinformatics&lt;/full-title&gt;&lt;/periodical&gt;&lt;pages&gt;786-8&lt;/pages&gt;&lt;volume&gt;32&lt;/volume&gt;&lt;number&gt;5&lt;/number&gt;&lt;edition&gt;2015/11/05&lt;/edition&gt;&lt;keywords&gt;&lt;keyword&gt;Genetic Loci&lt;/keyword&gt;&lt;keyword&gt;Genomics&lt;/keyword&gt;&lt;keyword&gt;Programming Languages&lt;/keyword&gt;&lt;keyword&gt;*Software&lt;/keyword&gt;&lt;/keywords&gt;&lt;dates&gt;&lt;year&gt;2016&lt;/year&gt;&lt;pub-dates&gt;&lt;date&gt;Mar 1&lt;/date&gt;&lt;/pub-dates&gt;&lt;/dates&gt;&lt;isbn&gt;1367-4811 (Electronic)&amp;#xD;1367-4803 (Linking)&lt;/isbn&gt;&lt;accession-num&gt;26530724&lt;/accession-num&gt;&lt;urls&gt;&lt;related-urls&gt;&lt;url&gt;https://www.ncbi.nlm.nih.gov/pubmed/26530724&lt;/url&gt;&lt;/related-urls&gt;&lt;/urls&gt;&lt;electronic-resource-num&gt;10.1093/bioinformatics/btv646&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(Faircloth 2016)</w:t>
      </w:r>
      <w:r w:rsidR="0067720F">
        <w:rPr>
          <w:rFonts w:ascii="Times New Roman" w:hAnsi="Times New Roman" w:cs="Times New Roman"/>
          <w:sz w:val="24"/>
          <w:szCs w:val="24"/>
        </w:rPr>
        <w:fldChar w:fldCharType="end"/>
      </w:r>
      <w:r w:rsidR="00B12D60" w:rsidRPr="00DF4DCD">
        <w:rPr>
          <w:rFonts w:ascii="Times New Roman" w:hAnsi="Times New Roman" w:cs="Times New Roman"/>
          <w:sz w:val="24"/>
          <w:szCs w:val="24"/>
        </w:rPr>
        <w:t>. In total</w:t>
      </w:r>
      <w:r w:rsidR="00FE342D">
        <w:rPr>
          <w:rFonts w:ascii="Times New Roman" w:hAnsi="Times New Roman" w:cs="Times New Roman"/>
          <w:sz w:val="24"/>
          <w:szCs w:val="24"/>
        </w:rPr>
        <w:t>, we recovered</w:t>
      </w:r>
      <w:r w:rsidR="00B12D60" w:rsidRPr="00DF4DCD">
        <w:rPr>
          <w:rFonts w:ascii="Times New Roman" w:hAnsi="Times New Roman" w:cs="Times New Roman"/>
          <w:sz w:val="24"/>
          <w:szCs w:val="24"/>
        </w:rPr>
        <w:t xml:space="preserve"> 2,645 unique UCE loci, though not all UCE loci were found in all taxa. The </w:t>
      </w:r>
      <w:r w:rsidR="00B12D60" w:rsidRPr="005B28B3">
        <w:rPr>
          <w:rFonts w:ascii="Times New Roman" w:hAnsi="Times New Roman" w:cs="Times New Roman"/>
          <w:i/>
          <w:iCs/>
          <w:sz w:val="24"/>
          <w:szCs w:val="24"/>
        </w:rPr>
        <w:t>Rattus</w:t>
      </w:r>
      <w:r w:rsidR="00B12D60" w:rsidRPr="00DF4DCD">
        <w:rPr>
          <w:rFonts w:ascii="Times New Roman" w:hAnsi="Times New Roman" w:cs="Times New Roman"/>
          <w:sz w:val="24"/>
          <w:szCs w:val="24"/>
        </w:rPr>
        <w:t xml:space="preserve"> </w:t>
      </w:r>
      <w:r w:rsidR="00FE342D">
        <w:rPr>
          <w:rFonts w:ascii="Times New Roman" w:hAnsi="Times New Roman" w:cs="Times New Roman"/>
          <w:sz w:val="24"/>
          <w:szCs w:val="24"/>
        </w:rPr>
        <w:t>species</w:t>
      </w:r>
      <w:r w:rsidR="00FE342D" w:rsidRPr="00DF4DCD">
        <w:rPr>
          <w:rFonts w:ascii="Times New Roman" w:hAnsi="Times New Roman" w:cs="Times New Roman"/>
          <w:sz w:val="24"/>
          <w:szCs w:val="24"/>
        </w:rPr>
        <w:t xml:space="preserve"> </w:t>
      </w:r>
      <w:r w:rsidR="00B12D60" w:rsidRPr="00DF4DCD">
        <w:rPr>
          <w:rFonts w:ascii="Times New Roman" w:hAnsi="Times New Roman" w:cs="Times New Roman"/>
          <w:sz w:val="24"/>
          <w:szCs w:val="24"/>
        </w:rPr>
        <w:t>yielded fewer UCE loci, as did the scaffold level assemblies from GenBank (Table 1).</w:t>
      </w:r>
      <w:r w:rsidR="00B12D60" w:rsidRPr="00B12D60">
        <w:t xml:space="preserve"> </w:t>
      </w:r>
      <w:commentRangeEnd w:id="11"/>
      <w:r w:rsidR="00D014B3">
        <w:rPr>
          <w:rStyle w:val="CommentReference"/>
        </w:rPr>
        <w:commentReference w:id="11"/>
      </w:r>
    </w:p>
    <w:p w14:paraId="1643FEA8" w14:textId="77777777" w:rsidR="005D3A4E" w:rsidRPr="00DF4DCD" w:rsidRDefault="005D3A4E" w:rsidP="005D3A4E">
      <w:pPr>
        <w:spacing w:after="0"/>
        <w:jc w:val="both"/>
        <w:rPr>
          <w:rFonts w:ascii="Times New Roman" w:hAnsi="Times New Roman" w:cs="Times New Roman"/>
          <w:sz w:val="24"/>
          <w:szCs w:val="24"/>
        </w:rPr>
      </w:pPr>
    </w:p>
    <w:p w14:paraId="00D814F6" w14:textId="505DB69A" w:rsidR="00B12D60" w:rsidRDefault="00B12D60" w:rsidP="00F413E3">
      <w:pPr>
        <w:pStyle w:val="Heading2"/>
      </w:pPr>
      <w:commentRangeStart w:id="12"/>
      <w:r>
        <w:t>UCE alignment</w:t>
      </w:r>
      <w:commentRangeEnd w:id="12"/>
      <w:r w:rsidR="00D014B3">
        <w:rPr>
          <w:rStyle w:val="CommentReference"/>
          <w:rFonts w:asciiTheme="minorHAnsi" w:hAnsiTheme="minorHAnsi" w:cstheme="minorBidi"/>
          <w:i w:val="0"/>
          <w:iCs w:val="0"/>
        </w:rPr>
        <w:commentReference w:id="12"/>
      </w:r>
    </w:p>
    <w:p w14:paraId="36331899" w14:textId="0EDC4F8B" w:rsidR="00B12D60" w:rsidRDefault="00FE342D" w:rsidP="005D3A4E">
      <w:pPr>
        <w:spacing w:after="0"/>
        <w:jc w:val="both"/>
        <w:rPr>
          <w:rFonts w:ascii="Times New Roman" w:hAnsi="Times New Roman" w:cs="Times New Roman"/>
          <w:sz w:val="24"/>
          <w:szCs w:val="24"/>
        </w:rPr>
      </w:pPr>
      <w:r>
        <w:rPr>
          <w:rFonts w:ascii="Times New Roman" w:hAnsi="Times New Roman" w:cs="Times New Roman"/>
          <w:sz w:val="24"/>
          <w:szCs w:val="24"/>
        </w:rPr>
        <w:t>We</w:t>
      </w:r>
      <w:r w:rsidR="0025681A">
        <w:rPr>
          <w:rFonts w:ascii="Times New Roman" w:hAnsi="Times New Roman" w:cs="Times New Roman"/>
          <w:sz w:val="24"/>
          <w:szCs w:val="24"/>
        </w:rPr>
        <w:t xml:space="preserve"> </w:t>
      </w:r>
      <w:r w:rsidR="0025681A" w:rsidRPr="00B12D60">
        <w:rPr>
          <w:rFonts w:ascii="Times New Roman" w:hAnsi="Times New Roman" w:cs="Times New Roman"/>
          <w:sz w:val="24"/>
          <w:szCs w:val="24"/>
        </w:rPr>
        <w:t>brought</w:t>
      </w:r>
      <w:r w:rsidR="0025681A">
        <w:rPr>
          <w:rFonts w:ascii="Times New Roman" w:hAnsi="Times New Roman" w:cs="Times New Roman"/>
          <w:sz w:val="24"/>
          <w:szCs w:val="24"/>
        </w:rPr>
        <w:t xml:space="preserve"> the extracted UCE sequences for each species</w:t>
      </w:r>
      <w:r w:rsidR="0025681A" w:rsidRPr="00B12D60">
        <w:rPr>
          <w:rFonts w:ascii="Times New Roman" w:hAnsi="Times New Roman" w:cs="Times New Roman"/>
          <w:sz w:val="24"/>
          <w:szCs w:val="24"/>
        </w:rPr>
        <w:t xml:space="preserve"> into</w:t>
      </w:r>
      <w:r w:rsidR="00F0016C">
        <w:rPr>
          <w:rFonts w:ascii="Times New Roman" w:hAnsi="Times New Roman" w:cs="Times New Roman"/>
          <w:sz w:val="24"/>
          <w:szCs w:val="24"/>
        </w:rPr>
        <w:t xml:space="preserve"> a</w:t>
      </w:r>
      <w:r w:rsidR="0025681A" w:rsidRPr="00B12D60">
        <w:rPr>
          <w:rFonts w:ascii="Times New Roman" w:hAnsi="Times New Roman" w:cs="Times New Roman"/>
          <w:sz w:val="24"/>
          <w:szCs w:val="24"/>
        </w:rPr>
        <w:t xml:space="preserve"> consistent orientation</w:t>
      </w:r>
      <w:r>
        <w:rPr>
          <w:rFonts w:ascii="Times New Roman" w:hAnsi="Times New Roman" w:cs="Times New Roman"/>
          <w:sz w:val="24"/>
          <w:szCs w:val="24"/>
        </w:rPr>
        <w:t xml:space="preserve"> </w:t>
      </w:r>
      <w:r w:rsidR="00B12D60" w:rsidRPr="00B12D60">
        <w:rPr>
          <w:rFonts w:ascii="Times New Roman" w:hAnsi="Times New Roman" w:cs="Times New Roman"/>
          <w:sz w:val="24"/>
          <w:szCs w:val="24"/>
        </w:rPr>
        <w:t>using MAFFT v7</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(Katoh and Standley 2013)</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then aligned</w:t>
      </w:r>
      <w:r w:rsidR="0025681A">
        <w:rPr>
          <w:rFonts w:ascii="Times New Roman" w:hAnsi="Times New Roman" w:cs="Times New Roman"/>
          <w:sz w:val="24"/>
          <w:szCs w:val="24"/>
        </w:rPr>
        <w:t xml:space="preserve"> them</w:t>
      </w:r>
      <w:r w:rsidR="00B12D60" w:rsidRPr="00B12D60">
        <w:rPr>
          <w:rFonts w:ascii="Times New Roman" w:hAnsi="Times New Roman" w:cs="Times New Roman"/>
          <w:sz w:val="24"/>
          <w:szCs w:val="24"/>
        </w:rPr>
        <w:t xml:space="preserve"> using FSA</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&lt;EndNote&gt;&lt;Cite&gt;&lt;Author&gt;Bradley&lt;/Author&gt;&lt;Year&gt;2009&lt;/Year&gt;&lt;RecNum&gt;83&lt;/RecNum&gt;&lt;DisplayText&gt;(Bradley et al. 2009)&lt;/DisplayText&gt;&lt;record&gt;&lt;rec-number&gt;83&lt;/rec-number&gt;&lt;foreign-keys&gt;&lt;key app="EN" db-id="vdwt9psdezv5tlee9vn5swzfzafw0azp5adx" timestamp="1649253851"&gt;83&lt;/key&gt;&lt;/foreign-keys&gt;&lt;ref-type name="Journal Article"&gt;17&lt;/ref-type&gt;&lt;contributors&gt;&lt;authors&gt;&lt;author&gt;Bradley, R. K.&lt;/author&gt;&lt;author&gt;Roberts, A.&lt;/author&gt;&lt;author&gt;Smoot, M.&lt;/author&gt;&lt;author&gt;Juvekar, S.&lt;/author&gt;&lt;author&gt;Do, J.&lt;/author&gt;&lt;author&gt;Dewey, C.&lt;/author&gt;&lt;author&gt;Holmes, I.&lt;/author&gt;&lt;author&gt;Pachter, L.&lt;/author&gt;&lt;/authors&gt;&lt;/contributors&gt;&lt;auth-address&gt;Department of Mathematics, University of California Berkeley, Berkeley, California, United States of America. rbradley@berkeley.edu&lt;/auth-address&gt;&lt;titles&gt;&lt;title&gt;Fast statistical alignment&lt;/title&gt;&lt;secondary-title&gt;PLoS Comput Biol&lt;/secondary-title&gt;&lt;/titles&gt;&lt;periodical&gt;&lt;full-title&gt;PLoS Comput Biol&lt;/full-title&gt;&lt;/periodical&gt;&lt;pages&gt;e1000392&lt;/pages&gt;&lt;volume&gt;5&lt;/volume&gt;&lt;number&gt;5&lt;/number&gt;&lt;edition&gt;2009/05/30&lt;/edition&gt;&lt;keywords&gt;&lt;keyword&gt;Algorithms&lt;/keyword&gt;&lt;keyword&gt;Amino Acid Sequence&lt;/keyword&gt;&lt;keyword&gt;Animals&lt;/keyword&gt;&lt;keyword&gt;Artificial Intelligence&lt;/keyword&gt;&lt;keyword&gt;Base Sequence&lt;/keyword&gt;&lt;keyword&gt;*Data Interpretation, Statistical&lt;/keyword&gt;&lt;keyword&gt;Databases, Genetic&lt;/keyword&gt;&lt;keyword&gt;Humans&lt;/keyword&gt;&lt;keyword&gt;Markov Chains&lt;/keyword&gt;&lt;keyword&gt;*Models, Genetic&lt;/keyword&gt;&lt;keyword&gt;Molecular Sequence Data&lt;/keyword&gt;&lt;keyword&gt;Sensitivity and Specificity&lt;/keyword&gt;&lt;keyword&gt;Sequence Alignment/*methods&lt;/keyword&gt;&lt;keyword&gt;Sequence Analysis&lt;/keyword&gt;&lt;keyword&gt;*Software&lt;/keyword&gt;&lt;/keywords&gt;&lt;dates&gt;&lt;year&gt;2009&lt;/year&gt;&lt;pub-dates&gt;&lt;date&gt;May&lt;/date&gt;&lt;/pub-dates&gt;&lt;/dates&gt;&lt;isbn&gt;1553-7358 (Electronic)&amp;#xD;1553-734X (Linking)&lt;/isbn&gt;&lt;accession-num&gt;19478997&lt;/accession-num&gt;&lt;urls&gt;&lt;related-urls&gt;&lt;url&gt;https://www.ncbi.nlm.nih.gov/pubmed/19478997&lt;/url&gt;&lt;/related-urls&gt;&lt;/urls&gt;&lt;custom2&gt;PMC2684580&lt;/custom2&gt;&lt;electronic-resource-num&gt;10.1371/journal.pcbi.1000392&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(Bradley et al. 2009)</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with </w:t>
      </w:r>
      <w:r w:rsidR="00C94C83">
        <w:rPr>
          <w:rFonts w:ascii="Times New Roman" w:hAnsi="Times New Roman" w:cs="Times New Roman"/>
          <w:sz w:val="24"/>
          <w:szCs w:val="24"/>
        </w:rPr>
        <w:t xml:space="preserve">the </w:t>
      </w:r>
      <w:r w:rsidR="00B12D60" w:rsidRPr="00B12D60">
        <w:rPr>
          <w:rFonts w:ascii="Times New Roman" w:hAnsi="Times New Roman" w:cs="Times New Roman"/>
          <w:sz w:val="24"/>
          <w:szCs w:val="24"/>
        </w:rPr>
        <w:t xml:space="preserve">default settings. </w:t>
      </w:r>
      <w:r w:rsidR="0025681A">
        <w:rPr>
          <w:rFonts w:ascii="Times New Roman" w:hAnsi="Times New Roman" w:cs="Times New Roman"/>
          <w:sz w:val="24"/>
          <w:szCs w:val="24"/>
        </w:rPr>
        <w:t>We trimmed UCE a</w:t>
      </w:r>
      <w:r w:rsidR="00B12D60" w:rsidRPr="00B12D60">
        <w:rPr>
          <w:rFonts w:ascii="Times New Roman" w:hAnsi="Times New Roman" w:cs="Times New Roman"/>
          <w:sz w:val="24"/>
          <w:szCs w:val="24"/>
        </w:rPr>
        <w:t xml:space="preserve">lignments with </w:t>
      </w:r>
      <w:proofErr w:type="spellStart"/>
      <w:r w:rsidR="00B12D60" w:rsidRPr="00B12D60">
        <w:rPr>
          <w:rFonts w:ascii="Times New Roman" w:hAnsi="Times New Roman" w:cs="Times New Roman"/>
          <w:sz w:val="24"/>
          <w:szCs w:val="24"/>
        </w:rPr>
        <w:t>TrimAl</w:t>
      </w:r>
      <w:proofErr w:type="spellEnd"/>
      <w:r w:rsidR="00B12D60" w:rsidRPr="00B12D60">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&lt;EndNote&gt;&lt;Cite&gt;&lt;Author&gt;Capella-Gutierrez&lt;/Author&gt;&lt;Year&gt;2009&lt;/Year&gt;&lt;RecNum&gt;86&lt;/RecNum&gt;&lt;DisplayText&gt;(Capella-Gutierrez et al. 2009)&lt;/DisplayText&gt;&lt;record&gt;&lt;rec-number&gt;86&lt;/rec-number&gt;&lt;foreign-keys&gt;&lt;key app="EN" db-id="vdwt9psdezv5tlee9vn5swzfzafw0azp5adx" timestamp="1649253947"&gt;86&lt;/key&gt;&lt;/foreign-keys&gt;&lt;ref-type name="Journal Article"&gt;17&lt;/ref-type&gt;&lt;contributors&gt;&lt;authors&gt;&lt;author&gt;Capella-Gutierrez, S.&lt;/author&gt;&lt;author&gt;Silla-Martinez, J. M.&lt;/author&gt;&lt;author&gt;Gabaldon, T.&lt;/author&gt;&lt;/authors&gt;&lt;/contributors&gt;&lt;auth-address&gt;Comparative Genomics Group, Bioinformatics and Genomics Programme, Centre for Genomic Regulation, 88 08003 Barcelona, Spain.&lt;/auth-address&gt;&lt;titles&gt;&lt;title&gt;trimAl: a tool for automated alignment trimming in large-scale phylogenetic analyses&lt;/title&gt;&lt;secondary-title&gt;Bioinformatics&lt;/secondary-title&gt;&lt;/titles&gt;&lt;periodical&gt;&lt;full-title&gt;Bioinformatics&lt;/full-title&gt;&lt;/periodical&gt;&lt;pages&gt;1972-3&lt;/pages&gt;&lt;volume&gt;25&lt;/volume&gt;&lt;number&gt;15&lt;/number&gt;&lt;edition&gt;2009/06/10&lt;/edition&gt;&lt;keywords&gt;&lt;keyword&gt;Algorithms&lt;/keyword&gt;&lt;keyword&gt;Computational Biology/*methods&lt;/keyword&gt;&lt;keyword&gt;*Phylogeny&lt;/keyword&gt;&lt;keyword&gt;Sequence Alignment/*methods&lt;/keyword&gt;&lt;keyword&gt;Sequence Analysis, Protein&lt;/keyword&gt;&lt;keyword&gt;*Software&lt;/keyword&gt;&lt;keyword&gt;User-Computer Interface&lt;/keyword&gt;&lt;/keywords&gt;&lt;dates&gt;&lt;year&gt;2009&lt;/year&gt;&lt;pub-dates&gt;&lt;date&gt;Aug 1&lt;/date&gt;&lt;/pub-dates&gt;&lt;/dates&gt;&lt;isbn&gt;1367-4811 (Electronic)&amp;#xD;1367-4803 (Linking)&lt;/isbn&gt;&lt;accession-num&gt;19505945&lt;/accession-num&gt;&lt;urls&gt;&lt;related-urls&gt;&lt;url&gt;https://www.ncbi.nlm.nih.gov/pubmed/19505945&lt;/url&gt;&lt;/related-urls&gt;&lt;/urls&gt;&lt;custom2&gt;PMC2712344&lt;/custom2&gt;&lt;electronic-resource-num&gt;10.1093/bioinformatics/btp348&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(Capella-Gutierrez et al. 2009)</w:t>
      </w:r>
      <w:r w:rsidR="0067720F">
        <w:rPr>
          <w:rFonts w:ascii="Times New Roman" w:hAnsi="Times New Roman" w:cs="Times New Roman"/>
          <w:sz w:val="24"/>
          <w:szCs w:val="24"/>
        </w:rPr>
        <w:fldChar w:fldCharType="end"/>
      </w:r>
      <w:r w:rsidR="00A0402C">
        <w:rPr>
          <w:rFonts w:ascii="Times New Roman" w:hAnsi="Times New Roman" w:cs="Times New Roman"/>
          <w:sz w:val="24"/>
          <w:szCs w:val="24"/>
        </w:rPr>
        <w:t xml:space="preserve"> with a gap threshold of 0.5 and otherwise default parameters</w:t>
      </w:r>
      <w:r w:rsidR="00173845">
        <w:rPr>
          <w:rFonts w:ascii="Times New Roman" w:hAnsi="Times New Roman" w:cs="Times New Roman"/>
          <w:sz w:val="24"/>
          <w:szCs w:val="24"/>
        </w:rPr>
        <w:t>,</w:t>
      </w:r>
      <w:r w:rsidR="00A0402C">
        <w:rPr>
          <w:rFonts w:ascii="Times New Roman" w:hAnsi="Times New Roman" w:cs="Times New Roman"/>
          <w:sz w:val="24"/>
          <w:szCs w:val="24"/>
        </w:rPr>
        <w:t xml:space="preserve"> then</w:t>
      </w:r>
      <w:r w:rsidR="003F6A73">
        <w:rPr>
          <w:rFonts w:ascii="Times New Roman" w:hAnsi="Times New Roman" w:cs="Times New Roman"/>
          <w:sz w:val="24"/>
          <w:szCs w:val="24"/>
        </w:rPr>
        <w:t xml:space="preserve"> </w:t>
      </w:r>
      <w:r w:rsidR="00B12D60" w:rsidRPr="00B12D60">
        <w:rPr>
          <w:rFonts w:ascii="Times New Roman" w:hAnsi="Times New Roman" w:cs="Times New Roman"/>
          <w:sz w:val="24"/>
          <w:szCs w:val="24"/>
        </w:rPr>
        <w:t>concatenated</w:t>
      </w:r>
      <w:r w:rsidR="0025681A">
        <w:rPr>
          <w:rFonts w:ascii="Times New Roman" w:hAnsi="Times New Roman" w:cs="Times New Roman"/>
          <w:sz w:val="24"/>
          <w:szCs w:val="24"/>
        </w:rPr>
        <w:t xml:space="preserve"> them</w:t>
      </w:r>
      <w:r w:rsidR="00A0402C">
        <w:rPr>
          <w:rFonts w:ascii="Times New Roman" w:hAnsi="Times New Roman" w:cs="Times New Roman"/>
          <w:sz w:val="24"/>
          <w:szCs w:val="24"/>
        </w:rPr>
        <w:t>.</w:t>
      </w:r>
      <w:r w:rsidR="0025681A">
        <w:rPr>
          <w:rFonts w:ascii="Times New Roman" w:hAnsi="Times New Roman" w:cs="Times New Roman"/>
          <w:sz w:val="24"/>
          <w:szCs w:val="24"/>
        </w:rPr>
        <w:t xml:space="preserve"> </w:t>
      </w:r>
      <w:r w:rsidR="00A94E60">
        <w:rPr>
          <w:rFonts w:ascii="Times New Roman" w:hAnsi="Times New Roman" w:cs="Times New Roman"/>
          <w:sz w:val="24"/>
          <w:szCs w:val="24"/>
        </w:rPr>
        <w:t>We performed a</w:t>
      </w:r>
      <w:r w:rsidR="0025681A">
        <w:rPr>
          <w:rFonts w:ascii="Times New Roman" w:hAnsi="Times New Roman" w:cs="Times New Roman"/>
          <w:sz w:val="24"/>
          <w:szCs w:val="24"/>
        </w:rPr>
        <w:t xml:space="preserve">dditional </w:t>
      </w:r>
      <w:r w:rsidR="00B12D60" w:rsidRPr="00B12D60">
        <w:rPr>
          <w:rFonts w:ascii="Times New Roman" w:hAnsi="Times New Roman" w:cs="Times New Roman"/>
          <w:sz w:val="24"/>
          <w:szCs w:val="24"/>
        </w:rPr>
        <w:t>quality check</w:t>
      </w:r>
      <w:r w:rsidR="0025681A">
        <w:rPr>
          <w:rFonts w:ascii="Times New Roman" w:hAnsi="Times New Roman" w:cs="Times New Roman"/>
          <w:sz w:val="24"/>
          <w:szCs w:val="24"/>
        </w:rPr>
        <w:t>s</w:t>
      </w:r>
      <w:r w:rsidR="00B12D60" w:rsidRPr="00B12D60">
        <w:rPr>
          <w:rFonts w:ascii="Times New Roman" w:hAnsi="Times New Roman" w:cs="Times New Roman"/>
          <w:sz w:val="24"/>
          <w:szCs w:val="24"/>
        </w:rPr>
        <w:t xml:space="preserve"> using Sequence Matrix v1.8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&lt;EndNote&gt;&lt;Cite&gt;&lt;Author&gt;Vaidya&lt;/Author&gt;&lt;Year&gt;2011&lt;/Year&gt;&lt;RecNum&gt;136&lt;/RecNum&gt;&lt;DisplayText&gt;(Vaidya et al. 2011)&lt;/DisplayText&gt;&lt;record&gt;&lt;rec-number&gt;136&lt;/rec-number&gt;&lt;foreign-keys&gt;&lt;key app="EN" db-id="vdwt9psdezv5tlee9vn5swzfzafw0azp5adx" timestamp="1649255449"&gt;136&lt;/key&gt;&lt;/foreign-keys&gt;&lt;ref-type name="Journal Article"&gt;17&lt;/ref-type&gt;&lt;contributors&gt;&lt;authors&gt;&lt;author&gt;Vaidya, G.&lt;/author&gt;&lt;author&gt;Lohman, D. J.&lt;/author&gt;&lt;author&gt;Meier, R.&lt;/author&gt;&lt;/authors&gt;&lt;/contributors&gt;&lt;auth-address&gt;Department of Biological Sciences.&amp;#xD;University Scholars Programme, National University of Singapore, 14 Science Drive 4, Singapore 117543, Singapore.&lt;/auth-address&gt;&lt;titles&gt;&lt;title&gt;SequenceMatrix: concatenation software for the fast assembly of multi-gene datasets with character set and codon information&lt;/title&gt;&lt;secondary-title&gt;Cladistics&lt;/secondary-title&gt;&lt;/titles&gt;&lt;periodical&gt;&lt;full-title&gt;Cladistics&lt;/full-title&gt;&lt;/periodical&gt;&lt;pages&gt;171-180&lt;/pages&gt;&lt;volume&gt;27&lt;/volume&gt;&lt;number&gt;2&lt;/number&gt;&lt;edition&gt;2011/04/01&lt;/edition&gt;&lt;dates&gt;&lt;year&gt;2011&lt;/year&gt;&lt;pub-dates&gt;&lt;date&gt;Apr&lt;/date&gt;&lt;/pub-dates&gt;&lt;/dates&gt;&lt;isbn&gt;1096-0031 (Electronic)&amp;#xD;0748-3007 (Linking)&lt;/isbn&gt;&lt;accession-num&gt;34875773&lt;/accession-num&gt;&lt;urls&gt;&lt;related-urls&gt;&lt;url&gt;https://www.ncbi.nlm.nih.gov/pubmed/34875773&lt;/url&gt;&lt;/related-urls&gt;&lt;/urls&gt;&lt;electronic-resource-num&gt;10.1111/j.1096-0031.2010.00329.x&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(Vaidya et al. 2011)</w:t>
      </w:r>
      <w:r w:rsidR="0067720F">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AMAS</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&lt;EndNote&gt;&lt;Cite&gt;&lt;Author&gt;Borowiec&lt;/Author&gt;&lt;Year&gt;2016&lt;/Year&gt;&lt;RecNum&gt;81&lt;/RecNum&gt;&lt;DisplayText&gt;(Borowiec 2016)&lt;/DisplayText&gt;&lt;record&gt;&lt;rec-number&gt;81&lt;/rec-number&gt;&lt;foreign-keys&gt;&lt;key app="EN" db-id="vdwt9psdezv5tlee9vn5swzfzafw0azp5adx" timestamp="1649253820"&gt;81&lt;/key&gt;&lt;/foreign-keys&gt;&lt;ref-type name="Journal Article"&gt;17&lt;/ref-type&gt;&lt;contributors&gt;&lt;authors&gt;&lt;author&gt;Borowiec, M. L.&lt;/author&gt;&lt;/authors&gt;&lt;/contributors&gt;&lt;auth-address&gt;Department of Entomology and Nematology, UC Davis , Davis , United States.&lt;/auth-address&gt;&lt;titles&gt;&lt;title&gt;AMAS: a fast tool for alignment manipulation and computing of summary statistics&lt;/title&gt;&lt;secondary-title&gt;PeerJ&lt;/secondary-title&gt;&lt;/titles&gt;&lt;periodical&gt;&lt;full-title&gt;PeerJ&lt;/full-title&gt;&lt;/periodical&gt;&lt;pages&gt;e1660&lt;/pages&gt;&lt;volume&gt;4&lt;/volume&gt;&lt;edition&gt;2016/02/03&lt;/edition&gt;&lt;keywords&gt;&lt;keyword&gt;Alignment properties&lt;/keyword&gt;&lt;keyword&gt;Bioinformatics&lt;/keyword&gt;&lt;keyword&gt;Concatenation&lt;/keyword&gt;&lt;keyword&gt;Phylogenetics&lt;/keyword&gt;&lt;keyword&gt;Phylogenomics&lt;/keyword&gt;&lt;/keywords&gt;&lt;dates&gt;&lt;year&gt;2016&lt;/year&gt;&lt;/dates&gt;&lt;isbn&gt;2167-8359 (Print)&amp;#xD;2167-8359 (Linking)&lt;/isbn&gt;&lt;accession-num&gt;26835189&lt;/accession-num&gt;&lt;urls&gt;&lt;related-urls&gt;&lt;url&gt;https://www.ncbi.nlm.nih.gov/pubmed/26835189&lt;/url&gt;&lt;/related-urls&gt;&lt;/urls&gt;&lt;custom2&gt;PMC4734057&lt;/custom2&gt;&lt;electronic-resource-num&gt;10.7717/peerj.1660&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(Borowiec 2016)</w:t>
      </w:r>
      <w:r w:rsidR="0067720F">
        <w:rPr>
          <w:rFonts w:ascii="Times New Roman" w:hAnsi="Times New Roman" w:cs="Times New Roman"/>
          <w:sz w:val="24"/>
          <w:szCs w:val="24"/>
        </w:rPr>
        <w:fldChar w:fldCharType="end"/>
      </w:r>
      <w:r w:rsidR="007E4D1B">
        <w:rPr>
          <w:rFonts w:ascii="Times New Roman" w:hAnsi="Times New Roman" w:cs="Times New Roman"/>
          <w:sz w:val="24"/>
          <w:szCs w:val="24"/>
        </w:rPr>
        <w:t xml:space="preserve"> (summary statistics are shown in Table SX)</w:t>
      </w:r>
      <w:r w:rsidR="00B12D60" w:rsidRPr="00B12D60">
        <w:rPr>
          <w:rFonts w:ascii="Times New Roman" w:hAnsi="Times New Roman" w:cs="Times New Roman"/>
          <w:sz w:val="24"/>
          <w:szCs w:val="24"/>
        </w:rPr>
        <w:t>.</w:t>
      </w:r>
      <w:r>
        <w:rPr>
          <w:rFonts w:ascii="Times New Roman" w:hAnsi="Times New Roman" w:cs="Times New Roman"/>
          <w:sz w:val="24"/>
          <w:szCs w:val="24"/>
        </w:rPr>
        <w:t xml:space="preserve"> </w:t>
      </w:r>
      <w:r w:rsidR="00A94E60">
        <w:rPr>
          <w:rFonts w:ascii="Times New Roman" w:hAnsi="Times New Roman" w:cs="Times New Roman"/>
          <w:sz w:val="24"/>
          <w:szCs w:val="24"/>
        </w:rPr>
        <w:t>We processed a</w:t>
      </w:r>
      <w:r w:rsidRPr="00B12D60">
        <w:rPr>
          <w:rFonts w:ascii="Times New Roman" w:hAnsi="Times New Roman" w:cs="Times New Roman"/>
          <w:sz w:val="24"/>
          <w:szCs w:val="24"/>
        </w:rPr>
        <w:t>ll alignments in parallel with GNU Parallel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r>
      <w:r w:rsidR="0067720F">
        <w:rPr>
          <w:rFonts w:ascii="Times New Roman" w:hAnsi="Times New Roman" w:cs="Times New Roman"/>
          <w:sz w:val="24"/>
          <w:szCs w:val="24"/>
        </w:rPr>
        <w:instrText xml:space="preserve"> ADDIN EN.CITE &lt;EndNote&gt;&lt;Cite&gt;&lt;Author&gt;Tange&lt;/Author&gt;&lt;Year&gt;2018&lt;/Year&gt;&lt;RecNum&gt;192&lt;/RecNum&gt;&lt;DisplayText&gt;(Tange 2018)&lt;/DisplayText&gt;&lt;record&gt;&lt;rec-number&gt;192&lt;/rec-number&gt;&lt;foreign-keys&gt;&lt;key app="EN" db-id="vdwt9psdezv5tlee9vn5swzfzafw0azp5adx" timestamp="1649258367"&gt;192&lt;/key&gt;&lt;/foreign-keys&gt;&lt;ref-type name="Computer Program"&gt;9&lt;/ref-type&gt;&lt;contributors&gt;&lt;authors&gt;&lt;author&gt;Tange, O.&lt;/author&gt;&lt;/authors&gt;&lt;/contributors&gt;&lt;titles&gt;&lt;title&gt;GNU Parallel&lt;/title&gt;&lt;/titles&gt;&lt;dates&gt;&lt;year&gt;2018&lt;/year&gt;&lt;/dates&gt;&lt;urls&gt;&lt;/urls&gt;&lt;electronic-resource-num&gt;10.5281/zenodo.1146014&lt;/electronic-resource-num&gt;&lt;/record&gt;&lt;/Cite&gt;&lt;/EndNote&gt;</w:instrText>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(Tange 2018)</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w:t>
      </w:r>
    </w:p>
    <w:p w14:paraId="2318F718" w14:textId="77777777" w:rsidR="005D3A4E" w:rsidRPr="00B12D60" w:rsidRDefault="005D3A4E" w:rsidP="005D3A4E">
      <w:pPr>
        <w:spacing w:after="0"/>
        <w:jc w:val="both"/>
        <w:rPr>
          <w:rFonts w:ascii="Times New Roman" w:hAnsi="Times New Roman" w:cs="Times New Roman"/>
          <w:sz w:val="24"/>
          <w:szCs w:val="24"/>
        </w:rPr>
      </w:pPr>
    </w:p>
    <w:p w14:paraId="09F5CC6A" w14:textId="77777777" w:rsidR="00B12D60" w:rsidRDefault="00FD0B8D" w:rsidP="00F413E3">
      <w:pPr>
        <w:pStyle w:val="Heading2"/>
      </w:pPr>
      <w:commentRangeStart w:id="13"/>
      <w:r w:rsidRPr="00031896">
        <w:t xml:space="preserve">Species tree </w:t>
      </w:r>
      <w:r w:rsidR="00B12D60">
        <w:t>reconstruction from UCEs</w:t>
      </w:r>
      <w:commentRangeEnd w:id="13"/>
      <w:r w:rsidR="00D014B3">
        <w:rPr>
          <w:rStyle w:val="CommentReference"/>
          <w:rFonts w:asciiTheme="minorHAnsi" w:hAnsiTheme="minorHAnsi" w:cstheme="minorBidi"/>
          <w:i w:val="0"/>
          <w:iCs w:val="0"/>
        </w:rPr>
        <w:commentReference w:id="13"/>
      </w:r>
    </w:p>
    <w:p w14:paraId="6ED682B4" w14:textId="6235D779" w:rsidR="00AF4933" w:rsidRPr="00E65A92" w:rsidRDefault="00C94C83" w:rsidP="00E41C86">
      <w:pPr>
        <w:spacing w:after="0"/>
        <w:jc w:val="both"/>
        <w:rPr>
          <w:rFonts w:ascii="Times New Roman" w:hAnsi="Times New Roman" w:cs="Times New Roman"/>
          <w:i/>
          <w:iCs/>
          <w:sz w:val="24"/>
          <w:szCs w:val="24"/>
        </w:rPr>
      </w:pPr>
      <w:r>
        <w:rPr>
          <w:rFonts w:ascii="Times New Roman" w:hAnsi="Times New Roman" w:cs="Times New Roman"/>
          <w:sz w:val="24"/>
          <w:szCs w:val="24"/>
        </w:rPr>
        <w:t>We constructed a species level rodent phylogeny with two approaches</w:t>
      </w:r>
      <w:r w:rsidR="00D20C68">
        <w:rPr>
          <w:rFonts w:ascii="Times New Roman" w:hAnsi="Times New Roman" w:cs="Times New Roman"/>
          <w:sz w:val="24"/>
          <w:szCs w:val="24"/>
        </w:rPr>
        <w:t>. First, using the concatenated alignment</w:t>
      </w:r>
      <w:r w:rsidR="0067720F">
        <w:rPr>
          <w:rFonts w:ascii="Times New Roman" w:hAnsi="Times New Roman" w:cs="Times New Roman"/>
          <w:sz w:val="24"/>
          <w:szCs w:val="24"/>
        </w:rPr>
        <w:t>s</w:t>
      </w:r>
      <w:r w:rsidR="00D20C68">
        <w:rPr>
          <w:rFonts w:ascii="Times New Roman" w:hAnsi="Times New Roman" w:cs="Times New Roman"/>
          <w:sz w:val="24"/>
          <w:szCs w:val="24"/>
        </w:rPr>
        <w:t xml:space="preserve"> of all UCEs, we reconstructed a maximum-likelihood (ML) species tree with</w:t>
      </w:r>
      <w:r w:rsidR="00D20C68" w:rsidRPr="00B12D60">
        <w:rPr>
          <w:rFonts w:ascii="Times New Roman" w:hAnsi="Times New Roman" w:cs="Times New Roman"/>
          <w:sz w:val="24"/>
          <w:szCs w:val="24"/>
        </w:rPr>
        <w:t xml:space="preserve"> IQ-TREE 2</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67720F">
        <w:rPr>
          <w:rFonts w:ascii="Times New Roman" w:hAnsi="Times New Roman" w:cs="Times New Roman"/>
          <w:sz w:val="24"/>
          <w:szCs w:val="24"/>
        </w:rPr>
        <w:fldChar w:fldCharType="end"/>
      </w:r>
      <w:r w:rsidR="00D20C68">
        <w:rPr>
          <w:rFonts w:ascii="Times New Roman" w:hAnsi="Times New Roman" w:cs="Times New Roman"/>
          <w:sz w:val="24"/>
          <w:szCs w:val="24"/>
        </w:rPr>
        <w:t xml:space="preserve"> and it</w:t>
      </w:r>
      <w:r w:rsidR="00D20C68" w:rsidRPr="00B12D60">
        <w:rPr>
          <w:rFonts w:ascii="Times New Roman" w:hAnsi="Times New Roman" w:cs="Times New Roman"/>
          <w:sz w:val="24"/>
          <w:szCs w:val="24"/>
        </w:rPr>
        <w:t>s inbuilt partition model</w:t>
      </w:r>
      <w:r w:rsidR="0067720F">
        <w:rPr>
          <w:rFonts w:ascii="Times New Roman" w:hAnsi="Times New Roman" w:cs="Times New Roman"/>
          <w:sz w:val="24"/>
          <w:szCs w:val="24"/>
        </w:rPr>
        <w:t xml:space="preserve"> </w: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 </w:instrText>
      </w:r>
      <w:r w:rsidR="0067720F">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PjxSZWNOdW0+ODg8L1JlY051bT48RGlzcGxheVRleHQ+KENoZXJub21vciBldCBhbC4gMjAxNik8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</w:fldData>
        </w:fldChar>
      </w:r>
      <w:r w:rsidR="0067720F">
        <w:rPr>
          <w:rFonts w:ascii="Times New Roman" w:hAnsi="Times New Roman" w:cs="Times New Roman"/>
          <w:sz w:val="24"/>
          <w:szCs w:val="24"/>
        </w:rPr>
        <w:instrText xml:space="preserve"> ADDIN EN.CITE.DATA </w:instrText>
      </w:r>
      <w:r w:rsidR="0067720F">
        <w:rPr>
          <w:rFonts w:ascii="Times New Roman" w:hAnsi="Times New Roman" w:cs="Times New Roman"/>
          <w:sz w:val="24"/>
          <w:szCs w:val="24"/>
        </w:rPr>
      </w:r>
      <w:r w:rsidR="0067720F">
        <w:rPr>
          <w:rFonts w:ascii="Times New Roman" w:hAnsi="Times New Roman" w:cs="Times New Roman"/>
          <w:sz w:val="24"/>
          <w:szCs w:val="24"/>
        </w:rPr>
        <w:fldChar w:fldCharType="end"/>
      </w:r>
      <w:r w:rsidR="0067720F">
        <w:rPr>
          <w:rFonts w:ascii="Times New Roman" w:hAnsi="Times New Roman" w:cs="Times New Roman"/>
          <w:sz w:val="24"/>
          <w:szCs w:val="24"/>
        </w:rPr>
      </w:r>
      <w:r w:rsidR="0067720F">
        <w:rPr>
          <w:rFonts w:ascii="Times New Roman" w:hAnsi="Times New Roman" w:cs="Times New Roman"/>
          <w:sz w:val="24"/>
          <w:szCs w:val="24"/>
        </w:rPr>
        <w:fldChar w:fldCharType="separate"/>
      </w:r>
      <w:r w:rsidR="0067720F">
        <w:rPr>
          <w:rFonts w:ascii="Times New Roman" w:hAnsi="Times New Roman" w:cs="Times New Roman"/>
          <w:noProof/>
          <w:sz w:val="24"/>
          <w:szCs w:val="24"/>
        </w:rPr>
        <w:t>(Chernomor et al. 2016)</w:t>
      </w:r>
      <w:r w:rsidR="0067720F">
        <w:rPr>
          <w:rFonts w:ascii="Times New Roman" w:hAnsi="Times New Roman" w:cs="Times New Roman"/>
          <w:sz w:val="24"/>
          <w:szCs w:val="24"/>
        </w:rPr>
        <w:fldChar w:fldCharType="end"/>
      </w:r>
      <w:r w:rsidR="0067720F">
        <w:rPr>
          <w:rFonts w:ascii="Times New Roman" w:hAnsi="Times New Roman" w:cs="Times New Roman"/>
          <w:sz w:val="24"/>
          <w:szCs w:val="24"/>
        </w:rPr>
        <w:t>.</w:t>
      </w:r>
      <w:r w:rsidR="00D20C68" w:rsidRPr="00B12D60">
        <w:rPr>
          <w:rFonts w:ascii="Times New Roman" w:hAnsi="Times New Roman" w:cs="Times New Roman"/>
          <w:sz w:val="24"/>
          <w:szCs w:val="24"/>
        </w:rPr>
        <w:t xml:space="preserve"> </w:t>
      </w:r>
      <w:r w:rsidR="00D20C68">
        <w:rPr>
          <w:rFonts w:ascii="Times New Roman" w:hAnsi="Times New Roman" w:cs="Times New Roman"/>
          <w:sz w:val="24"/>
          <w:szCs w:val="24"/>
        </w:rPr>
        <w:t>Next, w</w:t>
      </w:r>
      <w:r w:rsidR="0025681A">
        <w:rPr>
          <w:rFonts w:ascii="Times New Roman" w:hAnsi="Times New Roman" w:cs="Times New Roman"/>
          <w:sz w:val="24"/>
          <w:szCs w:val="24"/>
        </w:rPr>
        <w:t xml:space="preserve">e used </w:t>
      </w:r>
      <w:r w:rsidR="00B12D60" w:rsidRPr="00B12D60">
        <w:rPr>
          <w:rFonts w:ascii="Times New Roman" w:hAnsi="Times New Roman" w:cs="Times New Roman"/>
          <w:sz w:val="24"/>
          <w:szCs w:val="24"/>
        </w:rPr>
        <w:t xml:space="preserve">IQ-TREE 2 to reconstruct </w:t>
      </w:r>
      <w:r w:rsidR="004A71FE">
        <w:rPr>
          <w:rFonts w:ascii="Times New Roman" w:hAnsi="Times New Roman" w:cs="Times New Roman"/>
          <w:sz w:val="24"/>
          <w:szCs w:val="24"/>
        </w:rPr>
        <w:t>gene-</w:t>
      </w:r>
      <w:r w:rsidR="00B12D60" w:rsidRPr="00B12D60">
        <w:rPr>
          <w:rFonts w:ascii="Times New Roman" w:hAnsi="Times New Roman" w:cs="Times New Roman"/>
          <w:sz w:val="24"/>
          <w:szCs w:val="24"/>
        </w:rPr>
        <w:t xml:space="preserve">trees from the individual </w:t>
      </w:r>
      <w:r w:rsidR="0025681A">
        <w:rPr>
          <w:rFonts w:ascii="Times New Roman" w:hAnsi="Times New Roman" w:cs="Times New Roman"/>
          <w:sz w:val="24"/>
          <w:szCs w:val="24"/>
        </w:rPr>
        <w:t>UCE</w:t>
      </w:r>
      <w:r w:rsidR="0025681A"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alignments.</w:t>
      </w:r>
      <w:r w:rsidR="004A71FE">
        <w:rPr>
          <w:rFonts w:ascii="Times New Roman" w:hAnsi="Times New Roman" w:cs="Times New Roman"/>
          <w:sz w:val="24"/>
          <w:szCs w:val="24"/>
        </w:rPr>
        <w:t xml:space="preserve"> </w:t>
      </w:r>
      <w:r w:rsidR="00F145AB">
        <w:rPr>
          <w:rFonts w:ascii="Times New Roman" w:hAnsi="Times New Roman" w:cs="Times New Roman"/>
          <w:sz w:val="24"/>
          <w:szCs w:val="24"/>
        </w:rPr>
        <w:t xml:space="preserve">For both cases, data was partitioned by UCE </w:t>
      </w:r>
      <w:proofErr w:type="gramStart"/>
      <w:r w:rsidR="00F145AB">
        <w:rPr>
          <w:rFonts w:ascii="Times New Roman" w:hAnsi="Times New Roman" w:cs="Times New Roman"/>
          <w:sz w:val="24"/>
          <w:szCs w:val="24"/>
        </w:rPr>
        <w:t>loci</w:t>
      </w:r>
      <w:proofErr w:type="gramEnd"/>
      <w:r w:rsidR="00F145AB">
        <w:rPr>
          <w:rFonts w:ascii="Times New Roman" w:hAnsi="Times New Roman" w:cs="Times New Roman"/>
          <w:sz w:val="24"/>
          <w:szCs w:val="24"/>
        </w:rPr>
        <w:t xml:space="preserve"> and we</w:t>
      </w:r>
      <w:r w:rsidR="00B877C3">
        <w:rPr>
          <w:rFonts w:ascii="Times New Roman" w:hAnsi="Times New Roman" w:cs="Times New Roman"/>
          <w:sz w:val="24"/>
          <w:szCs w:val="24"/>
        </w:rPr>
        <w:t xml:space="preserve"> infer</w:t>
      </w:r>
      <w:r w:rsidR="00F145AB">
        <w:rPr>
          <w:rFonts w:ascii="Times New Roman" w:hAnsi="Times New Roman" w:cs="Times New Roman"/>
          <w:sz w:val="24"/>
          <w:szCs w:val="24"/>
        </w:rPr>
        <w:t>red</w:t>
      </w:r>
      <w:r w:rsidR="00B877C3">
        <w:rPr>
          <w:rFonts w:ascii="Times New Roman" w:hAnsi="Times New Roman" w:cs="Times New Roman"/>
          <w:sz w:val="24"/>
          <w:szCs w:val="24"/>
        </w:rPr>
        <w:t xml:space="preserve"> an </w:t>
      </w:r>
      <w:r w:rsidR="0025681A">
        <w:rPr>
          <w:rFonts w:ascii="Times New Roman" w:hAnsi="Times New Roman" w:cs="Times New Roman"/>
          <w:sz w:val="24"/>
          <w:szCs w:val="24"/>
        </w:rPr>
        <w:t>o</w:t>
      </w:r>
      <w:r w:rsidR="00B12D60" w:rsidRPr="00B12D60">
        <w:rPr>
          <w:rFonts w:ascii="Times New Roman" w:hAnsi="Times New Roman" w:cs="Times New Roman"/>
          <w:sz w:val="24"/>
          <w:szCs w:val="24"/>
        </w:rPr>
        <w:t xml:space="preserve">ptimal substitution model for each alignment with </w:t>
      </w:r>
      <w:proofErr w:type="spellStart"/>
      <w:r w:rsidR="00B12D60" w:rsidRPr="00B12D60">
        <w:rPr>
          <w:rFonts w:ascii="Times New Roman" w:hAnsi="Times New Roman" w:cs="Times New Roman"/>
          <w:sz w:val="24"/>
          <w:szCs w:val="24"/>
        </w:rPr>
        <w:t>ModelFinder</w:t>
      </w:r>
      <w:proofErr w:type="spellEnd"/>
      <w:r w:rsidR="00B12D60" w:rsidRPr="00B12D60">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PC9ZZWFyPjxSZWNOdW0+MTA0PC9SZWNOdW0+PERpc3BsYXlUZXh0PihDaGVybm9tb3IgZXQgYWwu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</w:fldData>
        </w:fldChar>
      </w:r>
      <w:r w:rsidR="00E41C86">
        <w:rPr>
          <w:rFonts w:ascii="Times New Roman" w:hAnsi="Times New Roman" w:cs="Times New Roman"/>
          <w:sz w:val="24"/>
          <w:szCs w:val="24"/>
        </w:rPr>
        <w:instrText xml:space="preserve"> ADDIN EN.CITE </w:instrText>
      </w:r>
      <w:r w:rsidR="00E41C86">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PC9ZZWFyPjxSZWNOdW0+MTA0PC9SZWNOdW0+PERpc3BsYXlUZXh0PihDaGVybm9tb3IgZXQgYWwu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</w:fldData>
        </w:fldChar>
      </w:r>
      <w:r w:rsidR="00E41C86">
        <w:rPr>
          <w:rFonts w:ascii="Times New Roman" w:hAnsi="Times New Roman" w:cs="Times New Roman"/>
          <w:sz w:val="24"/>
          <w:szCs w:val="24"/>
        </w:rPr>
        <w:instrText xml:space="preserve"> ADDIN EN.CITE.DATA </w:instrText>
      </w:r>
      <w:r w:rsidR="00E41C86">
        <w:rPr>
          <w:rFonts w:ascii="Times New Roman" w:hAnsi="Times New Roman" w:cs="Times New Roman"/>
          <w:sz w:val="24"/>
          <w:szCs w:val="24"/>
        </w:rPr>
      </w:r>
      <w:r w:rsidR="00E41C86">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E41C86">
        <w:rPr>
          <w:rFonts w:ascii="Times New Roman" w:hAnsi="Times New Roman" w:cs="Times New Roman"/>
          <w:noProof/>
          <w:sz w:val="24"/>
          <w:szCs w:val="24"/>
        </w:rPr>
        <w:t>(Chernomor et al. 2016; Kalyaanamoorthy et al. 2017)</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r w:rsidR="00C810B7">
        <w:rPr>
          <w:rFonts w:ascii="Times New Roman" w:hAnsi="Times New Roman" w:cs="Times New Roman"/>
          <w:sz w:val="24"/>
          <w:szCs w:val="24"/>
        </w:rPr>
        <w:t xml:space="preserve"> For all IQ-TREE runs (concatenated</w:t>
      </w:r>
      <w:r w:rsidR="00B877C3">
        <w:rPr>
          <w:rFonts w:ascii="Times New Roman" w:hAnsi="Times New Roman" w:cs="Times New Roman"/>
          <w:sz w:val="24"/>
          <w:szCs w:val="24"/>
        </w:rPr>
        <w:t xml:space="preserve">, or </w:t>
      </w:r>
      <w:r w:rsidR="00C810B7">
        <w:rPr>
          <w:rFonts w:ascii="Times New Roman" w:hAnsi="Times New Roman" w:cs="Times New Roman"/>
          <w:sz w:val="24"/>
          <w:szCs w:val="24"/>
        </w:rPr>
        <w:t>individual loci),</w:t>
      </w:r>
      <w:r w:rsidR="00B877C3">
        <w:rPr>
          <w:rFonts w:ascii="Times New Roman" w:hAnsi="Times New Roman" w:cs="Times New Roman"/>
          <w:sz w:val="24"/>
          <w:szCs w:val="24"/>
        </w:rPr>
        <w:t xml:space="preserve"> we assessed</w:t>
      </w:r>
      <w:r w:rsidR="00C810B7">
        <w:rPr>
          <w:rFonts w:ascii="Times New Roman" w:hAnsi="Times New Roman" w:cs="Times New Roman"/>
          <w:sz w:val="24"/>
          <w:szCs w:val="24"/>
        </w:rPr>
        <w:t xml:space="preserve"> b</w:t>
      </w:r>
      <w:r w:rsidR="00C810B7" w:rsidRPr="00B12D60">
        <w:rPr>
          <w:rFonts w:ascii="Times New Roman" w:hAnsi="Times New Roman" w:cs="Times New Roman"/>
          <w:sz w:val="24"/>
          <w:szCs w:val="24"/>
        </w:rPr>
        <w:t>ranch support with ultrafast bootstrap approximation</w:t>
      </w:r>
      <w:r w:rsidR="001B0E99">
        <w:rPr>
          <w:rFonts w:ascii="Times New Roman" w:hAnsi="Times New Roman" w:cs="Times New Roman"/>
          <w:sz w:val="24"/>
          <w:szCs w:val="24"/>
        </w:rPr>
        <w:t xml:space="preserve"> (</w:t>
      </w:r>
      <w:proofErr w:type="spellStart"/>
      <w:r w:rsidR="001B0E99">
        <w:rPr>
          <w:rFonts w:ascii="Times New Roman" w:hAnsi="Times New Roman" w:cs="Times New Roman"/>
          <w:sz w:val="24"/>
          <w:szCs w:val="24"/>
        </w:rPr>
        <w:t>UFBoot</w:t>
      </w:r>
      <w:proofErr w:type="spellEnd"/>
      <w:r w:rsidR="001B0E99">
        <w:rPr>
          <w:rFonts w:ascii="Times New Roman" w:hAnsi="Times New Roman" w:cs="Times New Roman"/>
          <w:sz w:val="24"/>
          <w:szCs w:val="24"/>
        </w:rPr>
        <w:t>)</w:t>
      </w:r>
      <w:r w:rsidR="00C810B7" w:rsidRPr="00B12D60">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&lt;EndNote&gt;&lt;Cite&gt;&lt;Author&gt;Hoang&lt;/Author&gt;&lt;Year&gt;2018&lt;/Year&gt;&lt;RecNum&gt;101&lt;/RecNum&gt;&lt;DisplayText&gt;(Hoang et al. 2018)&lt;/DisplayText&gt;&lt;record&gt;&lt;rec-number&gt;101&lt;/rec-number&gt;&lt;foreign-keys&gt;&lt;key app="EN" db-id="vdwt9psdezv5tlee9vn5swzfzafw0azp5adx" timestamp="1649254331"&gt;101&lt;/key&gt;&lt;/foreign-keys&gt;&lt;ref-type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 Biol Evol&lt;/secondary-title&gt;&lt;/titles&gt;&lt;periodical&gt;&lt;full-title&gt;Mol Biol Evol&lt;/full-title&gt;&lt;/periodical&gt;&lt;pages&gt;518-522&lt;/pages&gt;&lt;volume&gt;35&lt;/volume&gt;&lt;number&gt;2&lt;/number&gt;&lt;edition&gt;2017/10/28&lt;/edition&gt;&lt;keywords&gt;&lt;keyword&gt;*Likelihood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(Hoang et al. 2018)</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 xml:space="preserve"> and</w:t>
      </w:r>
      <w:r w:rsidR="00C810B7">
        <w:rPr>
          <w:rFonts w:ascii="Times New Roman" w:hAnsi="Times New Roman" w:cs="Times New Roman"/>
          <w:sz w:val="24"/>
          <w:szCs w:val="24"/>
        </w:rPr>
        <w:t xml:space="preserve"> the</w:t>
      </w:r>
      <w:r w:rsidR="00C810B7" w:rsidRPr="00B12D60">
        <w:rPr>
          <w:rFonts w:ascii="Times New Roman" w:hAnsi="Times New Roman" w:cs="Times New Roman"/>
          <w:sz w:val="24"/>
          <w:szCs w:val="24"/>
        </w:rPr>
        <w:t xml:space="preserve"> corrected approximate likelihood ratio test (SH-</w:t>
      </w:r>
      <w:proofErr w:type="spellStart"/>
      <w:r w:rsidR="00C810B7" w:rsidRPr="00B12D60">
        <w:rPr>
          <w:rFonts w:ascii="Times New Roman" w:hAnsi="Times New Roman" w:cs="Times New Roman"/>
          <w:sz w:val="24"/>
          <w:szCs w:val="24"/>
        </w:rPr>
        <w:t>aLRT</w:t>
      </w:r>
      <w:proofErr w:type="spellEnd"/>
      <w:r w:rsidR="00C810B7" w:rsidRPr="00B12D60">
        <w:rPr>
          <w:rFonts w:ascii="Times New Roman" w:hAnsi="Times New Roman" w:cs="Times New Roman"/>
          <w:sz w:val="24"/>
          <w:szCs w:val="24"/>
        </w:rPr>
        <w:t>)</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&lt;EndNote&gt;&lt;Cite&gt;&lt;Author&gt;Guindon&lt;/Author&gt;&lt;Year&gt;2010&lt;/Year&gt;&lt;RecNum&gt;96&lt;/RecNum&gt;&lt;DisplayText&gt;(Guindon et al. 2010)&lt;/DisplayText&gt;&lt;record&gt;&lt;rec-number&gt;96&lt;/rec-number&gt;&lt;foreign-keys&gt;&lt;key app="EN" db-id="vdwt9psdezv5tlee9vn5swzfzafw0azp5adx" timestamp="1649254236"&gt;96&lt;/key&gt;&lt;/foreign-keys&gt;&lt;ref-type name="Journal Article"&gt;17&lt;/ref-type&gt;&lt;contributors&gt;&lt;authors&gt;&lt;author&gt;Guindon, S.&lt;/author&gt;&lt;author&gt;Dufayard, J. F.&lt;/author&gt;&lt;author&gt;Lefort, V.&lt;/author&gt;&lt;author&gt;Anisimova, M.&lt;/author&gt;&lt;author&gt;Hordijk, W.&lt;/author&gt;&lt;author&gt;Gascuel, O.&lt;/author&gt;&lt;/authors&gt;&lt;/contributors&gt;&lt;auth-address&gt;Methodes et Algorithmes pour la Bioinformatique, LIRMM, Centre National de la Recherche Scientifique, Universite de Montpellier, Montpellier Cedex 5, France.&lt;/auth-address&gt;&lt;titles&gt;&lt;title&gt;New algorithms and methods to estimate maximum-likelihood phylogenies: assessing the performance of PhyML 3.0&lt;/title&gt;&lt;secondary-title&gt;Syst Biol&lt;/secondary-title&gt;&lt;/titles&gt;&lt;periodical&gt;&lt;full-title&gt;Syst Biol&lt;/full-title&gt;&lt;/periodical&gt;&lt;pages&gt;307-21&lt;/pages&gt;&lt;volume&gt;59&lt;/volume&gt;&lt;number&gt;3&lt;/number&gt;&lt;edition&gt;2010/06/09&lt;/edition&gt;&lt;keywords&gt;&lt;keyword&gt;*Algorithms&lt;/keyword&gt;&lt;keyword&gt;Classification/*methods&lt;/keyword&gt;&lt;keyword&gt;Likelihood Functions&lt;/keyword&gt;&lt;keyword&gt;*Phylogeny&lt;/keyword&gt;&lt;keyword&gt;*Software&lt;/keyword&gt;&lt;/keywords&gt;&lt;dates&gt;&lt;year&gt;2010&lt;/year&gt;&lt;pub-dates&gt;&lt;date&gt;May&lt;/date&gt;&lt;/pub-dates&gt;&lt;/dates&gt;&lt;isbn&gt;1076-836X (Electronic)&amp;#xD;1063-5157 (Linking)&lt;/isbn&gt;&lt;accession-num&gt;20525638&lt;/accession-num&gt;&lt;urls&gt;&lt;related-urls&gt;&lt;url&gt;https://www.ncbi.nlm.nih.gov/pubmed/20525638&lt;/url&gt;&lt;/related-urls&gt;&lt;/urls&gt;&lt;electronic-resource-num&gt;10.1093/sysbio/syq010&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(Guindon et al. 2010)</w:t>
      </w:r>
      <w:r w:rsidR="001B0E99">
        <w:rPr>
          <w:rFonts w:ascii="Times New Roman" w:hAnsi="Times New Roman" w:cs="Times New Roman"/>
          <w:sz w:val="24"/>
          <w:szCs w:val="24"/>
        </w:rPr>
        <w:fldChar w:fldCharType="end"/>
      </w:r>
      <w:r w:rsidR="00C810B7" w:rsidRPr="00B12D60">
        <w:rPr>
          <w:rFonts w:ascii="Times New Roman" w:hAnsi="Times New Roman" w:cs="Times New Roman"/>
          <w:sz w:val="24"/>
          <w:szCs w:val="24"/>
        </w:rPr>
        <w:t>.</w:t>
      </w:r>
      <w:r w:rsidR="00D20C68">
        <w:rPr>
          <w:rFonts w:ascii="Times New Roman" w:hAnsi="Times New Roman" w:cs="Times New Roman"/>
          <w:sz w:val="24"/>
          <w:szCs w:val="24"/>
        </w:rPr>
        <w:t xml:space="preserve"> We collapsed</w:t>
      </w:r>
      <w:r w:rsidR="00AF4933">
        <w:rPr>
          <w:rFonts w:ascii="Times New Roman" w:hAnsi="Times New Roman" w:cs="Times New Roman"/>
          <w:sz w:val="24"/>
          <w:szCs w:val="24"/>
        </w:rPr>
        <w:t xml:space="preserve"> </w:t>
      </w:r>
      <w:r w:rsidR="00D20C68">
        <w:rPr>
          <w:rFonts w:ascii="Times New Roman" w:hAnsi="Times New Roman" w:cs="Times New Roman"/>
          <w:sz w:val="24"/>
          <w:szCs w:val="24"/>
        </w:rPr>
        <w:t xml:space="preserve">branches in each UCE tree </w:t>
      </w:r>
      <w:r w:rsidR="00AF4933">
        <w:rPr>
          <w:rFonts w:ascii="Times New Roman" w:hAnsi="Times New Roman" w:cs="Times New Roman"/>
          <w:sz w:val="24"/>
          <w:szCs w:val="24"/>
        </w:rPr>
        <w:t xml:space="preserve">exhibiting less than </w:t>
      </w:r>
      <w:r w:rsidR="00D20C68">
        <w:rPr>
          <w:rFonts w:ascii="Times New Roman" w:hAnsi="Times New Roman" w:cs="Times New Roman"/>
          <w:sz w:val="24"/>
          <w:szCs w:val="24"/>
        </w:rPr>
        <w:t xml:space="preserve">10% </w:t>
      </w:r>
      <w:r w:rsidR="00C810B7">
        <w:rPr>
          <w:rFonts w:ascii="Times New Roman" w:hAnsi="Times New Roman" w:cs="Times New Roman"/>
          <w:sz w:val="24"/>
          <w:szCs w:val="24"/>
        </w:rPr>
        <w:t xml:space="preserve">bootstrap </w:t>
      </w:r>
      <w:r w:rsidR="00D20C68">
        <w:rPr>
          <w:rFonts w:ascii="Times New Roman" w:hAnsi="Times New Roman" w:cs="Times New Roman"/>
          <w:sz w:val="24"/>
          <w:szCs w:val="24"/>
        </w:rPr>
        <w:t xml:space="preserve">support using the </w:t>
      </w:r>
      <w:proofErr w:type="spellStart"/>
      <w:r w:rsidR="00D20C68">
        <w:rPr>
          <w:rFonts w:ascii="Times New Roman" w:hAnsi="Times New Roman" w:cs="Times New Roman"/>
          <w:sz w:val="24"/>
          <w:szCs w:val="24"/>
        </w:rPr>
        <w:t>nw_ed</w:t>
      </w:r>
      <w:proofErr w:type="spellEnd"/>
      <w:r w:rsidR="00D20C68">
        <w:rPr>
          <w:rFonts w:ascii="Times New Roman" w:hAnsi="Times New Roman" w:cs="Times New Roman"/>
          <w:sz w:val="24"/>
          <w:szCs w:val="24"/>
        </w:rPr>
        <w:t xml:space="preserve"> function from </w:t>
      </w:r>
      <w:proofErr w:type="spellStart"/>
      <w:r w:rsidR="00D20C68">
        <w:rPr>
          <w:rFonts w:ascii="Times New Roman" w:hAnsi="Times New Roman" w:cs="Times New Roman"/>
          <w:sz w:val="24"/>
          <w:szCs w:val="24"/>
        </w:rPr>
        <w:t>Newick</w:t>
      </w:r>
      <w:proofErr w:type="spellEnd"/>
      <w:r w:rsidR="00D20C68">
        <w:rPr>
          <w:rFonts w:ascii="Times New Roman" w:hAnsi="Times New Roman" w:cs="Times New Roman"/>
          <w:sz w:val="24"/>
          <w:szCs w:val="24"/>
        </w:rPr>
        <w:t xml:space="preserve"> Utilities</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(Junier and Zdobnov 2010)</w:t>
      </w:r>
      <w:r w:rsidR="001B0E99">
        <w:rPr>
          <w:rFonts w:ascii="Times New Roman" w:hAnsi="Times New Roman" w:cs="Times New Roman"/>
          <w:sz w:val="24"/>
          <w:szCs w:val="24"/>
        </w:rPr>
        <w:fldChar w:fldCharType="end"/>
      </w:r>
      <w:r w:rsidR="00D20C68">
        <w:rPr>
          <w:rFonts w:ascii="Times New Roman" w:hAnsi="Times New Roman" w:cs="Times New Roman"/>
          <w:sz w:val="24"/>
          <w:szCs w:val="24"/>
        </w:rPr>
        <w:t xml:space="preserve"> </w:t>
      </w:r>
      <w:r w:rsidR="00C810B7">
        <w:rPr>
          <w:rFonts w:ascii="Times New Roman" w:hAnsi="Times New Roman" w:cs="Times New Roman"/>
          <w:sz w:val="24"/>
          <w:szCs w:val="24"/>
        </w:rPr>
        <w:t xml:space="preserve">and </w:t>
      </w:r>
      <w:r w:rsidR="00D20C68">
        <w:rPr>
          <w:rFonts w:ascii="Times New Roman" w:hAnsi="Times New Roman" w:cs="Times New Roman"/>
          <w:sz w:val="24"/>
          <w:szCs w:val="24"/>
        </w:rPr>
        <w:t>used these</w:t>
      </w:r>
      <w:r w:rsidR="00B12D60" w:rsidRPr="00B12D60">
        <w:rPr>
          <w:rFonts w:ascii="Times New Roman" w:hAnsi="Times New Roman" w:cs="Times New Roman"/>
          <w:sz w:val="24"/>
          <w:szCs w:val="24"/>
        </w:rPr>
        <w:t xml:space="preserve"> trees </w:t>
      </w:r>
      <w:r w:rsidR="00D20C68">
        <w:rPr>
          <w:rFonts w:ascii="Times New Roman" w:hAnsi="Times New Roman" w:cs="Times New Roman"/>
          <w:sz w:val="24"/>
          <w:szCs w:val="24"/>
        </w:rPr>
        <w:t>as input to the quartet summary method</w:t>
      </w:r>
      <w:r w:rsidR="00B12D60" w:rsidRPr="00B12D60">
        <w:rPr>
          <w:rFonts w:ascii="Times New Roman" w:hAnsi="Times New Roman" w:cs="Times New Roman"/>
          <w:sz w:val="24"/>
          <w:szCs w:val="24"/>
        </w:rPr>
        <w:t xml:space="preserve"> ASTRAL-III v5.15.3</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(Zhang et al. 2018)</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D20C68">
        <w:rPr>
          <w:rFonts w:ascii="Times New Roman" w:hAnsi="Times New Roman" w:cs="Times New Roman"/>
          <w:sz w:val="24"/>
          <w:szCs w:val="24"/>
        </w:rPr>
        <w:t>to infer a species tree</w:t>
      </w:r>
      <w:r w:rsidR="00AF4933">
        <w:rPr>
          <w:rFonts w:ascii="Times New Roman" w:hAnsi="Times New Roman" w:cs="Times New Roman"/>
          <w:sz w:val="24"/>
          <w:szCs w:val="24"/>
        </w:rPr>
        <w:t xml:space="preserve">. </w:t>
      </w:r>
      <w:r w:rsidR="00FB6D47">
        <w:rPr>
          <w:rFonts w:ascii="Times New Roman" w:hAnsi="Times New Roman" w:cs="Times New Roman"/>
          <w:sz w:val="24"/>
          <w:szCs w:val="24"/>
        </w:rPr>
        <w:t xml:space="preserve">We generated </w:t>
      </w:r>
      <w:r w:rsidR="00B12D60" w:rsidRPr="00B12D60">
        <w:rPr>
          <w:rFonts w:ascii="Times New Roman" w:hAnsi="Times New Roman" w:cs="Times New Roman"/>
          <w:sz w:val="24"/>
          <w:szCs w:val="24"/>
        </w:rPr>
        <w:t>visualizations</w:t>
      </w:r>
      <w:r w:rsidR="00FB6D47">
        <w:rPr>
          <w:rFonts w:ascii="Times New Roman" w:hAnsi="Times New Roman" w:cs="Times New Roman"/>
          <w:sz w:val="24"/>
          <w:szCs w:val="24"/>
        </w:rPr>
        <w:t xml:space="preserve"> of phylogenies</w:t>
      </w:r>
      <w:r w:rsidR="00AF4933">
        <w:rPr>
          <w:rFonts w:ascii="Times New Roman" w:hAnsi="Times New Roman" w:cs="Times New Roman"/>
          <w:sz w:val="24"/>
          <w:szCs w:val="24"/>
        </w:rPr>
        <w:t xml:space="preserve"> with</w:t>
      </w:r>
      <w:r w:rsidR="00B12D60" w:rsidRPr="00B12D60">
        <w:rPr>
          <w:rFonts w:ascii="Times New Roman" w:hAnsi="Times New Roman" w:cs="Times New Roman"/>
          <w:sz w:val="24"/>
          <w:szCs w:val="24"/>
        </w:rPr>
        <w:t xml:space="preserve"> R v4.1.1</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(R Core Team 2021)</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using</w:t>
      </w:r>
      <w:r w:rsidR="00517E73">
        <w:rPr>
          <w:rFonts w:ascii="Times New Roman" w:hAnsi="Times New Roman" w:cs="Times New Roman"/>
          <w:sz w:val="24"/>
          <w:szCs w:val="24"/>
        </w:rPr>
        <w:t xml:space="preserve"> </w:t>
      </w:r>
      <w:proofErr w:type="spellStart"/>
      <w:r w:rsidR="00517E73">
        <w:rPr>
          <w:rFonts w:ascii="Times New Roman" w:hAnsi="Times New Roman" w:cs="Times New Roman"/>
          <w:sz w:val="24"/>
          <w:szCs w:val="24"/>
        </w:rPr>
        <w:t>phytools</w:t>
      </w:r>
      <w:proofErr w:type="spellEnd"/>
      <w:r w:rsidR="00517E73">
        <w:rPr>
          <w:rFonts w:ascii="Times New Roman" w:hAnsi="Times New Roman" w:cs="Times New Roman"/>
          <w:sz w:val="24"/>
          <w:szCs w:val="24"/>
        </w:rPr>
        <w:t xml:space="preserve"> </w:t>
      </w:r>
      <w:r w:rsidR="00517E73">
        <w:rPr>
          <w:rFonts w:ascii="Times New Roman" w:hAnsi="Times New Roman" w:cs="Times New Roman"/>
          <w:sz w:val="24"/>
          <w:szCs w:val="24"/>
        </w:rPr>
        <w:fldChar w:fldCharType="begin"/>
      </w:r>
      <w:r w:rsidR="00517E73">
        <w:rPr>
          <w:rFonts w:ascii="Times New Roman" w:hAnsi="Times New Roman" w:cs="Times New Roman"/>
          <w:sz w:val="24"/>
          <w:szCs w:val="24"/>
        </w:rPr>
        <w:instrText xml:space="preserve"> ADDIN EN.CITE &lt;EndNote&gt;&lt;Cite&gt;&lt;Author&gt;Revell&lt;/Author&gt;&lt;Year&gt;2012&lt;/Year&gt;&lt;RecNum&gt;205&lt;/RecNum&gt;&lt;DisplayText&gt;(Revell 2012)&lt;/DisplayText&gt;&lt;record&gt;&lt;rec-number&gt;205&lt;/rec-number&gt;&lt;foreign-keys&gt;&lt;key app="EN" db-id="vdwt9psdezv5tlee9vn5swzfzafw0azp5adx" timestamp="1660749994"&gt;205&lt;/key&gt;&lt;/foreign-keys&gt;&lt;ref-type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dates&gt;&lt;year&gt;2012&lt;/year&gt;&lt;/dates&gt;&lt;isbn&gt;2041-210X&lt;/isbn&gt;&lt;urls&gt;&lt;related-urls&gt;&lt;url&gt;https://besjournals.onlinelibrary.wiley.com/doi/abs/10.1111/j.2041-210X.2011.00169.x&lt;/url&gt;&lt;/related-urls&gt;&lt;/urls&gt;&lt;electronic-resource-num&gt;https://doi.org/10.1111/j.2041-210X.2011.00169.x&lt;/electronic-resource-num&gt;&lt;/record&gt;&lt;/Cite&gt;&lt;/EndNote&gt;</w:instrText>
      </w:r>
      <w:r w:rsidR="00517E73">
        <w:rPr>
          <w:rFonts w:ascii="Times New Roman" w:hAnsi="Times New Roman" w:cs="Times New Roman"/>
          <w:sz w:val="24"/>
          <w:szCs w:val="24"/>
        </w:rPr>
        <w:fldChar w:fldCharType="separate"/>
      </w:r>
      <w:r w:rsidR="00517E73">
        <w:rPr>
          <w:rFonts w:ascii="Times New Roman" w:hAnsi="Times New Roman" w:cs="Times New Roman"/>
          <w:noProof/>
          <w:sz w:val="24"/>
          <w:szCs w:val="24"/>
        </w:rPr>
        <w:t>(Revell 2012)</w:t>
      </w:r>
      <w:r w:rsidR="00517E73">
        <w:rPr>
          <w:rFonts w:ascii="Times New Roman" w:hAnsi="Times New Roman" w:cs="Times New Roman"/>
          <w:sz w:val="24"/>
          <w:szCs w:val="24"/>
        </w:rPr>
        <w:fldChar w:fldCharType="end"/>
      </w:r>
      <w:r w:rsidR="00517E73">
        <w:rPr>
          <w:rFonts w:ascii="Times New Roman" w:hAnsi="Times New Roman" w:cs="Times New Roman"/>
          <w:sz w:val="24"/>
          <w:szCs w:val="24"/>
        </w:rPr>
        <w:t xml:space="preserve"> and</w:t>
      </w:r>
      <w:r w:rsidR="00B12D60" w:rsidRPr="00B12D60">
        <w:rPr>
          <w:rFonts w:ascii="Times New Roman" w:hAnsi="Times New Roman" w:cs="Times New Roman"/>
          <w:sz w:val="24"/>
          <w:szCs w:val="24"/>
        </w:rPr>
        <w:t xml:space="preserve"> the </w:t>
      </w:r>
      <w:proofErr w:type="spellStart"/>
      <w:r w:rsidR="00B12D60" w:rsidRPr="00B12D60">
        <w:rPr>
          <w:rFonts w:ascii="Times New Roman" w:hAnsi="Times New Roman" w:cs="Times New Roman"/>
          <w:sz w:val="24"/>
          <w:szCs w:val="24"/>
        </w:rPr>
        <w:t>ggtree</w:t>
      </w:r>
      <w:proofErr w:type="spellEnd"/>
      <w:r w:rsidR="00B12D60" w:rsidRPr="00B12D60">
        <w:rPr>
          <w:rFonts w:ascii="Times New Roman" w:hAnsi="Times New Roman" w:cs="Times New Roman"/>
          <w:sz w:val="24"/>
          <w:szCs w:val="24"/>
        </w:rPr>
        <w:t xml:space="preserve"> package v3.14</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PEVuZE5vdGU+PENpdGU+PEF1dGhvcj5ZdTwvQXV0aG9yPjxZZWFyPjIwMjA8L1llYXI+PFJlY051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(Yu et al. 2017; Yu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its imported functions from ape v5.0</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r>
      <w:r w:rsidR="001B0E99">
        <w:rPr>
          <w:rFonts w:ascii="Times New Roman" w:hAnsi="Times New Roman" w:cs="Times New Roman"/>
          <w:sz w:val="24"/>
          <w:szCs w:val="24"/>
        </w:rPr>
        <w:instrText xml:space="preserve"> ADDIN EN.CITE &lt;EndNote&gt;&lt;Cite&gt;&lt;Author&gt;Paradis&lt;/Author&gt;&lt;Year&gt;2019&lt;/Year&gt;&lt;RecNum&gt;121&lt;/RecNum&gt;&lt;DisplayText&gt;(Paradis and Schliep 2019)&lt;/DisplayText&gt;&lt;record&gt;&lt;rec-number&gt;121&lt;/rec-number&gt;&lt;foreign-keys&gt;&lt;key app="EN" db-id="vdwt9psdezv5tlee9vn5swzfzafw0azp5adx" timestamp="1649254920"&gt;121&lt;/key&gt;&lt;/foreign-keys&gt;&lt;ref-type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1&lt;/date&gt;&lt;/pub-dates&gt;&lt;/dates&gt;&lt;isbn&gt;1367-4811 (Electronic)&amp;#xD;1367-4803 (Linking)&lt;/isbn&gt;&lt;accession-num&gt;30016406&lt;/accession-num&gt;&lt;urls&gt;&lt;related-urls&gt;&lt;url&gt;https://www.ncbi.nlm.nih.gov/pubmed/30016406&lt;/url&gt;&lt;/related-urls&gt;&lt;/urls&gt;&lt;electronic-resource-num&gt;10.1093/bioinformatics/bty633&lt;/electronic-resource-num&gt;&lt;/record&gt;&lt;/Cite&gt;&lt;/EndNote&gt;</w:instrText>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(Paradis and Schliep 2019)</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treeio</w:t>
      </w:r>
      <w:proofErr w:type="spellEnd"/>
      <w:r w:rsidR="00B12D60" w:rsidRPr="00B12D60">
        <w:rPr>
          <w:rFonts w:ascii="Times New Roman" w:hAnsi="Times New Roman" w:cs="Times New Roman"/>
          <w:sz w:val="24"/>
          <w:szCs w:val="24"/>
        </w:rPr>
        <w:t xml:space="preserve"> v1.16.2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 </w:instrText>
      </w:r>
      <w:r w:rsidR="001B0E99">
        <w:rPr>
          <w:rFonts w:ascii="Times New Roman" w:hAnsi="Times New Roman" w:cs="Times New Roman"/>
          <w:sz w:val="24"/>
          <w:szCs w:val="24"/>
        </w:rPr>
        <w:fldChar w:fldCharType="begin">
          <w:fldData xml:space="preserve">PEVuZE5vdGU+PENpdGU+PEF1dGhvcj5XYW5nPC9BdXRob3I+PFllYXI+MjAyMDwvWWVhcj48UmVj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</w:fldData>
        </w:fldChar>
      </w:r>
      <w:r w:rsidR="001B0E99">
        <w:rPr>
          <w:rFonts w:ascii="Times New Roman" w:hAnsi="Times New Roman" w:cs="Times New Roman"/>
          <w:sz w:val="24"/>
          <w:szCs w:val="24"/>
        </w:rPr>
        <w:instrText xml:space="preserve"> ADDIN EN.CITE.DATA </w:instrText>
      </w:r>
      <w:r w:rsidR="001B0E99">
        <w:rPr>
          <w:rFonts w:ascii="Times New Roman" w:hAnsi="Times New Roman" w:cs="Times New Roman"/>
          <w:sz w:val="24"/>
          <w:szCs w:val="24"/>
        </w:rPr>
      </w:r>
      <w:r w:rsidR="001B0E99">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1B0E99">
        <w:rPr>
          <w:rFonts w:ascii="Times New Roman" w:hAnsi="Times New Roman" w:cs="Times New Roman"/>
          <w:noProof/>
          <w:sz w:val="24"/>
          <w:szCs w:val="24"/>
        </w:rPr>
        <w:t>(Wang et al. 2020)</w:t>
      </w:r>
      <w:r w:rsidR="001B0E99">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p>
    <w:p w14:paraId="48F86233" w14:textId="08B87B34" w:rsidR="00B12D60" w:rsidRDefault="00B45C0B" w:rsidP="00356D65">
      <w:pP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We </w:t>
      </w:r>
      <w:r w:rsidR="00C03B76">
        <w:rPr>
          <w:rFonts w:ascii="Times New Roman" w:hAnsi="Times New Roman" w:cs="Times New Roman"/>
          <w:sz w:val="24"/>
          <w:szCs w:val="24"/>
        </w:rPr>
        <w:t xml:space="preserve">then </w:t>
      </w:r>
      <w:r>
        <w:rPr>
          <w:rFonts w:ascii="Times New Roman" w:hAnsi="Times New Roman" w:cs="Times New Roman"/>
          <w:sz w:val="24"/>
          <w:szCs w:val="24"/>
        </w:rPr>
        <w:t xml:space="preserve">used </w:t>
      </w:r>
      <w:r w:rsidR="00356D65">
        <w:rPr>
          <w:rFonts w:ascii="Times New Roman" w:hAnsi="Times New Roman" w:cs="Times New Roman"/>
          <w:sz w:val="24"/>
          <w:szCs w:val="24"/>
        </w:rPr>
        <w:t>three</w:t>
      </w:r>
      <w:r w:rsidR="00B12D60" w:rsidRPr="00B12D60">
        <w:rPr>
          <w:rFonts w:ascii="Times New Roman" w:hAnsi="Times New Roman" w:cs="Times New Roman"/>
          <w:sz w:val="24"/>
          <w:szCs w:val="24"/>
        </w:rPr>
        <w:t xml:space="preserve"> methods </w:t>
      </w:r>
      <w:r w:rsidR="00C03B76">
        <w:rPr>
          <w:rFonts w:ascii="Times New Roman" w:hAnsi="Times New Roman" w:cs="Times New Roman"/>
          <w:sz w:val="24"/>
          <w:szCs w:val="24"/>
        </w:rPr>
        <w:t>to</w:t>
      </w:r>
      <w:r w:rsidR="00C03B76"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assess </w:t>
      </w:r>
      <w:r w:rsidR="00C03B76">
        <w:rPr>
          <w:rFonts w:ascii="Times New Roman" w:hAnsi="Times New Roman" w:cs="Times New Roman"/>
          <w:sz w:val="24"/>
          <w:szCs w:val="24"/>
        </w:rPr>
        <w:t xml:space="preserve">phylogenetic </w:t>
      </w:r>
      <w:r w:rsidR="00B12D60" w:rsidRPr="00B12D60">
        <w:rPr>
          <w:rFonts w:ascii="Times New Roman" w:hAnsi="Times New Roman" w:cs="Times New Roman"/>
          <w:sz w:val="24"/>
          <w:szCs w:val="24"/>
        </w:rPr>
        <w:t>discordance across the reconstructed species tree.</w:t>
      </w:r>
      <w:r w:rsidR="00376E24">
        <w:rPr>
          <w:rFonts w:ascii="Times New Roman" w:hAnsi="Times New Roman" w:cs="Times New Roman"/>
          <w:sz w:val="24"/>
          <w:szCs w:val="24"/>
        </w:rPr>
        <w:t xml:space="preserve"> </w:t>
      </w:r>
      <w:r>
        <w:rPr>
          <w:rFonts w:ascii="Times New Roman" w:hAnsi="Times New Roman" w:cs="Times New Roman"/>
          <w:sz w:val="24"/>
          <w:szCs w:val="24"/>
        </w:rPr>
        <w:t>First, w</w:t>
      </w:r>
      <w:r w:rsidR="00376E24">
        <w:rPr>
          <w:rFonts w:ascii="Times New Roman" w:hAnsi="Times New Roman" w:cs="Times New Roman"/>
          <w:sz w:val="24"/>
          <w:szCs w:val="24"/>
        </w:rPr>
        <w:t xml:space="preserve">e calculated </w:t>
      </w:r>
      <w:r w:rsidR="005B538D">
        <w:rPr>
          <w:rFonts w:ascii="Times New Roman" w:hAnsi="Times New Roman" w:cs="Times New Roman"/>
          <w:sz w:val="24"/>
          <w:szCs w:val="24"/>
        </w:rPr>
        <w:t>s</w:t>
      </w:r>
      <w:r w:rsidR="00376E24" w:rsidRPr="00B12D60">
        <w:rPr>
          <w:rFonts w:ascii="Times New Roman" w:hAnsi="Times New Roman" w:cs="Times New Roman"/>
          <w:sz w:val="24"/>
          <w:szCs w:val="24"/>
        </w:rPr>
        <w:t>ite- and gene- concordance factors (</w:t>
      </w:r>
      <w:proofErr w:type="spellStart"/>
      <w:r w:rsidR="00376E24" w:rsidRPr="00B12D60">
        <w:rPr>
          <w:rFonts w:ascii="Times New Roman" w:hAnsi="Times New Roman" w:cs="Times New Roman"/>
          <w:sz w:val="24"/>
          <w:szCs w:val="24"/>
        </w:rPr>
        <w:t>sCF</w:t>
      </w:r>
      <w:proofErr w:type="spellEnd"/>
      <w:r w:rsidR="00376E24" w:rsidRPr="00B12D60">
        <w:rPr>
          <w:rFonts w:ascii="Times New Roman" w:hAnsi="Times New Roman" w:cs="Times New Roman"/>
          <w:sz w:val="24"/>
          <w:szCs w:val="24"/>
        </w:rPr>
        <w:t xml:space="preserve"> and </w:t>
      </w:r>
      <w:proofErr w:type="spellStart"/>
      <w:r w:rsidR="00376E24" w:rsidRPr="00B12D60">
        <w:rPr>
          <w:rFonts w:ascii="Times New Roman" w:hAnsi="Times New Roman" w:cs="Times New Roman"/>
          <w:sz w:val="24"/>
          <w:szCs w:val="24"/>
        </w:rPr>
        <w:t>gCF</w:t>
      </w:r>
      <w:proofErr w:type="spellEnd"/>
      <w:r w:rsidR="00376E24" w:rsidRPr="00B12D60">
        <w:rPr>
          <w:rFonts w:ascii="Times New Roman" w:hAnsi="Times New Roman" w:cs="Times New Roman"/>
          <w:sz w:val="24"/>
          <w:szCs w:val="24"/>
        </w:rPr>
        <w:t>)</w:t>
      </w:r>
      <w:r w:rsidR="00376E24">
        <w:rPr>
          <w:rFonts w:ascii="Times New Roman" w:hAnsi="Times New Roman" w:cs="Times New Roman"/>
          <w:sz w:val="24"/>
          <w:szCs w:val="24"/>
        </w:rPr>
        <w:t xml:space="preserve"> with </w:t>
      </w:r>
      <w:r w:rsidR="00376E24" w:rsidRPr="00B12D60">
        <w:rPr>
          <w:rFonts w:ascii="Times New Roman" w:hAnsi="Times New Roman" w:cs="Times New Roman"/>
          <w:sz w:val="24"/>
          <w:szCs w:val="24"/>
        </w:rPr>
        <w:t>IQ-TREE 2</w:t>
      </w:r>
      <w:r w:rsidR="001B0E99">
        <w:rPr>
          <w:rFonts w:ascii="Times New Roman" w:hAnsi="Times New Roman" w:cs="Times New Roman"/>
          <w:sz w:val="24"/>
          <w:szCs w:val="24"/>
        </w:rPr>
        <w:t xml:space="preserve"> </w:t>
      </w:r>
      <w:r w:rsidR="001B0E99">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TnVtPjU0PC9SZWNOdW0+PERpc3BsYXlUZXh0PihNaW5oIGV0IGFsLiAyMDIwYTsgTWluaCBldCBh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1B0E99">
        <w:rPr>
          <w:rFonts w:ascii="Times New Roman" w:hAnsi="Times New Roman" w:cs="Times New Roman"/>
          <w:sz w:val="24"/>
          <w:szCs w:val="24"/>
        </w:rPr>
      </w:r>
      <w:r w:rsidR="001B0E99">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 Minh et al. 2020b)</w:t>
      </w:r>
      <w:r w:rsidR="001B0E99">
        <w:rPr>
          <w:rFonts w:ascii="Times New Roman" w:hAnsi="Times New Roman" w:cs="Times New Roman"/>
          <w:sz w:val="24"/>
          <w:szCs w:val="24"/>
        </w:rPr>
        <w:fldChar w:fldCharType="end"/>
      </w:r>
      <w:r w:rsidR="00376E24">
        <w:rPr>
          <w:rFonts w:ascii="Times New Roman" w:hAnsi="Times New Roman" w:cs="Times New Roman"/>
          <w:sz w:val="24"/>
          <w:szCs w:val="24"/>
        </w:rPr>
        <w:t xml:space="preserve"> to assess levels of phylogenetic discordance between the inferred UCE trees and the </w:t>
      </w:r>
      <w:r w:rsidR="003251C0">
        <w:rPr>
          <w:rFonts w:ascii="Times New Roman" w:hAnsi="Times New Roman" w:cs="Times New Roman"/>
          <w:sz w:val="24"/>
          <w:szCs w:val="24"/>
        </w:rPr>
        <w:t xml:space="preserve">concatenated </w:t>
      </w:r>
      <w:r w:rsidR="00376E24">
        <w:rPr>
          <w:rFonts w:ascii="Times New Roman" w:hAnsi="Times New Roman" w:cs="Times New Roman"/>
          <w:sz w:val="24"/>
          <w:szCs w:val="24"/>
        </w:rPr>
        <w:t>species</w:t>
      </w:r>
      <w:r w:rsidR="003251C0">
        <w:rPr>
          <w:rFonts w:ascii="Times New Roman" w:hAnsi="Times New Roman" w:cs="Times New Roman"/>
          <w:sz w:val="24"/>
          <w:szCs w:val="24"/>
        </w:rPr>
        <w:t xml:space="preserve"> tree</w:t>
      </w:r>
      <w:r w:rsidR="00376E24">
        <w:rPr>
          <w:rFonts w:ascii="Times New Roman" w:hAnsi="Times New Roman" w:cs="Times New Roman"/>
          <w:sz w:val="24"/>
          <w:szCs w:val="24"/>
        </w:rPr>
        <w:t xml:space="preserve">. </w:t>
      </w:r>
      <w:proofErr w:type="spellStart"/>
      <w:r w:rsidR="00376E24">
        <w:rPr>
          <w:rFonts w:ascii="Times New Roman" w:hAnsi="Times New Roman" w:cs="Times New Roman"/>
          <w:sz w:val="24"/>
          <w:szCs w:val="24"/>
        </w:rPr>
        <w:t>gCF</w:t>
      </w:r>
      <w:proofErr w:type="spellEnd"/>
      <w:r w:rsidR="00376E24">
        <w:rPr>
          <w:rFonts w:ascii="Times New Roman" w:hAnsi="Times New Roman" w:cs="Times New Roman"/>
          <w:sz w:val="24"/>
          <w:szCs w:val="24"/>
        </w:rPr>
        <w:t xml:space="preserve"> is calculated f</w:t>
      </w:r>
      <w:r w:rsidR="00376E24" w:rsidRPr="00B12D60">
        <w:rPr>
          <w:rFonts w:ascii="Times New Roman" w:hAnsi="Times New Roman" w:cs="Times New Roman"/>
          <w:sz w:val="24"/>
          <w:szCs w:val="24"/>
        </w:rPr>
        <w:t>or each branch in the species tree</w:t>
      </w:r>
      <w:r w:rsidR="00376E24">
        <w:rPr>
          <w:rFonts w:ascii="Times New Roman" w:hAnsi="Times New Roman" w:cs="Times New Roman"/>
          <w:sz w:val="24"/>
          <w:szCs w:val="24"/>
        </w:rPr>
        <w:t xml:space="preserve"> as</w:t>
      </w:r>
      <w:r w:rsidR="00B12D60" w:rsidRPr="00B12D60">
        <w:rPr>
          <w:rFonts w:ascii="Times New Roman" w:hAnsi="Times New Roman" w:cs="Times New Roman"/>
          <w:sz w:val="24"/>
          <w:szCs w:val="24"/>
        </w:rPr>
        <w:t xml:space="preserve"> the proportion of </w:t>
      </w:r>
      <w:r w:rsidR="00376E24">
        <w:rPr>
          <w:rFonts w:ascii="Times New Roman" w:hAnsi="Times New Roman" w:cs="Times New Roman"/>
          <w:sz w:val="24"/>
          <w:szCs w:val="24"/>
        </w:rPr>
        <w:t>UCE</w:t>
      </w:r>
      <w:r w:rsidR="00376E24"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trees in which that branch also appears</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F82A3D">
        <w:rPr>
          <w:rFonts w:ascii="Times New Roman" w:hAnsi="Times New Roman" w:cs="Times New Roman"/>
          <w:sz w:val="24"/>
          <w:szCs w:val="24"/>
        </w:rPr>
        <w:instrText xml:space="preserve"> ADDIN EN.CITE &lt;EndNote&gt;&lt;Cite&gt;&lt;Author&gt;Baum&lt;/Author&gt;&lt;Year&gt;2007&lt;/Year&gt;&lt;RecNum&gt;156&lt;/RecNum&gt;&lt;DisplayText&gt;(Baum 2007)&lt;/DisplayText&gt;&lt;record&gt;&lt;rec-number&gt;156&lt;/rec-number&gt;&lt;foreign-keys&gt;&lt;key app="EN" db-id="vdwt9psdezv5tlee9vn5swzfzafw0azp5adx" timestamp="1649256385"&gt;156&lt;/key&gt;&lt;/foreign-keys&gt;&lt;ref-type name="Journal Article"&gt;17&lt;/ref-type&gt;&lt;contributors&gt;&lt;authors&gt;&lt;author&gt;Baum, David A.&lt;/author&gt;&lt;/authors&gt;&lt;/contributors&gt;&lt;titles&gt;&lt;title&gt;Concordance trees, concordance factors, and the exploration of reticulate genealogy&lt;/title&gt;&lt;secondary-title&gt;TAXON&lt;/secondary-title&gt;&lt;/titles&gt;&lt;periodical&gt;&lt;full-title&gt;TAXON&lt;/full-title&gt;&lt;/periodical&gt;&lt;pages&gt;417-426&lt;/pages&gt;&lt;volume&gt;56&lt;/volume&gt;&lt;number&gt;2&lt;/number&gt;&lt;dates&gt;&lt;year&gt;2007&lt;/year&gt;&lt;/dates&gt;&lt;isbn&gt;0040-0262&lt;/isbn&gt;&lt;urls&gt;&lt;related-urls&gt;&lt;url&gt;https://onlinelibrary.wiley.com/doi/abs/10.1002/tax.562013&lt;/url&gt;&lt;/related-urls&gt;&lt;/urls&gt;&lt;electronic-resource-num&gt;https://doi.org/10.1002/tax.562013&lt;/electronic-resource-num&gt;&lt;/record&gt;&lt;/Cite&gt;&lt;/EndNote&gt;</w:instrText>
      </w:r>
      <w:r w:rsidR="00F82A3D">
        <w:rPr>
          <w:rFonts w:ascii="Times New Roman" w:hAnsi="Times New Roman" w:cs="Times New Roman"/>
          <w:sz w:val="24"/>
          <w:szCs w:val="24"/>
        </w:rPr>
        <w:fldChar w:fldCharType="separate"/>
      </w:r>
      <w:r w:rsidR="00F82A3D">
        <w:rPr>
          <w:rFonts w:ascii="Times New Roman" w:hAnsi="Times New Roman" w:cs="Times New Roman"/>
          <w:noProof/>
          <w:sz w:val="24"/>
          <w:szCs w:val="24"/>
        </w:rPr>
        <w:t>(Baum 2007)</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sCF</w:t>
      </w:r>
      <w:proofErr w:type="spellEnd"/>
      <w:r w:rsidR="00B12D60" w:rsidRPr="00B12D60">
        <w:rPr>
          <w:rFonts w:ascii="Times New Roman" w:hAnsi="Times New Roman" w:cs="Times New Roman"/>
          <w:sz w:val="24"/>
          <w:szCs w:val="24"/>
        </w:rPr>
        <w:t xml:space="preserve"> represents the proportion of</w:t>
      </w:r>
      <w:r w:rsidR="003F0F5D">
        <w:rPr>
          <w:rFonts w:ascii="Times New Roman" w:hAnsi="Times New Roman" w:cs="Times New Roman"/>
          <w:sz w:val="24"/>
          <w:szCs w:val="24"/>
        </w:rPr>
        <w:t xml:space="preserve"> alignment</w:t>
      </w:r>
      <w:r w:rsidR="00B12D60" w:rsidRPr="00B12D60">
        <w:rPr>
          <w:rFonts w:ascii="Times New Roman" w:hAnsi="Times New Roman" w:cs="Times New Roman"/>
          <w:sz w:val="24"/>
          <w:szCs w:val="24"/>
        </w:rPr>
        <w:t xml:space="preserve"> sites that are concordant with a given</w:t>
      </w:r>
      <w:r w:rsidR="003F0F5D">
        <w:rPr>
          <w:rFonts w:ascii="Times New Roman" w:hAnsi="Times New Roman" w:cs="Times New Roman"/>
          <w:sz w:val="24"/>
          <w:szCs w:val="24"/>
        </w:rPr>
        <w:t xml:space="preserve"> species tree</w:t>
      </w:r>
      <w:r w:rsidR="00B12D60" w:rsidRPr="00B12D60">
        <w:rPr>
          <w:rFonts w:ascii="Times New Roman" w:hAnsi="Times New Roman" w:cs="Times New Roman"/>
          <w:sz w:val="24"/>
          <w:szCs w:val="24"/>
        </w:rPr>
        <w:t xml:space="preserve"> branch in a </w:t>
      </w:r>
      <w:r w:rsidR="00231BBB" w:rsidRPr="00B12D60">
        <w:rPr>
          <w:rFonts w:ascii="Times New Roman" w:hAnsi="Times New Roman" w:cs="Times New Roman"/>
          <w:sz w:val="24"/>
          <w:szCs w:val="24"/>
        </w:rPr>
        <w:t>randomi</w:t>
      </w:r>
      <w:r w:rsidR="00231BBB">
        <w:rPr>
          <w:rFonts w:ascii="Times New Roman" w:hAnsi="Times New Roman" w:cs="Times New Roman"/>
          <w:sz w:val="24"/>
          <w:szCs w:val="24"/>
        </w:rPr>
        <w:t>z</w:t>
      </w:r>
      <w:r w:rsidR="00231BBB" w:rsidRPr="00B12D60">
        <w:rPr>
          <w:rFonts w:ascii="Times New Roman" w:hAnsi="Times New Roman" w:cs="Times New Roman"/>
          <w:sz w:val="24"/>
          <w:szCs w:val="24"/>
        </w:rPr>
        <w:t xml:space="preserve">ed </w:t>
      </w:r>
      <w:r w:rsidR="00B12D60" w:rsidRPr="00B12D60">
        <w:rPr>
          <w:rFonts w:ascii="Times New Roman" w:hAnsi="Times New Roman" w:cs="Times New Roman"/>
          <w:sz w:val="24"/>
          <w:szCs w:val="24"/>
        </w:rPr>
        <w:t>subset of quartets of taxa</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&lt;EndNote&gt;&lt;Cite&gt;&lt;Author&gt;Minh&lt;/Author&gt;&lt;Year&gt;2020&lt;/Year&gt;&lt;RecNum&gt;34&lt;/RecNum&gt;&lt;DisplayText&gt;(Minh et al. 2020a)&lt;/DisplayText&gt;&lt;record&gt;&lt;rec-number&gt;34&lt;/rec-number&gt;&lt;foreign-keys&gt;&lt;key app="EN" db-id="vdwt9psdezv5tlee9vn5swzfzafw0azp5adx" timestamp="1642538202"&gt;34&lt;/key&gt;&lt;/foreign-keys&gt;&lt;ref-type name="Journal Article"&gt;17&lt;/ref-type&gt;&lt;contributors&gt;&lt;authors&gt;&lt;author&gt;Minh, B. Q.&lt;/author&gt;&lt;author&gt;Hahn, M. W.&lt;/author&gt;&lt;author&gt;Lanfear, R.&lt;/author&gt;&lt;/authors&gt;&lt;/contributors&gt;&lt;auth-address&gt;Research School of Computer Science, Australian National University, Canberra, ACT, Australia.&amp;#xD;Department of Ecology and Evolution, Research School of Biology, Australian National University, Canberra, ACT, Australia.&amp;#xD;Department of Biology, Indiana University, Bloomington, IN.&amp;#xD;Department of Computer Science, Indiana University, Bloomington, IN.&lt;/auth-address&gt;&lt;titles&gt;&lt;title&gt;New Methods to Calculate Concordance Factors for Phylogenomic Datasets&lt;/title&gt;&lt;secondary-title&gt;Mol Biol Evol&lt;/secondary-title&gt;&lt;/titles&gt;&lt;periodical&gt;&lt;full-title&gt;Mol Biol Evol&lt;/full-title&gt;&lt;/periodical&gt;&lt;pages&gt;2727-2733&lt;/pages&gt;&lt;volume&gt;37&lt;/volume&gt;&lt;number&gt;9&lt;/number&gt;&lt;edition&gt;2020/05/05&lt;/edition&gt;&lt;keywords&gt;&lt;keyword&gt;*Datasets as Topic&lt;/keyword&gt;&lt;keyword&gt;*Genetic Techniques&lt;/keyword&gt;&lt;keyword&gt;*Phylogeny&lt;/keyword&gt;&lt;keyword&gt;*Software&lt;/keyword&gt;&lt;keyword&gt;*concordance factor&lt;/keyword&gt;&lt;keyword&gt;*phylogenetic inference&lt;/keyword&gt;&lt;keyword&gt;*phylogenomics&lt;/keyword&gt;&lt;/keywords&gt;&lt;dates&gt;&lt;year&gt;2020&lt;/year&gt;&lt;pub-dates&gt;&lt;date&gt;Sep 1&lt;/date&gt;&lt;/pub-dates&gt;&lt;/dates&gt;&lt;isbn&gt;1537-1719 (Electronic)&amp;#xD;0737-4038 (Linking)&lt;/isbn&gt;&lt;accession-num&gt;32365179&lt;/accession-num&gt;&lt;urls&gt;&lt;related-urls&gt;&lt;url&gt;https://www.ncbi.nlm.nih.gov/pubmed/32365179&lt;/url&gt;&lt;/related-urls&gt;&lt;/urls&gt;&lt;custom2&gt;PMC7475031&lt;/custom2&gt;&lt;electronic-resource-num&gt;10.1093/molbev/msaa106&lt;/electronic-resource-num&gt;&lt;/record&gt;&lt;/Cite&gt;&lt;/EndNote&gt;</w:instrText>
      </w:r>
      <w:r w:rsidR="00F82A3D">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2020a)</w:t>
      </w:r>
      <w:r w:rsidR="00F82A3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3F0F5D">
        <w:rPr>
          <w:rFonts w:ascii="Times New Roman" w:hAnsi="Times New Roman" w:cs="Times New Roman"/>
          <w:sz w:val="24"/>
          <w:szCs w:val="24"/>
        </w:rPr>
        <w:t xml:space="preserve">We visualized </w:t>
      </w:r>
      <w:proofErr w:type="spellStart"/>
      <w:r w:rsidR="00B12D60" w:rsidRPr="00B12D60">
        <w:rPr>
          <w:rFonts w:ascii="Times New Roman" w:hAnsi="Times New Roman" w:cs="Times New Roman"/>
          <w:sz w:val="24"/>
          <w:szCs w:val="24"/>
        </w:rPr>
        <w:t>gCF</w:t>
      </w:r>
      <w:proofErr w:type="spellEnd"/>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sCF</w:t>
      </w:r>
      <w:proofErr w:type="spellEnd"/>
      <w:r w:rsidR="00B12D60" w:rsidRPr="00B12D60">
        <w:rPr>
          <w:rFonts w:ascii="Times New Roman" w:hAnsi="Times New Roman" w:cs="Times New Roman"/>
          <w:sz w:val="24"/>
          <w:szCs w:val="24"/>
        </w:rPr>
        <w:t xml:space="preserve"> for each branch</w:t>
      </w:r>
      <w:r w:rsidR="003F0F5D">
        <w:rPr>
          <w:rFonts w:ascii="Times New Roman" w:hAnsi="Times New Roman" w:cs="Times New Roman"/>
          <w:sz w:val="24"/>
          <w:szCs w:val="24"/>
        </w:rPr>
        <w:t xml:space="preserve"> in each species tree </w:t>
      </w:r>
      <w:r w:rsidR="00B12D60" w:rsidRPr="00B12D60">
        <w:rPr>
          <w:rFonts w:ascii="Times New Roman" w:hAnsi="Times New Roman" w:cs="Times New Roman"/>
          <w:sz w:val="24"/>
          <w:szCs w:val="24"/>
        </w:rPr>
        <w:t>using methods in R v4.1.1</w:t>
      </w:r>
      <w:r w:rsidR="00F82A3D">
        <w:rPr>
          <w:rFonts w:ascii="Times New Roman" w:hAnsi="Times New Roman" w:cs="Times New Roman"/>
          <w:sz w:val="24"/>
          <w:szCs w:val="24"/>
        </w:rPr>
        <w:t xml:space="preserve"> </w:t>
      </w:r>
      <w:r w:rsidR="00F82A3D">
        <w:rPr>
          <w:rFonts w:ascii="Times New Roman" w:hAnsi="Times New Roman" w:cs="Times New Roman"/>
          <w:sz w:val="24"/>
          <w:szCs w:val="24"/>
        </w:rPr>
        <w:fldChar w:fldCharType="begin"/>
      </w:r>
      <w:r w:rsidR="004A6B20">
        <w:rPr>
          <w:rFonts w:ascii="Times New Roman" w:hAnsi="Times New Roman" w:cs="Times New Roman"/>
          <w:sz w:val="24"/>
          <w:szCs w:val="24"/>
        </w:rPr>
        <w:instrText xml:space="preserve"> ADDIN EN.CITE &lt;EndNote&gt;&lt;Cite&gt;&lt;Author&gt;R Core Team&lt;/Author&gt;&lt;Year&gt;2021&lt;/Year&gt;&lt;RecNum&gt;59&lt;/RecNum&gt;&lt;DisplayText&gt;(Lanfear 2018; 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Cite&gt;&lt;Author&gt;Lanfear&lt;/Author&gt;&lt;Year&gt;2018&lt;/Year&gt;&lt;RecNum&gt;194&lt;/RecNum&gt;&lt;record&gt;&lt;rec-number&gt;194&lt;/rec-number&gt;&lt;foreign-keys&gt;&lt;key app="EN" db-id="vdwt9psdezv5tlee9vn5swzfzafw0azp5adx" timestamp="1649258510"&gt;194&lt;/key&gt;&lt;/foreign-keys&gt;&lt;ref-type name="Web Page"&gt;12&lt;/ref-type&gt;&lt;contributors&gt;&lt;authors&gt;&lt;author&gt;Lanfear, R.&lt;/author&gt;&lt;/authors&gt;&lt;/contributors&gt;&lt;titles&gt;&lt;title&gt;Calculating and interpreting gene- and site-concordance factors in phylogenomics&lt;/title&gt;&lt;/titles&gt;&lt;number&gt;September 20, 2021&lt;/number&gt;&lt;dates&gt;&lt;year&gt;2018&lt;/year&gt;&lt;/dates&gt;&lt;pub-location&gt;The Lanfear Lab @ ANU&lt;/pub-location&gt;&lt;urls&gt;&lt;related-urls&gt;&lt;url&gt;http://www.robertlanfear.com/blog/files/concordance_factors.html&lt;/url&gt;&lt;/related-urls&gt;&lt;/urls&gt;&lt;/record&gt;&lt;/Cite&gt;&lt;/EndNote&gt;</w:instrText>
      </w:r>
      <w:r w:rsidR="00F82A3D">
        <w:rPr>
          <w:rFonts w:ascii="Times New Roman" w:hAnsi="Times New Roman" w:cs="Times New Roman"/>
          <w:sz w:val="24"/>
          <w:szCs w:val="24"/>
        </w:rPr>
        <w:fldChar w:fldCharType="separate"/>
      </w:r>
      <w:r w:rsidR="004A6B20">
        <w:rPr>
          <w:rFonts w:ascii="Times New Roman" w:hAnsi="Times New Roman" w:cs="Times New Roman"/>
          <w:noProof/>
          <w:sz w:val="24"/>
          <w:szCs w:val="24"/>
        </w:rPr>
        <w:t>(Lanfear 2018; R Core Team 2021)</w:t>
      </w:r>
      <w:r w:rsidR="00F82A3D">
        <w:rPr>
          <w:rFonts w:ascii="Times New Roman" w:hAnsi="Times New Roman" w:cs="Times New Roman"/>
          <w:sz w:val="24"/>
          <w:szCs w:val="24"/>
        </w:rPr>
        <w:fldChar w:fldCharType="end"/>
      </w:r>
      <w:r w:rsidR="004A6B20">
        <w:rPr>
          <w:rFonts w:ascii="Times New Roman" w:hAnsi="Times New Roman" w:cs="Times New Roman"/>
          <w:sz w:val="24"/>
          <w:szCs w:val="24"/>
        </w:rPr>
        <w:t>.</w:t>
      </w:r>
      <w:r w:rsidR="00B12D60" w:rsidRPr="00B12D60">
        <w:rPr>
          <w:rFonts w:ascii="Times New Roman" w:hAnsi="Times New Roman" w:cs="Times New Roman"/>
          <w:sz w:val="24"/>
          <w:szCs w:val="24"/>
        </w:rPr>
        <w:t xml:space="preserve"> </w:t>
      </w:r>
      <w:r w:rsidR="0010719C">
        <w:rPr>
          <w:rFonts w:ascii="Times New Roman" w:hAnsi="Times New Roman" w:cs="Times New Roman"/>
          <w:sz w:val="24"/>
          <w:szCs w:val="24"/>
        </w:rPr>
        <w:t xml:space="preserve">Next, we </w:t>
      </w:r>
      <w:r w:rsidR="003F0F5D">
        <w:rPr>
          <w:rFonts w:ascii="Times New Roman" w:hAnsi="Times New Roman" w:cs="Times New Roman"/>
          <w:sz w:val="24"/>
          <w:szCs w:val="24"/>
        </w:rPr>
        <w:t>used</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Phy</w:t>
      </w:r>
      <w:r w:rsidR="00540B8D">
        <w:rPr>
          <w:rFonts w:ascii="Times New Roman" w:hAnsi="Times New Roman" w:cs="Times New Roman"/>
          <w:sz w:val="24"/>
          <w:szCs w:val="24"/>
        </w:rPr>
        <w:t>P</w:t>
      </w:r>
      <w:r w:rsidR="00B12D60" w:rsidRPr="00B12D60">
        <w:rPr>
          <w:rFonts w:ascii="Times New Roman" w:hAnsi="Times New Roman" w:cs="Times New Roman"/>
          <w:sz w:val="24"/>
          <w:szCs w:val="24"/>
        </w:rPr>
        <w:t>arts</w:t>
      </w:r>
      <w:proofErr w:type="spellEnd"/>
      <w:r w:rsidR="004A6B20">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2015b)</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topological conflict between the </w:t>
      </w:r>
      <w:r w:rsidR="003F0F5D">
        <w:rPr>
          <w:rFonts w:ascii="Times New Roman" w:hAnsi="Times New Roman" w:cs="Times New Roman"/>
          <w:sz w:val="24"/>
          <w:szCs w:val="24"/>
        </w:rPr>
        <w:t>UCE</w:t>
      </w:r>
      <w:r w:rsidR="003F0F5D"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trees </w:t>
      </w:r>
      <w:r w:rsidR="003F0F5D">
        <w:rPr>
          <w:rFonts w:ascii="Times New Roman" w:hAnsi="Times New Roman" w:cs="Times New Roman"/>
          <w:sz w:val="24"/>
          <w:szCs w:val="24"/>
        </w:rPr>
        <w:t xml:space="preserve">and </w:t>
      </w:r>
      <w:r w:rsidR="00B12D60" w:rsidRPr="00B12D60">
        <w:rPr>
          <w:rFonts w:ascii="Times New Roman" w:hAnsi="Times New Roman" w:cs="Times New Roman"/>
          <w:sz w:val="24"/>
          <w:szCs w:val="24"/>
        </w:rPr>
        <w:t>the species tree from ASTRAL-III.</w:t>
      </w:r>
      <w:r w:rsidR="003F0F5D">
        <w:rPr>
          <w:rFonts w:ascii="Times New Roman" w:hAnsi="Times New Roman" w:cs="Times New Roman"/>
          <w:sz w:val="24"/>
          <w:szCs w:val="24"/>
        </w:rPr>
        <w:t xml:space="preserve"> For this analysis, we rooted all trees</w:t>
      </w:r>
      <w:r w:rsidR="00B12D60" w:rsidRPr="00B12D60">
        <w:rPr>
          <w:rFonts w:ascii="Times New Roman" w:hAnsi="Times New Roman" w:cs="Times New Roman"/>
          <w:sz w:val="24"/>
          <w:szCs w:val="24"/>
        </w:rPr>
        <w:t xml:space="preserve"> with </w:t>
      </w:r>
      <w:proofErr w:type="spellStart"/>
      <w:r w:rsidR="00B12D60" w:rsidRPr="005B28B3">
        <w:rPr>
          <w:rFonts w:ascii="Times New Roman" w:hAnsi="Times New Roman" w:cs="Times New Roman"/>
          <w:i/>
          <w:iCs/>
          <w:sz w:val="24"/>
          <w:szCs w:val="24"/>
        </w:rPr>
        <w:t>Phodopus</w:t>
      </w:r>
      <w:proofErr w:type="spellEnd"/>
      <w:r w:rsidR="00B12D60" w:rsidRPr="005B28B3">
        <w:rPr>
          <w:rFonts w:ascii="Times New Roman" w:hAnsi="Times New Roman" w:cs="Times New Roman"/>
          <w:i/>
          <w:iCs/>
          <w:sz w:val="24"/>
          <w:szCs w:val="24"/>
        </w:rPr>
        <w:t xml:space="preserve"> </w:t>
      </w:r>
      <w:proofErr w:type="spellStart"/>
      <w:r w:rsidR="00B12D60" w:rsidRPr="005B28B3">
        <w:rPr>
          <w:rFonts w:ascii="Times New Roman" w:hAnsi="Times New Roman" w:cs="Times New Roman"/>
          <w:i/>
          <w:iCs/>
          <w:sz w:val="24"/>
          <w:szCs w:val="24"/>
        </w:rPr>
        <w:t>sungorus</w:t>
      </w:r>
      <w:proofErr w:type="spellEnd"/>
      <w:r w:rsidR="00B12D60" w:rsidRPr="00B12D60">
        <w:rPr>
          <w:rFonts w:ascii="Times New Roman" w:hAnsi="Times New Roman" w:cs="Times New Roman"/>
          <w:sz w:val="24"/>
          <w:szCs w:val="24"/>
        </w:rPr>
        <w:t xml:space="preserve"> as the outgroup using the </w:t>
      </w:r>
      <w:proofErr w:type="spellStart"/>
      <w:r w:rsidR="00B12D60" w:rsidRPr="00B12D60">
        <w:rPr>
          <w:rFonts w:ascii="Times New Roman" w:hAnsi="Times New Roman" w:cs="Times New Roman"/>
          <w:sz w:val="24"/>
          <w:szCs w:val="24"/>
        </w:rPr>
        <w:t>nw_reroot</w:t>
      </w:r>
      <w:proofErr w:type="spellEnd"/>
      <w:r w:rsidR="00B12D60" w:rsidRPr="00B12D60">
        <w:rPr>
          <w:rFonts w:ascii="Times New Roman" w:hAnsi="Times New Roman" w:cs="Times New Roman"/>
          <w:sz w:val="24"/>
          <w:szCs w:val="24"/>
        </w:rPr>
        <w:t xml:space="preserve"> function in </w:t>
      </w:r>
      <w:r w:rsidR="00231BBB">
        <w:rPr>
          <w:rFonts w:ascii="Times New Roman" w:hAnsi="Times New Roman" w:cs="Times New Roman"/>
          <w:sz w:val="24"/>
          <w:szCs w:val="24"/>
        </w:rPr>
        <w:t>t</w:t>
      </w:r>
      <w:r w:rsidR="00231BBB" w:rsidRPr="00B12D60">
        <w:rPr>
          <w:rFonts w:ascii="Times New Roman" w:hAnsi="Times New Roman" w:cs="Times New Roman"/>
          <w:sz w:val="24"/>
          <w:szCs w:val="24"/>
        </w:rPr>
        <w:t xml:space="preserve">he </w:t>
      </w:r>
      <w:proofErr w:type="spellStart"/>
      <w:r w:rsidR="00B12D60" w:rsidRPr="00B12D60">
        <w:rPr>
          <w:rFonts w:ascii="Times New Roman" w:hAnsi="Times New Roman" w:cs="Times New Roman"/>
          <w:sz w:val="24"/>
          <w:szCs w:val="24"/>
        </w:rPr>
        <w:t>Newick</w:t>
      </w:r>
      <w:proofErr w:type="spellEnd"/>
      <w:r w:rsidR="00B12D60" w:rsidRPr="00B12D60">
        <w:rPr>
          <w:rFonts w:ascii="Times New Roman" w:hAnsi="Times New Roman" w:cs="Times New Roman"/>
          <w:sz w:val="24"/>
          <w:szCs w:val="24"/>
        </w:rPr>
        <w:t xml:space="preserve"> Utilities</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r>
      <w:r w:rsidR="00540B8D">
        <w:rPr>
          <w:rFonts w:ascii="Times New Roman" w:hAnsi="Times New Roman" w:cs="Times New Roman"/>
          <w:sz w:val="24"/>
          <w:szCs w:val="24"/>
        </w:rPr>
        <w:instrText xml:space="preserve"> ADDIN EN.CITE &lt;EndNote&gt;&lt;Cite&gt;&lt;Author&gt;Junier&lt;/Author&gt;&lt;Year&gt;2010&lt;/Year&gt;&lt;RecNum&gt;103&lt;/RecNum&gt;&lt;DisplayText&gt;(Junier and Zdobnov 2010)&lt;/DisplayText&gt;&lt;record&gt;&lt;rec-number&gt;103&lt;/rec-number&gt;&lt;foreign-keys&gt;&lt;key app="EN" db-id="vdwt9psdezv5tlee9vn5swzfzafw0azp5adx" timestamp="1649254392"&gt;103&lt;/key&gt;&lt;/foreign-keys&gt;&lt;ref-type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(Junier and Zdobnov 2010)</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t>
      </w:r>
      <w:r w:rsidR="00231BBB">
        <w:rPr>
          <w:rFonts w:ascii="Times New Roman" w:hAnsi="Times New Roman" w:cs="Times New Roman"/>
          <w:sz w:val="24"/>
          <w:szCs w:val="24"/>
        </w:rPr>
        <w:t>package</w:t>
      </w:r>
      <w:r w:rsidR="003F0F5D">
        <w:rPr>
          <w:rFonts w:ascii="Times New Roman" w:hAnsi="Times New Roman" w:cs="Times New Roman"/>
          <w:sz w:val="24"/>
          <w:szCs w:val="24"/>
        </w:rPr>
        <w:t xml:space="preserve"> and excluded 204 UCE trees that did not contain the outgroup</w:t>
      </w:r>
      <w:r w:rsidR="00B12D60" w:rsidRPr="00B12D60">
        <w:rPr>
          <w:rFonts w:ascii="Times New Roman" w:hAnsi="Times New Roman" w:cs="Times New Roman"/>
          <w:sz w:val="24"/>
          <w:szCs w:val="24"/>
        </w:rPr>
        <w:t xml:space="preserve">. </w:t>
      </w:r>
      <w:r w:rsidR="0010719C">
        <w:rPr>
          <w:rFonts w:ascii="Times New Roman" w:hAnsi="Times New Roman" w:cs="Times New Roman"/>
          <w:sz w:val="24"/>
          <w:szCs w:val="24"/>
        </w:rPr>
        <w:t>We visualized the</w:t>
      </w:r>
      <w:r w:rsidR="0010719C"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sz w:val="24"/>
          <w:szCs w:val="24"/>
        </w:rPr>
        <w:t>Phy</w:t>
      </w:r>
      <w:r w:rsidR="00540B8D">
        <w:rPr>
          <w:rFonts w:ascii="Times New Roman" w:hAnsi="Times New Roman" w:cs="Times New Roman"/>
          <w:sz w:val="24"/>
          <w:szCs w:val="24"/>
        </w:rPr>
        <w:t>P</w:t>
      </w:r>
      <w:r w:rsidR="00B12D60" w:rsidRPr="00B12D60">
        <w:rPr>
          <w:rFonts w:ascii="Times New Roman" w:hAnsi="Times New Roman" w:cs="Times New Roman"/>
          <w:sz w:val="24"/>
          <w:szCs w:val="24"/>
        </w:rPr>
        <w:t>arts</w:t>
      </w:r>
      <w:proofErr w:type="spellEnd"/>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Y051bT4xMjU8L1JlY051bT48RGlzcGxheVRleHQ+KFNtaXRoIGV0IGFsLiAyMDE1Yik8L0Rpc3Bs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2015b)</w:t>
      </w:r>
      <w:r w:rsidR="00540B8D">
        <w:rPr>
          <w:rFonts w:ascii="Times New Roman" w:hAnsi="Times New Roman" w:cs="Times New Roman"/>
          <w:sz w:val="24"/>
          <w:szCs w:val="24"/>
        </w:rPr>
        <w:fldChar w:fldCharType="end"/>
      </w:r>
      <w:r w:rsidR="00540B8D">
        <w:rPr>
          <w:rFonts w:ascii="Times New Roman" w:hAnsi="Times New Roman" w:cs="Times New Roman"/>
          <w:sz w:val="24"/>
          <w:szCs w:val="24"/>
        </w:rPr>
        <w:t xml:space="preserve"> </w:t>
      </w:r>
      <w:r w:rsidR="00B12D60" w:rsidRPr="00B12D60">
        <w:rPr>
          <w:rFonts w:ascii="Times New Roman" w:hAnsi="Times New Roman" w:cs="Times New Roman"/>
          <w:sz w:val="24"/>
          <w:szCs w:val="24"/>
        </w:rPr>
        <w:t>output with code from Matt Johnson</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r>
      <w:r w:rsidR="00540B8D">
        <w:rPr>
          <w:rFonts w:ascii="Times New Roman" w:hAnsi="Times New Roman" w:cs="Times New Roman"/>
          <w:sz w:val="24"/>
          <w:szCs w:val="24"/>
        </w:rPr>
        <w:instrText xml:space="preserve"> ADDIN EN.CITE &lt;EndNote&gt;&lt;Cite&gt;&lt;Author&gt;Johnson&lt;/Author&gt;&lt;Year&gt;2017&lt;/Year&gt;&lt;RecNum&gt;193&lt;/RecNum&gt;&lt;DisplayText&gt;(Johnson 2017)&lt;/DisplayText&gt;&lt;record&gt;&lt;rec-number&gt;193&lt;/rec-number&gt;&lt;foreign-keys&gt;&lt;key app="EN" db-id="vdwt9psdezv5tlee9vn5swzfzafw0azp5adx" timestamp="1649258442"&gt;193&lt;/key&gt;&lt;/foreign-keys&gt;&lt;ref-type name="Web Page"&gt;12&lt;/ref-type&gt;&lt;contributors&gt;&lt;authors&gt;&lt;author&gt;Johnson, M.&lt;/author&gt;&lt;/authors&gt;&lt;/contributors&gt;&lt;titles&gt;&lt;title&gt;PhyParts Piecharts&lt;/title&gt;&lt;/titles&gt;&lt;number&gt;March 28, 2021&lt;/number&gt;&lt;dates&gt;&lt;year&gt;2017&lt;/year&gt;&lt;/dates&gt;&lt;pub-location&gt;Github&lt;/pub-location&gt;&lt;urls&gt;&lt;related-urls&gt;&lt;url&gt;https://github.com/mossmatters/MJPythonNotebooks/blob/master/PhyParts_PieCharts.ipynb&lt;/url&gt;&lt;/related-urls&gt;&lt;/urls&gt;&lt;/record&gt;&lt;/Cite&gt;&lt;/EndNote&gt;</w:instrText>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(Johnson 2017)</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which </w:t>
      </w:r>
      <w:r w:rsidR="003F0F5D" w:rsidRPr="00B12D60">
        <w:rPr>
          <w:rFonts w:ascii="Times New Roman" w:hAnsi="Times New Roman" w:cs="Times New Roman"/>
          <w:sz w:val="24"/>
          <w:szCs w:val="24"/>
        </w:rPr>
        <w:t>utili</w:t>
      </w:r>
      <w:r w:rsidR="003F0F5D">
        <w:rPr>
          <w:rFonts w:ascii="Times New Roman" w:hAnsi="Times New Roman" w:cs="Times New Roman"/>
          <w:sz w:val="24"/>
          <w:szCs w:val="24"/>
        </w:rPr>
        <w:t>z</w:t>
      </w:r>
      <w:r w:rsidR="003F0F5D" w:rsidRPr="00B12D60">
        <w:rPr>
          <w:rFonts w:ascii="Times New Roman" w:hAnsi="Times New Roman" w:cs="Times New Roman"/>
          <w:sz w:val="24"/>
          <w:szCs w:val="24"/>
        </w:rPr>
        <w:t xml:space="preserve">es </w:t>
      </w:r>
      <w:r w:rsidR="00B12D60" w:rsidRPr="00B12D60">
        <w:rPr>
          <w:rFonts w:ascii="Times New Roman" w:hAnsi="Times New Roman" w:cs="Times New Roman"/>
          <w:sz w:val="24"/>
          <w:szCs w:val="24"/>
        </w:rPr>
        <w:t>Python 2.7 and the ETE toolkit v3.0.0b34</w:t>
      </w:r>
      <w:r w:rsidR="00540B8D">
        <w:rPr>
          <w:rFonts w:ascii="Times New Roman" w:hAnsi="Times New Roman" w:cs="Times New Roman"/>
          <w:sz w:val="24"/>
          <w:szCs w:val="24"/>
        </w:rPr>
        <w:t xml:space="preserve"> </w:t>
      </w:r>
      <w:r w:rsidR="00540B8D">
        <w:rPr>
          <w:rFonts w:ascii="Times New Roman" w:hAnsi="Times New Roman" w:cs="Times New Roman"/>
          <w:sz w:val="24"/>
          <w:szCs w:val="24"/>
        </w:rPr>
        <w:fldChar w:fldCharType="begin">
          <w:fldData xml:space="preserve">PEVuZE5vdGU+PENpdGU+PEF1dGhvcj5IdWVydGEtQ2VwYXM8L0F1dGhvcj48WWVhcj4yMDE2PC9Z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</w:fldData>
        </w:fldChar>
      </w:r>
      <w:r w:rsidR="00540B8D">
        <w:rPr>
          <w:rFonts w:ascii="Times New Roman" w:hAnsi="Times New Roman" w:cs="Times New Roman"/>
          <w:sz w:val="24"/>
          <w:szCs w:val="24"/>
        </w:rPr>
        <w:instrText xml:space="preserve"> ADDIN EN.CITE </w:instrText>
      </w:r>
      <w:r w:rsidR="00540B8D">
        <w:rPr>
          <w:rFonts w:ascii="Times New Roman" w:hAnsi="Times New Roman" w:cs="Times New Roman"/>
          <w:sz w:val="24"/>
          <w:szCs w:val="24"/>
        </w:rPr>
        <w:fldChar w:fldCharType="begin">
          <w:fldData xml:space="preserve">PEVuZE5vdGU+PENpdGU+PEF1dGhvcj5IdWVydGEtQ2VwYXM8L0F1dGhvcj48WWVhcj4yMDE2PC9Z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</w:fldData>
        </w:fldChar>
      </w:r>
      <w:r w:rsidR="00540B8D">
        <w:rPr>
          <w:rFonts w:ascii="Times New Roman" w:hAnsi="Times New Roman" w:cs="Times New Roman"/>
          <w:sz w:val="24"/>
          <w:szCs w:val="24"/>
        </w:rPr>
        <w:instrText xml:space="preserve"> ADDIN EN.CITE.DATA </w:instrText>
      </w:r>
      <w:r w:rsidR="00540B8D">
        <w:rPr>
          <w:rFonts w:ascii="Times New Roman" w:hAnsi="Times New Roman" w:cs="Times New Roman"/>
          <w:sz w:val="24"/>
          <w:szCs w:val="24"/>
        </w:rPr>
      </w:r>
      <w:r w:rsidR="00540B8D">
        <w:rPr>
          <w:rFonts w:ascii="Times New Roman" w:hAnsi="Times New Roman" w:cs="Times New Roman"/>
          <w:sz w:val="24"/>
          <w:szCs w:val="24"/>
        </w:rPr>
        <w:fldChar w:fldCharType="end"/>
      </w:r>
      <w:r w:rsidR="00540B8D">
        <w:rPr>
          <w:rFonts w:ascii="Times New Roman" w:hAnsi="Times New Roman" w:cs="Times New Roman"/>
          <w:sz w:val="24"/>
          <w:szCs w:val="24"/>
        </w:rPr>
      </w:r>
      <w:r w:rsidR="00540B8D">
        <w:rPr>
          <w:rFonts w:ascii="Times New Roman" w:hAnsi="Times New Roman" w:cs="Times New Roman"/>
          <w:sz w:val="24"/>
          <w:szCs w:val="24"/>
        </w:rPr>
        <w:fldChar w:fldCharType="separate"/>
      </w:r>
      <w:r w:rsidR="00540B8D">
        <w:rPr>
          <w:rFonts w:ascii="Times New Roman" w:hAnsi="Times New Roman" w:cs="Times New Roman"/>
          <w:noProof/>
          <w:sz w:val="24"/>
          <w:szCs w:val="24"/>
        </w:rPr>
        <w:t>(Huerta-Cepas et al. 2016)</w:t>
      </w:r>
      <w:r w:rsidR="00540B8D">
        <w:rPr>
          <w:rFonts w:ascii="Times New Roman" w:hAnsi="Times New Roman" w:cs="Times New Roman"/>
          <w:sz w:val="24"/>
          <w:szCs w:val="24"/>
        </w:rPr>
        <w:fldChar w:fldCharType="end"/>
      </w:r>
      <w:r w:rsidR="00B12D60" w:rsidRPr="00B12D60">
        <w:rPr>
          <w:rFonts w:ascii="Times New Roman" w:hAnsi="Times New Roman" w:cs="Times New Roman"/>
          <w:sz w:val="24"/>
          <w:szCs w:val="24"/>
        </w:rPr>
        <w:t>.</w:t>
      </w:r>
      <w:r w:rsidR="00F11416">
        <w:rPr>
          <w:rFonts w:ascii="Times New Roman" w:hAnsi="Times New Roman" w:cs="Times New Roman"/>
          <w:sz w:val="24"/>
          <w:szCs w:val="24"/>
        </w:rPr>
        <w:t xml:space="preserve"> </w:t>
      </w:r>
      <w:r w:rsidR="003641BC" w:rsidRPr="003641BC">
        <w:rPr>
          <w:rFonts w:ascii="Times New Roman" w:hAnsi="Times New Roman" w:cs="Times New Roman"/>
          <w:sz w:val="24"/>
          <w:szCs w:val="24"/>
        </w:rPr>
        <w:t xml:space="preserve">We also constructed phylogenetic </w:t>
      </w:r>
      <w:r w:rsidR="003641BC">
        <w:rPr>
          <w:rFonts w:ascii="Times New Roman" w:hAnsi="Times New Roman" w:cs="Times New Roman"/>
          <w:sz w:val="24"/>
          <w:szCs w:val="24"/>
        </w:rPr>
        <w:t>networks</w:t>
      </w:r>
      <w:r w:rsidR="003641BC" w:rsidRPr="003641BC">
        <w:rPr>
          <w:rFonts w:ascii="Times New Roman" w:hAnsi="Times New Roman" w:cs="Times New Roman"/>
          <w:sz w:val="24"/>
          <w:szCs w:val="24"/>
        </w:rPr>
        <w:t xml:space="preserve"> with the </w:t>
      </w:r>
      <w:proofErr w:type="spellStart"/>
      <w:r w:rsidR="003641BC" w:rsidRPr="003641BC">
        <w:rPr>
          <w:rFonts w:ascii="Times New Roman" w:hAnsi="Times New Roman" w:cs="Times New Roman"/>
          <w:sz w:val="24"/>
          <w:szCs w:val="24"/>
        </w:rPr>
        <w:t>SNaQ</w:t>
      </w:r>
      <w:proofErr w:type="spellEnd"/>
      <w:r w:rsidR="003641BC" w:rsidRPr="003641BC">
        <w:rPr>
          <w:rFonts w:ascii="Times New Roman" w:hAnsi="Times New Roman" w:cs="Times New Roman"/>
          <w:sz w:val="24"/>
          <w:szCs w:val="24"/>
        </w:rPr>
        <w:t xml:space="preserve"> estimation method</w:t>
      </w:r>
      <w:r w:rsidR="00E41C86">
        <w:rPr>
          <w:rFonts w:ascii="Times New Roman" w:hAnsi="Times New Roman" w:cs="Times New Roman"/>
          <w:sz w:val="24"/>
          <w:szCs w:val="24"/>
        </w:rPr>
        <w:t xml:space="preserve"> </w:t>
      </w:r>
      <w:r w:rsidR="00E41C86">
        <w:rPr>
          <w:rFonts w:ascii="Times New Roman" w:hAnsi="Times New Roman" w:cs="Times New Roman"/>
          <w:sz w:val="24"/>
          <w:szCs w:val="24"/>
        </w:rPr>
        <w:fldChar w:fldCharType="begin"/>
      </w:r>
      <w:r w:rsidR="00E41C86">
        <w:rPr>
          <w:rFonts w:ascii="Times New Roman" w:hAnsi="Times New Roman" w:cs="Times New Roman"/>
          <w:sz w:val="24"/>
          <w:szCs w:val="24"/>
        </w:rPr>
        <w:instrText xml:space="preserve"> ADDIN EN.CITE &lt;EndNote&gt;&lt;Cite&gt;&lt;Author&gt;Solis-Lemus&lt;/Author&gt;&lt;Year&gt;2016&lt;/Year&gt;&lt;RecNum&gt;128&lt;/RecNum&gt;&lt;DisplayText&gt;(Solis-Lemus and Ane 2016)&lt;/DisplayText&gt;&lt;record&gt;&lt;rec-number&gt;128&lt;/rec-number&gt;&lt;foreign-keys&gt;&lt;key app="EN" db-id="vdwt9psdezv5tlee9vn5swzfzafw0azp5adx" timestamp="1649255137"&gt;128&lt;/key&gt;&lt;/foreign-keys&gt;&lt;ref-type name="Journal Article"&gt;17&lt;/ref-type&gt;&lt;contributors&gt;&lt;authors&gt;&lt;author&gt;Solis-Lemus, C.&lt;/author&gt;&lt;author&gt;Ane, C.&lt;/author&gt;&lt;/authors&gt;&lt;/contributors&gt;&lt;auth-address&gt;Department of Statistics, University of Wisconsin-Madison, Madison, Wisconsin, United States of America.&amp;#xD;Department of Botany, University of Wisconsin-Madison, Madison, Wisconsin, United States of America.&lt;/auth-address&gt;&lt;titles&gt;&lt;title&gt;Inferring Phylogenetic Networks with Maximum Pseudolikelihood under Incomplete Lineage Sorting&lt;/title&gt;&lt;secondary-title&gt;PLoS Genet&lt;/secondary-title&gt;&lt;/titles&gt;&lt;periodical&gt;&lt;full-title&gt;PLoS Genet&lt;/full-title&gt;&lt;/periodical&gt;&lt;pages&gt;e1005896&lt;/pages&gt;&lt;volume&gt;12&lt;/volume&gt;&lt;number&gt;3&lt;/number&gt;&lt;edition&gt;2016/03/08&lt;/edition&gt;&lt;keywords&gt;&lt;keyword&gt;Computer Simulation&lt;/keyword&gt;&lt;keyword&gt;*Evolution, Molecular&lt;/keyword&gt;&lt;keyword&gt;*Gene Transfer, Horizontal&lt;/keyword&gt;&lt;keyword&gt;Likelihood Functions&lt;/keyword&gt;&lt;keyword&gt;Models, Genetic&lt;/keyword&gt;&lt;keyword&gt;*Phylogeny&lt;/keyword&gt;&lt;/keywords&gt;&lt;dates&gt;&lt;year&gt;2016&lt;/year&gt;&lt;pub-dates&gt;&lt;date&gt;Mar&lt;/date&gt;&lt;/pub-dates&gt;&lt;/dates&gt;&lt;isbn&gt;1553-7404 (Electronic)&amp;#xD;1553-7390 (Linking)&lt;/isbn&gt;&lt;accession-num&gt;26950302&lt;/accession-num&gt;&lt;urls&gt;&lt;related-urls&gt;&lt;url&gt;https://www.ncbi.nlm.nih.gov/pubmed/26950302&lt;/url&gt;&lt;/related-urls&gt;&lt;/urls&gt;&lt;custom2&gt;PMC4780787&lt;/custom2&gt;&lt;electronic-resource-num&gt;10.1371/journal.pgen.1005896&lt;/electronic-resource-num&gt;&lt;/record&gt;&lt;/Cite&gt;&lt;/EndNote&gt;</w:instrText>
      </w:r>
      <w:r w:rsidR="00E41C86">
        <w:rPr>
          <w:rFonts w:ascii="Times New Roman" w:hAnsi="Times New Roman" w:cs="Times New Roman"/>
          <w:sz w:val="24"/>
          <w:szCs w:val="24"/>
        </w:rPr>
        <w:fldChar w:fldCharType="separate"/>
      </w:r>
      <w:r w:rsidR="00E41C86">
        <w:rPr>
          <w:rFonts w:ascii="Times New Roman" w:hAnsi="Times New Roman" w:cs="Times New Roman"/>
          <w:noProof/>
          <w:sz w:val="24"/>
          <w:szCs w:val="24"/>
        </w:rPr>
        <w:t>(Solis-Lemus and Ane 2016)</w:t>
      </w:r>
      <w:r w:rsidR="00E41C86">
        <w:rPr>
          <w:rFonts w:ascii="Times New Roman" w:hAnsi="Times New Roman" w:cs="Times New Roman"/>
          <w:sz w:val="24"/>
          <w:szCs w:val="24"/>
        </w:rPr>
        <w:fldChar w:fldCharType="end"/>
      </w:r>
      <w:r w:rsidR="0032143B">
        <w:rPr>
          <w:rFonts w:ascii="Times New Roman" w:hAnsi="Times New Roman" w:cs="Times New Roman"/>
          <w:sz w:val="24"/>
          <w:szCs w:val="24"/>
        </w:rPr>
        <w:t xml:space="preserve"> </w:t>
      </w:r>
      <w:r w:rsidR="003641BC" w:rsidRPr="003641BC">
        <w:rPr>
          <w:rFonts w:ascii="Times New Roman" w:hAnsi="Times New Roman" w:cs="Times New Roman"/>
          <w:sz w:val="24"/>
          <w:szCs w:val="24"/>
        </w:rPr>
        <w:t xml:space="preserve">within </w:t>
      </w:r>
      <w:proofErr w:type="spellStart"/>
      <w:r w:rsidR="003641BC" w:rsidRPr="003641BC">
        <w:rPr>
          <w:rFonts w:ascii="Times New Roman" w:hAnsi="Times New Roman" w:cs="Times New Roman"/>
          <w:sz w:val="24"/>
          <w:szCs w:val="24"/>
        </w:rPr>
        <w:t>PhyloNetworks</w:t>
      </w:r>
      <w:proofErr w:type="spellEnd"/>
      <w:r w:rsidR="0032143B">
        <w:rPr>
          <w:rFonts w:ascii="Times New Roman" w:hAnsi="Times New Roman" w:cs="Times New Roman"/>
          <w:sz w:val="24"/>
          <w:szCs w:val="24"/>
        </w:rPr>
        <w:t xml:space="preserve"> </w:t>
      </w:r>
      <w:r w:rsidR="00E41C86">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MDE3OyBCYXN0aWRlIGV0IGFsLiAyMDE4KTwvRGlzcGxheVRleHQ+PHJlY29yZD48cmVjLW51bWJl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</w:fldData>
        </w:fldChar>
      </w:r>
      <w:r w:rsidR="00E41C86">
        <w:rPr>
          <w:rFonts w:ascii="Times New Roman" w:hAnsi="Times New Roman" w:cs="Times New Roman"/>
          <w:sz w:val="24"/>
          <w:szCs w:val="24"/>
        </w:rPr>
        <w:instrText xml:space="preserve"> ADDIN EN.CITE </w:instrText>
      </w:r>
      <w:r w:rsidR="00E41C86">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MDE3OyBCYXN0aWRlIGV0IGFsLiAyMDE4KTwvRGlzcGxheVRleHQ+PHJlY29yZD48cmVjLW51bWJl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</w:fldData>
        </w:fldChar>
      </w:r>
      <w:r w:rsidR="00E41C86">
        <w:rPr>
          <w:rFonts w:ascii="Times New Roman" w:hAnsi="Times New Roman" w:cs="Times New Roman"/>
          <w:sz w:val="24"/>
          <w:szCs w:val="24"/>
        </w:rPr>
        <w:instrText xml:space="preserve"> ADDIN EN.CITE.DATA </w:instrText>
      </w:r>
      <w:r w:rsidR="00E41C86">
        <w:rPr>
          <w:rFonts w:ascii="Times New Roman" w:hAnsi="Times New Roman" w:cs="Times New Roman"/>
          <w:sz w:val="24"/>
          <w:szCs w:val="24"/>
        </w:rPr>
      </w:r>
      <w:r w:rsidR="00E41C86">
        <w:rPr>
          <w:rFonts w:ascii="Times New Roman" w:hAnsi="Times New Roman" w:cs="Times New Roman"/>
          <w:sz w:val="24"/>
          <w:szCs w:val="24"/>
        </w:rPr>
        <w:fldChar w:fldCharType="end"/>
      </w:r>
      <w:r w:rsidR="00E41C86">
        <w:rPr>
          <w:rFonts w:ascii="Times New Roman" w:hAnsi="Times New Roman" w:cs="Times New Roman"/>
          <w:sz w:val="24"/>
          <w:szCs w:val="24"/>
        </w:rPr>
      </w:r>
      <w:r w:rsidR="00E41C86">
        <w:rPr>
          <w:rFonts w:ascii="Times New Roman" w:hAnsi="Times New Roman" w:cs="Times New Roman"/>
          <w:sz w:val="24"/>
          <w:szCs w:val="24"/>
        </w:rPr>
        <w:fldChar w:fldCharType="separate"/>
      </w:r>
      <w:r w:rsidR="00E41C86">
        <w:rPr>
          <w:rFonts w:ascii="Times New Roman" w:hAnsi="Times New Roman" w:cs="Times New Roman"/>
          <w:noProof/>
          <w:sz w:val="24"/>
          <w:szCs w:val="24"/>
        </w:rPr>
        <w:t>(Solis-Lemus et al. 2017; Bastide et al. 2018)</w:t>
      </w:r>
      <w:r w:rsidR="00E41C86">
        <w:rPr>
          <w:rFonts w:ascii="Times New Roman" w:hAnsi="Times New Roman" w:cs="Times New Roman"/>
          <w:sz w:val="24"/>
          <w:szCs w:val="24"/>
        </w:rPr>
        <w:fldChar w:fldCharType="end"/>
      </w:r>
      <w:r w:rsidR="00C03B76">
        <w:rPr>
          <w:rFonts w:ascii="Times New Roman" w:hAnsi="Times New Roman" w:cs="Times New Roman"/>
          <w:sz w:val="24"/>
          <w:szCs w:val="24"/>
        </w:rPr>
        <w:t xml:space="preserve">, allowing </w:t>
      </w:r>
      <w:r w:rsidR="003641BC" w:rsidRPr="003641BC">
        <w:rPr>
          <w:rFonts w:ascii="Times New Roman" w:hAnsi="Times New Roman" w:cs="Times New Roman"/>
          <w:sz w:val="24"/>
          <w:szCs w:val="24"/>
        </w:rPr>
        <w:t>reticulation</w:t>
      </w:r>
      <w:r w:rsidR="00356D65">
        <w:rPr>
          <w:rFonts w:ascii="Times New Roman" w:hAnsi="Times New Roman" w:cs="Times New Roman"/>
          <w:sz w:val="24"/>
          <w:szCs w:val="24"/>
        </w:rPr>
        <w:t xml:space="preserve"> to be inferred</w:t>
      </w:r>
      <w:r w:rsidR="003641BC" w:rsidRPr="003641BC">
        <w:rPr>
          <w:rFonts w:ascii="Times New Roman" w:hAnsi="Times New Roman" w:cs="Times New Roman"/>
          <w:sz w:val="24"/>
          <w:szCs w:val="24"/>
        </w:rPr>
        <w:t xml:space="preserve"> between branches</w:t>
      </w:r>
      <w:r w:rsidR="00356D65">
        <w:rPr>
          <w:rFonts w:ascii="Times New Roman" w:hAnsi="Times New Roman" w:cs="Times New Roman"/>
          <w:sz w:val="24"/>
          <w:szCs w:val="24"/>
        </w:rPr>
        <w:t xml:space="preserve"> of the species tree</w:t>
      </w:r>
      <w:r w:rsidR="00E41C86">
        <w:rPr>
          <w:rFonts w:ascii="Times New Roman" w:hAnsi="Times New Roman" w:cs="Times New Roman"/>
          <w:sz w:val="24"/>
          <w:szCs w:val="24"/>
        </w:rPr>
        <w:t xml:space="preserve"> </w:t>
      </w:r>
      <w:r w:rsidR="00E41C86">
        <w:rPr>
          <w:rFonts w:ascii="Times New Roman" w:hAnsi="Times New Roman" w:cs="Times New Roman"/>
          <w:sz w:val="24"/>
          <w:szCs w:val="24"/>
        </w:rPr>
        <w:fldChar w:fldCharType="begin">
          <w:fldData xml:space="preserve">PEVuZE5vdGU+PENpdGU+PEF1dGhvcj5NYWxsZXQ8L0F1dGhvcj48WWVhcj4yMDA3PC9ZZWFyPjxS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</w:fldData>
        </w:fldChar>
      </w:r>
      <w:r w:rsidR="00D552CA">
        <w:rPr>
          <w:rFonts w:ascii="Times New Roman" w:hAnsi="Times New Roman" w:cs="Times New Roman"/>
          <w:sz w:val="24"/>
          <w:szCs w:val="24"/>
        </w:rPr>
        <w:instrText xml:space="preserve"> ADDIN EN.CITE </w:instrText>
      </w:r>
      <w:r w:rsidR="00D552CA">
        <w:rPr>
          <w:rFonts w:ascii="Times New Roman" w:hAnsi="Times New Roman" w:cs="Times New Roman"/>
          <w:sz w:val="24"/>
          <w:szCs w:val="24"/>
        </w:rPr>
        <w:fldChar w:fldCharType="begin">
          <w:fldData xml:space="preserve">PEVuZE5vdGU+PENpdGU+PEF1dGhvcj5NYWxsZXQ8L0F1dGhvcj48WWVhcj4yMDA3PC9ZZWFyPjxS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</w:fldData>
        </w:fldChar>
      </w:r>
      <w:r w:rsidR="00D552CA">
        <w:rPr>
          <w:rFonts w:ascii="Times New Roman" w:hAnsi="Times New Roman" w:cs="Times New Roman"/>
          <w:sz w:val="24"/>
          <w:szCs w:val="24"/>
        </w:rPr>
        <w:instrText xml:space="preserve"> ADDIN EN.CITE.DATA </w:instrText>
      </w:r>
      <w:r w:rsidR="00D552CA">
        <w:rPr>
          <w:rFonts w:ascii="Times New Roman" w:hAnsi="Times New Roman" w:cs="Times New Roman"/>
          <w:sz w:val="24"/>
          <w:szCs w:val="24"/>
        </w:rPr>
      </w:r>
      <w:r w:rsidR="00D552CA">
        <w:rPr>
          <w:rFonts w:ascii="Times New Roman" w:hAnsi="Times New Roman" w:cs="Times New Roman"/>
          <w:sz w:val="24"/>
          <w:szCs w:val="24"/>
        </w:rPr>
        <w:fldChar w:fldCharType="end"/>
      </w:r>
      <w:r w:rsidR="00E41C86">
        <w:rPr>
          <w:rFonts w:ascii="Times New Roman" w:hAnsi="Times New Roman" w:cs="Times New Roman"/>
          <w:sz w:val="24"/>
          <w:szCs w:val="24"/>
        </w:rPr>
      </w:r>
      <w:r w:rsidR="00E41C86">
        <w:rPr>
          <w:rFonts w:ascii="Times New Roman" w:hAnsi="Times New Roman" w:cs="Times New Roman"/>
          <w:sz w:val="24"/>
          <w:szCs w:val="24"/>
        </w:rPr>
        <w:fldChar w:fldCharType="separate"/>
      </w:r>
      <w:r w:rsidR="00D552CA">
        <w:rPr>
          <w:rFonts w:ascii="Times New Roman" w:hAnsi="Times New Roman" w:cs="Times New Roman"/>
          <w:noProof/>
          <w:sz w:val="24"/>
          <w:szCs w:val="24"/>
        </w:rPr>
        <w:t>(Mallet 2007; Kubatko 2009; Hibbins and Hahn 2022)</w:t>
      </w:r>
      <w:r w:rsidR="00E41C86">
        <w:rPr>
          <w:rFonts w:ascii="Times New Roman" w:hAnsi="Times New Roman" w:cs="Times New Roman"/>
          <w:sz w:val="24"/>
          <w:szCs w:val="24"/>
        </w:rPr>
        <w:fldChar w:fldCharType="end"/>
      </w:r>
      <w:r w:rsidR="009E5FBD">
        <w:rPr>
          <w:rFonts w:ascii="Times New Roman" w:hAnsi="Times New Roman" w:cs="Times New Roman"/>
          <w:sz w:val="24"/>
          <w:szCs w:val="24"/>
        </w:rPr>
        <w:t>.</w:t>
      </w:r>
    </w:p>
    <w:p w14:paraId="25D64B2D" w14:textId="77777777" w:rsidR="005D3A4E" w:rsidRDefault="005D3A4E" w:rsidP="005D3A4E">
      <w:pPr>
        <w:spacing w:after="0"/>
        <w:jc w:val="both"/>
        <w:rPr>
          <w:rFonts w:ascii="Times New Roman" w:hAnsi="Times New Roman" w:cs="Times New Roman"/>
          <w:sz w:val="24"/>
          <w:szCs w:val="24"/>
        </w:rPr>
      </w:pPr>
    </w:p>
    <w:p w14:paraId="0D768518" w14:textId="5F19F028" w:rsidR="00B12D60" w:rsidRDefault="00B12D60" w:rsidP="00F413E3">
      <w:pPr>
        <w:pStyle w:val="Heading2"/>
      </w:pPr>
      <w:commentRangeStart w:id="14"/>
      <w:r>
        <w:t>Divergence time estimation</w:t>
      </w:r>
      <w:commentRangeEnd w:id="14"/>
      <w:r w:rsidR="00D014B3">
        <w:rPr>
          <w:rStyle w:val="CommentReference"/>
          <w:rFonts w:asciiTheme="minorHAnsi" w:hAnsiTheme="minorHAnsi" w:cstheme="minorBidi"/>
          <w:i w:val="0"/>
          <w:iCs w:val="0"/>
        </w:rPr>
        <w:commentReference w:id="14"/>
      </w:r>
    </w:p>
    <w:p w14:paraId="02053FFE" w14:textId="47B42246" w:rsidR="00B12D60" w:rsidRDefault="003F0F5D" w:rsidP="00F413E3">
      <w:pPr>
        <w:spacing w:after="0"/>
        <w:jc w:val="both"/>
        <w:rPr>
          <w:rFonts w:ascii="Times New Roman" w:hAnsi="Times New Roman" w:cs="Times New Roman"/>
          <w:sz w:val="24"/>
          <w:szCs w:val="24"/>
        </w:rPr>
      </w:pPr>
      <w:r>
        <w:rPr>
          <w:rFonts w:ascii="Times New Roman" w:hAnsi="Times New Roman" w:cs="Times New Roman"/>
          <w:sz w:val="24"/>
          <w:szCs w:val="24"/>
        </w:rPr>
        <w:t xml:space="preserve">We used </w:t>
      </w:r>
      <w:r w:rsidRPr="00B12D60">
        <w:rPr>
          <w:rFonts w:ascii="Times New Roman" w:hAnsi="Times New Roman" w:cs="Times New Roman"/>
          <w:sz w:val="24"/>
          <w:szCs w:val="24"/>
        </w:rPr>
        <w:t>IQ-TREE 2’s</w:t>
      </w:r>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A50454">
        <w:rPr>
          <w:rFonts w:ascii="Times New Roman" w:hAnsi="Times New Roman" w:cs="Times New Roman"/>
          <w:sz w:val="24"/>
          <w:szCs w:val="24"/>
        </w:rPr>
        <w:fldChar w:fldCharType="end"/>
      </w:r>
      <w:r w:rsidRPr="00B12D60">
        <w:rPr>
          <w:rFonts w:ascii="Times New Roman" w:hAnsi="Times New Roman" w:cs="Times New Roman"/>
          <w:sz w:val="24"/>
          <w:szCs w:val="24"/>
        </w:rPr>
        <w:t xml:space="preserve"> implementation of least square dating</w:t>
      </w:r>
      <w:r>
        <w:rPr>
          <w:rFonts w:ascii="Times New Roman" w:hAnsi="Times New Roman" w:cs="Times New Roman"/>
          <w:sz w:val="24"/>
          <w:szCs w:val="24"/>
        </w:rPr>
        <w:t xml:space="preserve"> to estimate branch lengths of our species trees in units of </w:t>
      </w:r>
      <w:r w:rsidR="00C159A9">
        <w:rPr>
          <w:rFonts w:ascii="Times New Roman" w:hAnsi="Times New Roman" w:cs="Times New Roman"/>
          <w:sz w:val="24"/>
          <w:szCs w:val="24"/>
        </w:rPr>
        <w:t xml:space="preserve">absolute </w:t>
      </w:r>
      <w:r>
        <w:rPr>
          <w:rFonts w:ascii="Times New Roman" w:hAnsi="Times New Roman" w:cs="Times New Roman"/>
          <w:sz w:val="24"/>
          <w:szCs w:val="24"/>
        </w:rPr>
        <w:t>time</w:t>
      </w:r>
      <w:r w:rsidR="00B45C0B">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 </w:instrText>
      </w:r>
      <w:r w:rsidR="00B45C0B">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B45C0B">
        <w:rPr>
          <w:rFonts w:ascii="Times New Roman" w:hAnsi="Times New Roman" w:cs="Times New Roman"/>
          <w:sz w:val="24"/>
          <w:szCs w:val="24"/>
        </w:rPr>
        <w:instrText xml:space="preserve"> ADDIN EN.CITE.DATA </w:instrText>
      </w:r>
      <w:r w:rsidR="00B45C0B">
        <w:rPr>
          <w:rFonts w:ascii="Times New Roman" w:hAnsi="Times New Roman" w:cs="Times New Roman"/>
          <w:sz w:val="24"/>
          <w:szCs w:val="24"/>
        </w:rPr>
      </w:r>
      <w:r w:rsidR="00B45C0B">
        <w:rPr>
          <w:rFonts w:ascii="Times New Roman" w:hAnsi="Times New Roman" w:cs="Times New Roman"/>
          <w:sz w:val="24"/>
          <w:szCs w:val="24"/>
        </w:rPr>
        <w:fldChar w:fldCharType="end"/>
      </w:r>
      <w:r w:rsidR="00A50454">
        <w:rPr>
          <w:rFonts w:ascii="Times New Roman" w:hAnsi="Times New Roman" w:cs="Times New Roman"/>
          <w:sz w:val="24"/>
          <w:szCs w:val="24"/>
        </w:rPr>
      </w:r>
      <w:r w:rsidR="00A50454">
        <w:rPr>
          <w:rFonts w:ascii="Times New Roman" w:hAnsi="Times New Roman" w:cs="Times New Roman"/>
          <w:sz w:val="24"/>
          <w:szCs w:val="24"/>
        </w:rPr>
        <w:fldChar w:fldCharType="separate"/>
      </w:r>
      <w:r w:rsidR="00B45C0B">
        <w:rPr>
          <w:rFonts w:ascii="Times New Roman" w:hAnsi="Times New Roman" w:cs="Times New Roman"/>
          <w:noProof/>
          <w:sz w:val="24"/>
          <w:szCs w:val="24"/>
        </w:rPr>
        <w:t>(To et al. 2016)</w:t>
      </w:r>
      <w:r w:rsidR="00A50454">
        <w:rPr>
          <w:rFonts w:ascii="Times New Roman" w:hAnsi="Times New Roman" w:cs="Times New Roman"/>
          <w:sz w:val="24"/>
          <w:szCs w:val="24"/>
        </w:rPr>
        <w:fldChar w:fldCharType="end"/>
      </w:r>
      <w:r w:rsidR="00A50454">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 improve divergence-time estimation, </w:t>
      </w:r>
      <w:r>
        <w:rPr>
          <w:rFonts w:ascii="Times New Roman" w:hAnsi="Times New Roman" w:cs="Times New Roman"/>
          <w:sz w:val="24"/>
          <w:szCs w:val="24"/>
        </w:rPr>
        <w:t xml:space="preserve">we used </w:t>
      </w:r>
      <w:proofErr w:type="spellStart"/>
      <w:r w:rsidR="00B12D60" w:rsidRPr="00B12D60">
        <w:rPr>
          <w:rFonts w:ascii="Times New Roman" w:hAnsi="Times New Roman" w:cs="Times New Roman"/>
          <w:sz w:val="24"/>
          <w:szCs w:val="24"/>
        </w:rPr>
        <w:t>SortaDate</w:t>
      </w:r>
      <w:proofErr w:type="spellEnd"/>
      <w:r w:rsidR="00A50454">
        <w:rPr>
          <w:rFonts w:ascii="Times New Roman" w:hAnsi="Times New Roman" w:cs="Times New Roman"/>
          <w:sz w:val="24"/>
          <w:szCs w:val="24"/>
        </w:rPr>
        <w:t xml:space="preserve"> </w:t>
      </w:r>
      <w:r w:rsidR="00A50454">
        <w:rPr>
          <w:rFonts w:ascii="Times New Roman" w:hAnsi="Times New Roman" w:cs="Times New Roman"/>
          <w:sz w:val="24"/>
          <w:szCs w:val="24"/>
        </w:rPr>
        <w:fldChar w:fldCharType="begin"/>
      </w:r>
      <w:r w:rsidR="00A50454">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A50454">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2018)</w:t>
      </w:r>
      <w:r w:rsidR="00A50454">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to identify a set of 10 UCE loci that </w:t>
      </w:r>
      <w:r w:rsidR="00975209">
        <w:rPr>
          <w:rFonts w:ascii="Times New Roman" w:hAnsi="Times New Roman" w:cs="Times New Roman"/>
          <w:sz w:val="24"/>
          <w:szCs w:val="24"/>
        </w:rPr>
        <w:t>exhibit highly</w:t>
      </w:r>
      <w:r w:rsidR="00B12D60" w:rsidRPr="00B12D60">
        <w:rPr>
          <w:rFonts w:ascii="Times New Roman" w:hAnsi="Times New Roman" w:cs="Times New Roman"/>
          <w:sz w:val="24"/>
          <w:szCs w:val="24"/>
        </w:rPr>
        <w:t xml:space="preserve"> clocklike behavior and </w:t>
      </w:r>
      <w:r w:rsidR="00C159A9">
        <w:rPr>
          <w:rFonts w:ascii="Times New Roman" w:hAnsi="Times New Roman" w:cs="Times New Roman"/>
          <w:sz w:val="24"/>
          <w:szCs w:val="24"/>
        </w:rPr>
        <w:t>minimized</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 xml:space="preserve">topological conflict with the </w:t>
      </w:r>
      <w:r>
        <w:rPr>
          <w:rFonts w:ascii="Times New Roman" w:hAnsi="Times New Roman" w:cs="Times New Roman"/>
          <w:sz w:val="24"/>
          <w:szCs w:val="24"/>
        </w:rPr>
        <w:t>concatenated</w:t>
      </w:r>
      <w:r w:rsidR="00B12D60" w:rsidRPr="00B12D60">
        <w:rPr>
          <w:rFonts w:ascii="Times New Roman" w:hAnsi="Times New Roman" w:cs="Times New Roman"/>
          <w:sz w:val="24"/>
          <w:szCs w:val="24"/>
        </w:rPr>
        <w:t xml:space="preserve"> species tree</w:t>
      </w:r>
      <w:r w:rsidR="00975209">
        <w:rPr>
          <w:rFonts w:ascii="Times New Roman" w:hAnsi="Times New Roman" w:cs="Times New Roman"/>
          <w:sz w:val="24"/>
          <w:szCs w:val="24"/>
        </w:rPr>
        <w:t xml:space="preserve">. </w:t>
      </w:r>
      <w:r w:rsidR="00C159A9">
        <w:rPr>
          <w:rFonts w:ascii="Times New Roman" w:hAnsi="Times New Roman" w:cs="Times New Roman"/>
          <w:sz w:val="24"/>
          <w:szCs w:val="24"/>
        </w:rPr>
        <w:t>We applied node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age calibrations</w:t>
      </w:r>
      <w:r w:rsidR="00D87733">
        <w:rPr>
          <w:rFonts w:ascii="Times New Roman" w:hAnsi="Times New Roman" w:cs="Times New Roman"/>
          <w:sz w:val="24"/>
          <w:szCs w:val="24"/>
        </w:rPr>
        <w:t xml:space="preserve"> (Table 2)</w:t>
      </w:r>
      <w:r w:rsidR="00B12D60" w:rsidRPr="00B12D60">
        <w:rPr>
          <w:rFonts w:ascii="Times New Roman" w:hAnsi="Times New Roman" w:cs="Times New Roman"/>
          <w:sz w:val="24"/>
          <w:szCs w:val="24"/>
        </w:rPr>
        <w:t xml:space="preserve"> from Schenk et al.</w:t>
      </w:r>
      <w:r w:rsidR="00A40119">
        <w:rPr>
          <w:rFonts w:ascii="Times New Roman" w:hAnsi="Times New Roman" w:cs="Times New Roman"/>
          <w:sz w:val="24"/>
          <w:szCs w:val="24"/>
        </w:rPr>
        <w:t xml:space="preserve"> </w:t>
      </w:r>
      <w:r w:rsidR="00A40119">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A40119">
        <w:rPr>
          <w:rFonts w:ascii="Times New Roman" w:hAnsi="Times New Roman" w:cs="Times New Roman"/>
          <w:sz w:val="24"/>
          <w:szCs w:val="24"/>
        </w:rPr>
        <w:fldChar w:fldCharType="separate"/>
      </w:r>
      <w:r w:rsidR="00B45C0B">
        <w:rPr>
          <w:rFonts w:ascii="Times New Roman" w:hAnsi="Times New Roman" w:cs="Times New Roman"/>
          <w:noProof/>
          <w:sz w:val="24"/>
          <w:szCs w:val="24"/>
        </w:rPr>
        <w:t>(2013)</w:t>
      </w:r>
      <w:r w:rsidR="00A40119">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and </w:t>
      </w:r>
      <w:proofErr w:type="spellStart"/>
      <w:r w:rsidR="00B12D60" w:rsidRPr="00B12D60">
        <w:rPr>
          <w:rFonts w:ascii="Times New Roman" w:hAnsi="Times New Roman" w:cs="Times New Roman"/>
          <w:sz w:val="24"/>
          <w:szCs w:val="24"/>
        </w:rPr>
        <w:t>Steppan</w:t>
      </w:r>
      <w:proofErr w:type="spellEnd"/>
      <w:r w:rsidR="00B12D60" w:rsidRPr="00B12D60">
        <w:rPr>
          <w:rFonts w:ascii="Times New Roman" w:hAnsi="Times New Roman" w:cs="Times New Roman"/>
          <w:sz w:val="24"/>
          <w:szCs w:val="24"/>
        </w:rPr>
        <w:t xml:space="preserve"> and Schenk</w:t>
      </w:r>
      <w:r w:rsidR="00A40119">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B45C0B">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D87733">
        <w:rPr>
          <w:rFonts w:ascii="Times New Roman" w:hAnsi="Times New Roman" w:cs="Times New Roman"/>
          <w:sz w:val="24"/>
          <w:szCs w:val="24"/>
        </w:rPr>
        <w:fldChar w:fldCharType="separate"/>
      </w:r>
      <w:r w:rsidR="00B45C0B">
        <w:rPr>
          <w:rFonts w:ascii="Times New Roman" w:hAnsi="Times New Roman" w:cs="Times New Roman"/>
          <w:noProof/>
          <w:sz w:val="24"/>
          <w:szCs w:val="24"/>
        </w:rPr>
        <w:t>(2017)</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which in turn </w:t>
      </w:r>
      <w:r w:rsidR="00C159A9">
        <w:rPr>
          <w:rFonts w:ascii="Times New Roman" w:hAnsi="Times New Roman" w:cs="Times New Roman"/>
          <w:sz w:val="24"/>
          <w:szCs w:val="24"/>
        </w:rPr>
        <w:t>were</w:t>
      </w:r>
      <w:r w:rsidR="00C159A9" w:rsidRPr="00B12D60">
        <w:rPr>
          <w:rFonts w:ascii="Times New Roman" w:hAnsi="Times New Roman" w:cs="Times New Roman"/>
          <w:sz w:val="24"/>
          <w:szCs w:val="24"/>
        </w:rPr>
        <w:t xml:space="preserve"> </w:t>
      </w:r>
      <w:r w:rsidR="00B12D60" w:rsidRPr="00B12D60">
        <w:rPr>
          <w:rFonts w:ascii="Times New Roman" w:hAnsi="Times New Roman" w:cs="Times New Roman"/>
          <w:sz w:val="24"/>
          <w:szCs w:val="24"/>
        </w:rPr>
        <w:t>sourced from fossil calibrations described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As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is paraphyletic, the maximum age is taken from the earliest crown group fossil on Paleobiology Database</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D87733">
        <w:rPr>
          <w:rFonts w:ascii="Times New Roman" w:hAnsi="Times New Roman" w:cs="Times New Roman"/>
          <w:sz w:val="24"/>
          <w:szCs w:val="24"/>
        </w:rPr>
        <w:instrText xml:space="preserve"> ADDIN EN.CITE &lt;EndNote&gt;&lt;Cite&gt;&lt;Year&gt;2011&lt;/Year&gt;&lt;RecNum&gt;191&lt;/RecNum&gt;&lt;DisplayText&gt;(2011)&lt;/DisplayText&gt;&lt;record&gt;&lt;rec-number&gt;191&lt;/rec-number&gt;&lt;foreign-keys&gt;&lt;key app="EN" db-id="vdwt9psdezv5tlee9vn5swzfzafw0azp5adx" timestamp="1649258313"&gt;191&lt;/key&gt;&lt;/foreign-keys&gt;&lt;ref-type name="Web Page"&gt;12&lt;/ref-type&gt;&lt;contributors&gt;&lt;/contributors&gt;&lt;titles&gt;&lt;title&gt;PDB (The Paleobiology Database)&lt;/title&gt;&lt;/titles&gt;&lt;number&gt;January 21st, 2022&lt;/number&gt;&lt;dates&gt;&lt;year&gt;2011&lt;/year&gt;&lt;/dates&gt;&lt;urls&gt;&lt;related-urls&gt;&lt;url&gt;http://paleodb.org/ &lt;/url&gt;&lt;/related-urls&gt;&lt;/urls&gt;&lt;/record&gt;&lt;/Cite&gt;&lt;/EndNote&gt;</w:instrText>
      </w:r>
      <w:r w:rsidR="00D87733">
        <w:rPr>
          <w:rFonts w:ascii="Times New Roman" w:hAnsi="Times New Roman" w:cs="Times New Roman"/>
          <w:sz w:val="24"/>
          <w:szCs w:val="24"/>
        </w:rPr>
        <w:fldChar w:fldCharType="separate"/>
      </w:r>
      <w:r w:rsidR="00D87733">
        <w:rPr>
          <w:rFonts w:ascii="Times New Roman" w:hAnsi="Times New Roman" w:cs="Times New Roman"/>
          <w:noProof/>
          <w:sz w:val="24"/>
          <w:szCs w:val="24"/>
        </w:rPr>
        <w:t>(2011)</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while the estimated </w:t>
      </w:r>
      <w:r w:rsidR="00B12D60" w:rsidRPr="00B12D60">
        <w:rPr>
          <w:rFonts w:ascii="Times New Roman" w:hAnsi="Times New Roman" w:cs="Times New Roman"/>
          <w:i/>
          <w:iCs/>
          <w:sz w:val="24"/>
          <w:szCs w:val="24"/>
        </w:rPr>
        <w:t>Rattus</w:t>
      </w:r>
      <w:r w:rsidR="00B12D60" w:rsidRPr="00B12D60">
        <w:rPr>
          <w:rFonts w:ascii="Times New Roman" w:hAnsi="Times New Roman" w:cs="Times New Roman"/>
          <w:sz w:val="24"/>
          <w:szCs w:val="24"/>
        </w:rPr>
        <w:t xml:space="preserve"> node age from Schenk et al</w:t>
      </w:r>
      <w:r w:rsidR="00D87733">
        <w:rPr>
          <w:rFonts w:ascii="Times New Roman" w:hAnsi="Times New Roman" w:cs="Times New Roman"/>
          <w:sz w:val="24"/>
          <w:szCs w:val="24"/>
        </w:rPr>
        <w:t xml:space="preserve"> </w:t>
      </w:r>
      <w:r w:rsidR="00D87733">
        <w:rPr>
          <w:rFonts w:ascii="Times New Roman" w:hAnsi="Times New Roman" w:cs="Times New Roman"/>
          <w:sz w:val="24"/>
          <w:szCs w:val="24"/>
        </w:rPr>
        <w:fldChar w:fldCharType="begin"/>
      </w:r>
      <w:r w:rsidR="006825C4">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D87733">
        <w:rPr>
          <w:rFonts w:ascii="Times New Roman" w:hAnsi="Times New Roman" w:cs="Times New Roman"/>
          <w:sz w:val="24"/>
          <w:szCs w:val="24"/>
        </w:rPr>
        <w:fldChar w:fldCharType="separate"/>
      </w:r>
      <w:r w:rsidR="006825C4">
        <w:rPr>
          <w:rFonts w:ascii="Times New Roman" w:hAnsi="Times New Roman" w:cs="Times New Roman"/>
          <w:noProof/>
          <w:sz w:val="24"/>
          <w:szCs w:val="24"/>
        </w:rPr>
        <w:t>(2013)</w:t>
      </w:r>
      <w:r w:rsidR="00D87733">
        <w:rPr>
          <w:rFonts w:ascii="Times New Roman" w:hAnsi="Times New Roman" w:cs="Times New Roman"/>
          <w:sz w:val="24"/>
          <w:szCs w:val="24"/>
        </w:rPr>
        <w:fldChar w:fldCharType="end"/>
      </w:r>
      <w:r w:rsidR="00B12D60" w:rsidRPr="00B12D60">
        <w:rPr>
          <w:rFonts w:ascii="Times New Roman" w:hAnsi="Times New Roman" w:cs="Times New Roman"/>
          <w:sz w:val="24"/>
          <w:szCs w:val="24"/>
        </w:rPr>
        <w:t xml:space="preserve"> was used as the minimum age. Branch lengths were resampled 100 times to produce confidence intervals. To return a single solution, least square dating typically requires that one calibration be fixed</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and not a range. We select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one calibration node (here</w:t>
      </w:r>
      <w:r w:rsidR="0068523A">
        <w:rPr>
          <w:rFonts w:ascii="Times New Roman" w:hAnsi="Times New Roman" w:cs="Times New Roman"/>
          <w:sz w:val="24"/>
          <w:szCs w:val="24"/>
        </w:rPr>
        <w:t>,</w:t>
      </w:r>
      <w:r w:rsidR="00B12D60" w:rsidRPr="00B12D60">
        <w:rPr>
          <w:rFonts w:ascii="Times New Roman" w:hAnsi="Times New Roman" w:cs="Times New Roman"/>
          <w:sz w:val="24"/>
          <w:szCs w:val="24"/>
        </w:rPr>
        <w:t xml:space="preserve"> the</w:t>
      </w:r>
      <w:r w:rsidR="00231BBB">
        <w:rPr>
          <w:rFonts w:ascii="Times New Roman" w:hAnsi="Times New Roman" w:cs="Times New Roman"/>
          <w:sz w:val="24"/>
          <w:szCs w:val="24"/>
        </w:rPr>
        <w:t xml:space="preserve"> branch leading to</w:t>
      </w:r>
      <w:r w:rsidR="00B12D60" w:rsidRPr="00B12D60">
        <w:rPr>
          <w:rFonts w:ascii="Times New Roman" w:hAnsi="Times New Roman" w:cs="Times New Roman"/>
          <w:sz w:val="24"/>
          <w:szCs w:val="24"/>
        </w:rPr>
        <w:t xml:space="preserve"> </w:t>
      </w:r>
      <w:proofErr w:type="spellStart"/>
      <w:r w:rsidR="00B12D60" w:rsidRPr="00B12D60">
        <w:rPr>
          <w:rFonts w:ascii="Times New Roman" w:hAnsi="Times New Roman" w:cs="Times New Roman"/>
          <w:iCs/>
          <w:sz w:val="24"/>
          <w:szCs w:val="24"/>
        </w:rPr>
        <w:t>Murinae</w:t>
      </w:r>
      <w:proofErr w:type="spellEnd"/>
      <w:r w:rsidR="00B12D60" w:rsidRPr="00B12D60">
        <w:rPr>
          <w:rFonts w:ascii="Times New Roman" w:hAnsi="Times New Roman" w:cs="Times New Roman"/>
          <w:sz w:val="24"/>
          <w:szCs w:val="24"/>
        </w:rPr>
        <w:t>) and estimat</w:t>
      </w:r>
      <w:r w:rsidR="0068523A">
        <w:rPr>
          <w:rFonts w:ascii="Times New Roman" w:hAnsi="Times New Roman" w:cs="Times New Roman"/>
          <w:sz w:val="24"/>
          <w:szCs w:val="24"/>
        </w:rPr>
        <w:t>ed</w:t>
      </w:r>
      <w:r w:rsidR="00B12D60" w:rsidRPr="00B12D60">
        <w:rPr>
          <w:rFonts w:ascii="Times New Roman" w:hAnsi="Times New Roman" w:cs="Times New Roman"/>
          <w:sz w:val="24"/>
          <w:szCs w:val="24"/>
        </w:rPr>
        <w:t xml:space="preserve"> dates across the tree when this node is set to its minimum, its maximum, and its midpoint ages. On the midpoint calibrated tree, we plot confidence intervals for each node representing the lowest minimum and highest maximum ages that were estimated across the three dating analyses</w:t>
      </w:r>
      <w:r w:rsidR="005B538D" w:rsidRPr="00B12D60">
        <w:rPr>
          <w:rFonts w:ascii="Times New Roman" w:hAnsi="Times New Roman" w:cs="Times New Roman"/>
          <w:sz w:val="24"/>
          <w:szCs w:val="24"/>
        </w:rPr>
        <w:t>.</w:t>
      </w:r>
    </w:p>
    <w:p w14:paraId="039C55C2" w14:textId="77777777" w:rsidR="00B12D60" w:rsidRPr="00B12D60" w:rsidRDefault="00B12D60" w:rsidP="00F413E3">
      <w:pPr>
        <w:spacing w:after="0"/>
        <w:jc w:val="both"/>
        <w:rPr>
          <w:rFonts w:ascii="Times New Roman" w:hAnsi="Times New Roman" w:cs="Times New Roman"/>
          <w:sz w:val="24"/>
          <w:szCs w:val="24"/>
        </w:rPr>
      </w:pPr>
    </w:p>
    <w:p w14:paraId="65241289" w14:textId="5B8250C6" w:rsidR="00FD0B8D" w:rsidRPr="00031896" w:rsidRDefault="001D75E5" w:rsidP="00F413E3">
      <w:pPr>
        <w:pStyle w:val="Heading2"/>
      </w:pPr>
      <w:r>
        <w:t>Genome w</w:t>
      </w:r>
      <w:r w:rsidR="00FD0B8D" w:rsidRPr="00031896">
        <w:t xml:space="preserve">indow-based </w:t>
      </w:r>
      <w:r>
        <w:t xml:space="preserve">phylogenetic </w:t>
      </w:r>
      <w:r w:rsidR="00FD0B8D" w:rsidRPr="00031896">
        <w:t>analysis</w:t>
      </w:r>
      <w:r w:rsidR="004207A5">
        <w:t xml:space="preserve"> </w:t>
      </w:r>
    </w:p>
    <w:p w14:paraId="4F55632A" w14:textId="0833F7C5" w:rsidR="00197A2B" w:rsidRDefault="00D14B44" w:rsidP="005D3A4E">
      <w:pPr>
        <w:spacing w:after="0"/>
        <w:jc w:val="both"/>
        <w:rPr>
          <w:rFonts w:ascii="Times New Roman" w:hAnsi="Times New Roman" w:cs="Times New Roman"/>
          <w:sz w:val="24"/>
          <w:szCs w:val="24"/>
        </w:rPr>
      </w:pPr>
      <w:r>
        <w:rPr>
          <w:rFonts w:ascii="Times New Roman" w:hAnsi="Times New Roman" w:cs="Times New Roman"/>
          <w:sz w:val="24"/>
          <w:szCs w:val="24"/>
        </w:rPr>
        <w:t xml:space="preserve">To assess the distribution of phylogenetic discordance across the rodent genome, we limited </w:t>
      </w:r>
      <w:r w:rsidR="00975209">
        <w:rPr>
          <w:rFonts w:ascii="Times New Roman" w:hAnsi="Times New Roman" w:cs="Times New Roman"/>
          <w:sz w:val="24"/>
          <w:szCs w:val="24"/>
        </w:rPr>
        <w:t>subsequent analyses to six of the</w:t>
      </w:r>
      <w:r w:rsidR="00197A2B" w:rsidRPr="00031896">
        <w:rPr>
          <w:rFonts w:ascii="Times New Roman" w:hAnsi="Times New Roman" w:cs="Times New Roman"/>
          <w:sz w:val="24"/>
          <w:szCs w:val="24"/>
        </w:rPr>
        <w:t xml:space="preserve"> newly sequenced genomes (</w:t>
      </w:r>
      <w:proofErr w:type="spellStart"/>
      <w:r w:rsidR="007617E0" w:rsidRPr="00E358E6">
        <w:rPr>
          <w:rFonts w:ascii="Times New Roman" w:hAnsi="Times New Roman" w:cs="Times New Roman"/>
          <w:i/>
          <w:iCs/>
          <w:sz w:val="24"/>
          <w:szCs w:val="24"/>
        </w:rPr>
        <w:t>Mastomys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natalensis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Hylomyscus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alleni</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Praomys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delectorum</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Rhabdomys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dilectus</w:t>
      </w:r>
      <w:proofErr w:type="spellEnd"/>
      <w:r w:rsidR="007617E0" w:rsidRPr="00E358E6">
        <w:rPr>
          <w:rFonts w:ascii="Times New Roman" w:hAnsi="Times New Roman" w:cs="Times New Roman"/>
          <w:sz w:val="24"/>
          <w:szCs w:val="24"/>
        </w:rPr>
        <w:t xml:space="preserve">, </w:t>
      </w:r>
      <w:proofErr w:type="spellStart"/>
      <w:r w:rsidR="007617E0" w:rsidRPr="00E358E6">
        <w:rPr>
          <w:rFonts w:ascii="Times New Roman" w:hAnsi="Times New Roman" w:cs="Times New Roman"/>
          <w:i/>
          <w:iCs/>
          <w:sz w:val="24"/>
          <w:szCs w:val="24"/>
        </w:rPr>
        <w:t>Grammom</w:t>
      </w:r>
      <w:r w:rsidR="00351AE6">
        <w:rPr>
          <w:rFonts w:ascii="Times New Roman" w:hAnsi="Times New Roman" w:cs="Times New Roman"/>
          <w:i/>
          <w:iCs/>
          <w:sz w:val="24"/>
          <w:szCs w:val="24"/>
        </w:rPr>
        <w:t>y</w:t>
      </w:r>
      <w:r w:rsidR="007617E0" w:rsidRPr="00E358E6">
        <w:rPr>
          <w:rFonts w:ascii="Times New Roman" w:hAnsi="Times New Roman" w:cs="Times New Roman"/>
          <w:i/>
          <w:iCs/>
          <w:sz w:val="24"/>
          <w:szCs w:val="24"/>
        </w:rPr>
        <w:t>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t>dolichurus</w:t>
      </w:r>
      <w:proofErr w:type="spellEnd"/>
      <w:r w:rsidR="007617E0" w:rsidRPr="00E358E6">
        <w:rPr>
          <w:rFonts w:ascii="Times New Roman" w:hAnsi="Times New Roman" w:cs="Times New Roman"/>
          <w:sz w:val="24"/>
          <w:szCs w:val="24"/>
        </w:rPr>
        <w:t xml:space="preserve">, and </w:t>
      </w:r>
      <w:proofErr w:type="spellStart"/>
      <w:r w:rsidR="007617E0" w:rsidRPr="00E358E6">
        <w:rPr>
          <w:rFonts w:ascii="Times New Roman" w:hAnsi="Times New Roman" w:cs="Times New Roman"/>
          <w:i/>
          <w:iCs/>
          <w:sz w:val="24"/>
          <w:szCs w:val="24"/>
        </w:rPr>
        <w:t>Rhynchomys</w:t>
      </w:r>
      <w:proofErr w:type="spellEnd"/>
      <w:r w:rsidR="007617E0" w:rsidRPr="00E358E6">
        <w:rPr>
          <w:rFonts w:ascii="Times New Roman" w:hAnsi="Times New Roman" w:cs="Times New Roman"/>
          <w:i/>
          <w:iCs/>
          <w:sz w:val="24"/>
          <w:szCs w:val="24"/>
        </w:rPr>
        <w:t xml:space="preserve"> </w:t>
      </w:r>
      <w:proofErr w:type="spellStart"/>
      <w:r w:rsidR="007617E0" w:rsidRPr="00E358E6">
        <w:rPr>
          <w:rFonts w:ascii="Times New Roman" w:hAnsi="Times New Roman" w:cs="Times New Roman"/>
          <w:i/>
          <w:iCs/>
          <w:sz w:val="24"/>
          <w:szCs w:val="24"/>
        </w:rPr>
        <w:lastRenderedPageBreak/>
        <w:t>soricoides</w:t>
      </w:r>
      <w:proofErr w:type="spellEnd"/>
      <w:r w:rsidR="00197A2B" w:rsidRPr="00031896">
        <w:rPr>
          <w:rFonts w:ascii="Times New Roman" w:hAnsi="Times New Roman" w:cs="Times New Roman"/>
          <w:sz w:val="24"/>
          <w:szCs w:val="24"/>
        </w:rPr>
        <w:t>)</w:t>
      </w:r>
      <w:r w:rsidR="00975209">
        <w:rPr>
          <w:rFonts w:ascii="Times New Roman" w:hAnsi="Times New Roman" w:cs="Times New Roman"/>
          <w:sz w:val="24"/>
          <w:szCs w:val="24"/>
        </w:rPr>
        <w:t>.</w:t>
      </w:r>
      <w:r w:rsidR="00D26EAA">
        <w:rPr>
          <w:rFonts w:ascii="Times New Roman" w:hAnsi="Times New Roman" w:cs="Times New Roman"/>
          <w:sz w:val="24"/>
          <w:szCs w:val="24"/>
        </w:rPr>
        <w:t xml:space="preserve"> </w:t>
      </w:r>
      <w:proofErr w:type="spellStart"/>
      <w:r w:rsidR="00D26EAA">
        <w:rPr>
          <w:rFonts w:ascii="Times New Roman" w:hAnsi="Times New Roman" w:cs="Times New Roman"/>
          <w:i/>
          <w:iCs/>
          <w:sz w:val="24"/>
          <w:szCs w:val="24"/>
        </w:rPr>
        <w:t>Otomys</w:t>
      </w:r>
      <w:proofErr w:type="spellEnd"/>
      <w:r w:rsidR="00D26EAA">
        <w:rPr>
          <w:rFonts w:ascii="Times New Roman" w:hAnsi="Times New Roman" w:cs="Times New Roman"/>
          <w:i/>
          <w:iCs/>
          <w:sz w:val="24"/>
          <w:szCs w:val="24"/>
        </w:rPr>
        <w:t xml:space="preserve"> typus </w:t>
      </w:r>
      <w:r w:rsidR="00D26EAA">
        <w:rPr>
          <w:rFonts w:ascii="Times New Roman" w:hAnsi="Times New Roman" w:cs="Times New Roman"/>
          <w:sz w:val="24"/>
          <w:szCs w:val="24"/>
        </w:rPr>
        <w:t>was excluded from these analyses due to the</w:t>
      </w:r>
      <w:r w:rsidR="00C008C5">
        <w:rPr>
          <w:rFonts w:ascii="Times New Roman" w:hAnsi="Times New Roman" w:cs="Times New Roman"/>
          <w:sz w:val="24"/>
          <w:szCs w:val="24"/>
        </w:rPr>
        <w:t xml:space="preserve"> </w:t>
      </w:r>
      <w:r w:rsidR="00DE0F26">
        <w:rPr>
          <w:rFonts w:ascii="Times New Roman" w:hAnsi="Times New Roman" w:cs="Times New Roman"/>
          <w:sz w:val="24"/>
          <w:szCs w:val="24"/>
        </w:rPr>
        <w:t xml:space="preserve">inadequacy of the </w:t>
      </w:r>
      <w:r w:rsidR="00C008C5">
        <w:rPr>
          <w:rFonts w:ascii="Times New Roman" w:hAnsi="Times New Roman" w:cs="Times New Roman"/>
          <w:sz w:val="24"/>
          <w:szCs w:val="24"/>
        </w:rPr>
        <w:t>library</w:t>
      </w:r>
      <w:r w:rsidR="00D26EAA">
        <w:rPr>
          <w:rFonts w:ascii="Times New Roman" w:hAnsi="Times New Roman" w:cs="Times New Roman"/>
          <w:sz w:val="24"/>
          <w:szCs w:val="24"/>
        </w:rPr>
        <w:t xml:space="preserve"> outlined above.</w:t>
      </w:r>
      <w:r w:rsidR="00975209">
        <w:rPr>
          <w:rFonts w:ascii="Times New Roman" w:hAnsi="Times New Roman" w:cs="Times New Roman"/>
          <w:sz w:val="24"/>
          <w:szCs w:val="24"/>
        </w:rPr>
        <w:t xml:space="preserve"> For these genomes</w:t>
      </w:r>
      <w:r w:rsidR="00197A2B" w:rsidRPr="00031896">
        <w:rPr>
          <w:rFonts w:ascii="Times New Roman" w:hAnsi="Times New Roman" w:cs="Times New Roman"/>
          <w:sz w:val="24"/>
          <w:szCs w:val="24"/>
        </w:rPr>
        <w:t xml:space="preserve"> </w:t>
      </w:r>
      <w:r w:rsidR="002A1D02" w:rsidRPr="00031896">
        <w:rPr>
          <w:rFonts w:ascii="Times New Roman" w:hAnsi="Times New Roman" w:cs="Times New Roman"/>
          <w:sz w:val="24"/>
          <w:szCs w:val="24"/>
        </w:rPr>
        <w:t>we generated</w:t>
      </w:r>
      <w:ins w:id="15" w:author="Thomas, Gregg [2]" w:date="2023-08-04T11:24:00Z">
        <w:r w:rsidR="00D014B3">
          <w:rPr>
            <w:rFonts w:ascii="Times New Roman" w:hAnsi="Times New Roman" w:cs="Times New Roman"/>
            <w:sz w:val="24"/>
            <w:szCs w:val="24"/>
          </w:rPr>
          <w:t xml:space="preserve"> pseudo-assemblies using pseudo-it and the mm10 reference genome to retain collinearity between genomes while minimizing reference bias.</w:t>
        </w:r>
      </w:ins>
      <w:r w:rsidR="002A1D02" w:rsidRPr="00031896">
        <w:rPr>
          <w:rFonts w:ascii="Times New Roman" w:hAnsi="Times New Roman" w:cs="Times New Roman"/>
          <w:sz w:val="24"/>
          <w:szCs w:val="24"/>
        </w:rPr>
        <w:t xml:space="preserve"> </w:t>
      </w:r>
      <w:ins w:id="16" w:author="Thomas, Gregg [2]" w:date="2023-08-04T11:25:00Z">
        <w:r w:rsidR="00D014B3">
          <w:rPr>
            <w:rFonts w:ascii="Times New Roman" w:hAnsi="Times New Roman" w:cs="Times New Roman"/>
            <w:sz w:val="24"/>
            <w:szCs w:val="24"/>
          </w:rPr>
          <w:t xml:space="preserve">Briefly, pseudo-it maps </w:t>
        </w:r>
        <w:proofErr w:type="gramStart"/>
        <w:r w:rsidR="00D014B3">
          <w:rPr>
            <w:rFonts w:ascii="Times New Roman" w:hAnsi="Times New Roman" w:cs="Times New Roman"/>
            <w:sz w:val="24"/>
            <w:szCs w:val="24"/>
          </w:rPr>
          <w:t>reads</w:t>
        </w:r>
        <w:proofErr w:type="gramEnd"/>
        <w:r w:rsidR="00D014B3">
          <w:rPr>
            <w:rFonts w:ascii="Times New Roman" w:hAnsi="Times New Roman" w:cs="Times New Roman"/>
            <w:sz w:val="24"/>
            <w:szCs w:val="24"/>
          </w:rPr>
          <w:t xml:space="preserve"> from each sample to the reference genome with BWA (CITE), </w:t>
        </w:r>
      </w:ins>
      <w:ins w:id="17" w:author="Thomas, Gregg [2]" w:date="2023-08-04T11:26:00Z">
        <w:r w:rsidR="00D014B3">
          <w:rPr>
            <w:rFonts w:ascii="Times New Roman" w:hAnsi="Times New Roman" w:cs="Times New Roman"/>
            <w:sz w:val="24"/>
            <w:szCs w:val="24"/>
          </w:rPr>
          <w:t xml:space="preserve">calls variants with GATK </w:t>
        </w:r>
        <w:proofErr w:type="spellStart"/>
        <w:r w:rsidR="00D014B3">
          <w:rPr>
            <w:rFonts w:ascii="Times New Roman" w:hAnsi="Times New Roman" w:cs="Times New Roman"/>
            <w:sz w:val="24"/>
            <w:szCs w:val="24"/>
          </w:rPr>
          <w:t>HaplotypeCaller</w:t>
        </w:r>
        <w:proofErr w:type="spellEnd"/>
        <w:r w:rsidR="00D014B3">
          <w:rPr>
            <w:rFonts w:ascii="Times New Roman" w:hAnsi="Times New Roman" w:cs="Times New Roman"/>
            <w:sz w:val="24"/>
            <w:szCs w:val="24"/>
          </w:rPr>
          <w:t xml:space="preserve"> (CITE), and filters SNPs and indels and generates a consensus assembly with </w:t>
        </w:r>
        <w:proofErr w:type="spellStart"/>
        <w:r w:rsidR="00D014B3">
          <w:rPr>
            <w:rFonts w:ascii="Times New Roman" w:hAnsi="Times New Roman" w:cs="Times New Roman"/>
            <w:sz w:val="24"/>
            <w:szCs w:val="24"/>
          </w:rPr>
          <w:t>bcftools</w:t>
        </w:r>
        <w:proofErr w:type="spellEnd"/>
        <w:r w:rsidR="00D014B3">
          <w:rPr>
            <w:rFonts w:ascii="Times New Roman" w:hAnsi="Times New Roman" w:cs="Times New Roman"/>
            <w:sz w:val="24"/>
            <w:szCs w:val="24"/>
          </w:rPr>
          <w:t xml:space="preserve"> (CITE). The process is repeated, each time using the previous iteration’s consensus assembly as the new refere</w:t>
        </w:r>
      </w:ins>
      <w:ins w:id="18" w:author="Thomas, Gregg [2]" w:date="2023-08-04T11:27:00Z">
        <w:r w:rsidR="00D014B3">
          <w:rPr>
            <w:rFonts w:ascii="Times New Roman" w:hAnsi="Times New Roman" w:cs="Times New Roman"/>
            <w:sz w:val="24"/>
            <w:szCs w:val="24"/>
          </w:rPr>
          <w:t>nce genome to which reads are mapped. In total, we did 3 iterations of mapping for each sample.</w:t>
        </w:r>
      </w:ins>
      <w:ins w:id="19" w:author="Thomas, Gregg [2]" w:date="2023-08-04T11:26:00Z">
        <w:r w:rsidR="00D014B3">
          <w:rPr>
            <w:rFonts w:ascii="Times New Roman" w:hAnsi="Times New Roman" w:cs="Times New Roman"/>
            <w:sz w:val="24"/>
            <w:szCs w:val="24"/>
          </w:rPr>
          <w:t xml:space="preserve"> </w:t>
        </w:r>
      </w:ins>
      <w:del w:id="20" w:author="Thomas, Gregg [2]" w:date="2023-08-04T11:25:00Z">
        <w:r w:rsidR="00197A2B" w:rsidRPr="00031896" w:rsidDel="00D014B3">
          <w:rPr>
            <w:rFonts w:ascii="Times New Roman" w:hAnsi="Times New Roman" w:cs="Times New Roman"/>
            <w:sz w:val="24"/>
            <w:szCs w:val="24"/>
          </w:rPr>
          <w:delText>consensus sequences with bcftools</w:delText>
        </w:r>
        <w:r w:rsidR="007617E0" w:rsidDel="00D014B3">
          <w:rPr>
            <w:rFonts w:ascii="Times New Roman" w:hAnsi="Times New Roman" w:cs="Times New Roman"/>
            <w:sz w:val="24"/>
            <w:szCs w:val="24"/>
          </w:rPr>
          <w:delText xml:space="preserve"> </w:delText>
        </w:r>
        <w:r w:rsidR="007617E0" w:rsidDel="00D014B3">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7617E0" w:rsidDel="00D014B3">
          <w:rPr>
            <w:rFonts w:ascii="Times New Roman" w:hAnsi="Times New Roman" w:cs="Times New Roman"/>
            <w:sz w:val="24"/>
            <w:szCs w:val="24"/>
          </w:rPr>
          <w:delInstrText xml:space="preserve"> ADDIN EN.CITE </w:delInstrText>
        </w:r>
        <w:r w:rsidR="007617E0" w:rsidDel="00D014B3">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7617E0" w:rsidDel="00D014B3">
          <w:rPr>
            <w:rFonts w:ascii="Times New Roman" w:hAnsi="Times New Roman" w:cs="Times New Roman"/>
            <w:sz w:val="24"/>
            <w:szCs w:val="24"/>
          </w:rPr>
          <w:delInstrText xml:space="preserve"> ADDIN EN.CITE.DATA </w:delInstrText>
        </w:r>
        <w:r w:rsidR="007617E0" w:rsidDel="00D014B3">
          <w:rPr>
            <w:rFonts w:ascii="Times New Roman" w:hAnsi="Times New Roman" w:cs="Times New Roman"/>
            <w:sz w:val="24"/>
            <w:szCs w:val="24"/>
          </w:rPr>
        </w:r>
        <w:r w:rsidR="007617E0" w:rsidDel="00D014B3">
          <w:rPr>
            <w:rFonts w:ascii="Times New Roman" w:hAnsi="Times New Roman" w:cs="Times New Roman"/>
            <w:sz w:val="24"/>
            <w:szCs w:val="24"/>
          </w:rPr>
          <w:fldChar w:fldCharType="end"/>
        </w:r>
        <w:r w:rsidR="007617E0" w:rsidDel="00D014B3">
          <w:rPr>
            <w:rFonts w:ascii="Times New Roman" w:hAnsi="Times New Roman" w:cs="Times New Roman"/>
            <w:sz w:val="24"/>
            <w:szCs w:val="24"/>
          </w:rPr>
        </w:r>
        <w:r w:rsidR="007617E0" w:rsidDel="00D014B3">
          <w:rPr>
            <w:rFonts w:ascii="Times New Roman" w:hAnsi="Times New Roman" w:cs="Times New Roman"/>
            <w:sz w:val="24"/>
            <w:szCs w:val="24"/>
          </w:rPr>
          <w:fldChar w:fldCharType="separate"/>
        </w:r>
        <w:r w:rsidR="007617E0" w:rsidDel="00D014B3">
          <w:rPr>
            <w:rFonts w:ascii="Times New Roman" w:hAnsi="Times New Roman" w:cs="Times New Roman"/>
            <w:noProof/>
            <w:sz w:val="24"/>
            <w:szCs w:val="24"/>
          </w:rPr>
          <w:delText>(Danecek et al. 2021)</w:delText>
        </w:r>
        <w:r w:rsidR="007617E0" w:rsidDel="00D014B3">
          <w:rPr>
            <w:rFonts w:ascii="Times New Roman" w:hAnsi="Times New Roman" w:cs="Times New Roman"/>
            <w:sz w:val="24"/>
            <w:szCs w:val="24"/>
          </w:rPr>
          <w:fldChar w:fldCharType="end"/>
        </w:r>
        <w:r w:rsidR="00197A2B" w:rsidRPr="00031896" w:rsidDel="00D014B3">
          <w:rPr>
            <w:rFonts w:ascii="Times New Roman" w:hAnsi="Times New Roman" w:cs="Times New Roman"/>
            <w:sz w:val="24"/>
            <w:szCs w:val="24"/>
          </w:rPr>
          <w:delText xml:space="preserve"> using the reads mapped to the </w:delText>
        </w:r>
        <w:r w:rsidR="00B30752" w:rsidRPr="00D4662B" w:rsidDel="00D014B3">
          <w:rPr>
            <w:rFonts w:ascii="Times New Roman" w:hAnsi="Times New Roman" w:cs="Times New Roman"/>
            <w:i/>
            <w:sz w:val="24"/>
            <w:szCs w:val="24"/>
          </w:rPr>
          <w:delText>M. musculus</w:delText>
        </w:r>
        <w:r w:rsidR="00197A2B" w:rsidRPr="00031896" w:rsidDel="00D014B3">
          <w:rPr>
            <w:rFonts w:ascii="Times New Roman" w:hAnsi="Times New Roman" w:cs="Times New Roman"/>
            <w:sz w:val="24"/>
            <w:szCs w:val="24"/>
          </w:rPr>
          <w:delText xml:space="preserve"> reference genome</w:delText>
        </w:r>
        <w:r w:rsidR="001E3328" w:rsidRPr="00031896" w:rsidDel="00D014B3">
          <w:rPr>
            <w:rFonts w:ascii="Times New Roman" w:hAnsi="Times New Roman" w:cs="Times New Roman"/>
            <w:sz w:val="24"/>
            <w:szCs w:val="24"/>
          </w:rPr>
          <w:delText xml:space="preserve"> to retain collinearity between genomes</w:delText>
        </w:r>
        <w:r w:rsidR="00197A2B" w:rsidRPr="00031896" w:rsidDel="00D014B3">
          <w:rPr>
            <w:rFonts w:ascii="Times New Roman" w:hAnsi="Times New Roman" w:cs="Times New Roman"/>
            <w:sz w:val="24"/>
            <w:szCs w:val="24"/>
          </w:rPr>
          <w:delText xml:space="preserve">. </w:delText>
        </w:r>
        <w:r w:rsidR="00351AE6" w:rsidDel="00D014B3">
          <w:rPr>
            <w:rFonts w:ascii="Times New Roman" w:hAnsi="Times New Roman" w:cs="Times New Roman"/>
            <w:sz w:val="24"/>
            <w:szCs w:val="24"/>
          </w:rPr>
          <w:delText>In detail, we removed</w:delText>
        </w:r>
        <w:r w:rsidR="00197A2B" w:rsidRPr="00031896" w:rsidDel="00D014B3">
          <w:rPr>
            <w:rFonts w:ascii="Times New Roman" w:hAnsi="Times New Roman" w:cs="Times New Roman"/>
            <w:sz w:val="24"/>
            <w:szCs w:val="24"/>
          </w:rPr>
          <w:delText xml:space="preserve"> SNPs that did</w:delText>
        </w:r>
        <w:r w:rsidR="001E3328" w:rsidRPr="00031896" w:rsidDel="00D014B3">
          <w:rPr>
            <w:rFonts w:ascii="Times New Roman" w:hAnsi="Times New Roman" w:cs="Times New Roman"/>
            <w:sz w:val="24"/>
            <w:szCs w:val="24"/>
          </w:rPr>
          <w:delText xml:space="preserve"> not</w:delText>
        </w:r>
        <w:r w:rsidR="00197A2B" w:rsidRPr="00031896" w:rsidDel="00D014B3">
          <w:rPr>
            <w:rFonts w:ascii="Times New Roman" w:hAnsi="Times New Roman" w:cs="Times New Roman"/>
            <w:sz w:val="24"/>
            <w:szCs w:val="24"/>
          </w:rPr>
          <w:delText xml:space="preserve"> pass LongRanger’s quality filters (bcftools view -f PASS)</w:delText>
        </w:r>
        <w:r w:rsidR="00351AE6" w:rsidDel="00D014B3">
          <w:rPr>
            <w:rFonts w:ascii="Times New Roman" w:hAnsi="Times New Roman" w:cs="Times New Roman"/>
            <w:sz w:val="24"/>
            <w:szCs w:val="24"/>
          </w:rPr>
          <w:delText>, removed d</w:delText>
        </w:r>
        <w:r w:rsidR="00197A2B" w:rsidRPr="00031896" w:rsidDel="00D014B3">
          <w:rPr>
            <w:rFonts w:ascii="Times New Roman" w:hAnsi="Times New Roman" w:cs="Times New Roman"/>
            <w:sz w:val="24"/>
            <w:szCs w:val="24"/>
          </w:rPr>
          <w:delText>uplicate SNPs</w:delText>
        </w:r>
        <w:r w:rsidR="00351AE6" w:rsidDel="00D014B3">
          <w:rPr>
            <w:rFonts w:ascii="Times New Roman" w:hAnsi="Times New Roman" w:cs="Times New Roman"/>
            <w:sz w:val="24"/>
            <w:szCs w:val="24"/>
          </w:rPr>
          <w:delText>,</w:delText>
        </w:r>
        <w:r w:rsidR="00197A2B" w:rsidRPr="00031896" w:rsidDel="00D014B3">
          <w:rPr>
            <w:rFonts w:ascii="Times New Roman" w:hAnsi="Times New Roman" w:cs="Times New Roman"/>
            <w:sz w:val="24"/>
            <w:szCs w:val="24"/>
          </w:rPr>
          <w:delText xml:space="preserve"> and </w:delText>
        </w:r>
        <w:r w:rsidR="00351AE6" w:rsidDel="00D014B3">
          <w:rPr>
            <w:rFonts w:ascii="Times New Roman" w:hAnsi="Times New Roman" w:cs="Times New Roman"/>
            <w:sz w:val="24"/>
            <w:szCs w:val="24"/>
          </w:rPr>
          <w:delText xml:space="preserve">normalized </w:delText>
        </w:r>
        <w:r w:rsidR="00197A2B" w:rsidRPr="00031896" w:rsidDel="00D014B3">
          <w:rPr>
            <w:rFonts w:ascii="Times New Roman" w:hAnsi="Times New Roman" w:cs="Times New Roman"/>
            <w:sz w:val="24"/>
            <w:szCs w:val="24"/>
          </w:rPr>
          <w:delText>indels (bcftools norm -c e -d all)</w:delText>
        </w:r>
        <w:r w:rsidR="00351AE6" w:rsidDel="00D014B3">
          <w:rPr>
            <w:rFonts w:ascii="Times New Roman" w:hAnsi="Times New Roman" w:cs="Times New Roman"/>
            <w:sz w:val="24"/>
            <w:szCs w:val="24"/>
          </w:rPr>
          <w:delText>. We also corrected</w:delText>
        </w:r>
        <w:r w:rsidR="00197A2B" w:rsidRPr="00031896" w:rsidDel="00D014B3">
          <w:rPr>
            <w:rFonts w:ascii="Times New Roman" w:hAnsi="Times New Roman" w:cs="Times New Roman"/>
            <w:sz w:val="24"/>
            <w:szCs w:val="24"/>
          </w:rPr>
          <w:delText xml:space="preserve"> the AN and AC fields in each VCF file (bcftools plugin fill-AN-AC). Finally, </w:delText>
        </w:r>
        <w:r w:rsidR="00351AE6" w:rsidDel="00D014B3">
          <w:rPr>
            <w:rFonts w:ascii="Times New Roman" w:hAnsi="Times New Roman" w:cs="Times New Roman"/>
            <w:sz w:val="24"/>
            <w:szCs w:val="24"/>
          </w:rPr>
          <w:delText xml:space="preserve">we filtered </w:delText>
        </w:r>
        <w:r w:rsidR="00197A2B" w:rsidRPr="00031896" w:rsidDel="00D014B3">
          <w:rPr>
            <w:rFonts w:ascii="Times New Roman" w:hAnsi="Times New Roman" w:cs="Times New Roman"/>
            <w:sz w:val="24"/>
            <w:szCs w:val="24"/>
          </w:rPr>
          <w:delText>indels closer than 5bp such that only the longest one was retained (bcftools filter –IndelGap 5) and the</w:delText>
        </w:r>
        <w:r w:rsidR="00366CD6" w:rsidDel="00D014B3">
          <w:rPr>
            <w:rFonts w:ascii="Times New Roman" w:hAnsi="Times New Roman" w:cs="Times New Roman"/>
            <w:sz w:val="24"/>
            <w:szCs w:val="24"/>
          </w:rPr>
          <w:delText>n generated the</w:delText>
        </w:r>
        <w:r w:rsidR="00197A2B" w:rsidRPr="00031896" w:rsidDel="00D014B3">
          <w:rPr>
            <w:rFonts w:ascii="Times New Roman" w:hAnsi="Times New Roman" w:cs="Times New Roman"/>
            <w:sz w:val="24"/>
            <w:szCs w:val="24"/>
          </w:rPr>
          <w:delText xml:space="preserve"> consensus sequence</w:delText>
        </w:r>
        <w:r w:rsidR="00366CD6" w:rsidDel="00D014B3">
          <w:rPr>
            <w:rFonts w:ascii="Times New Roman" w:hAnsi="Times New Roman" w:cs="Times New Roman"/>
            <w:sz w:val="24"/>
            <w:szCs w:val="24"/>
          </w:rPr>
          <w:delText xml:space="preserve"> </w:delText>
        </w:r>
        <w:r w:rsidR="00197A2B" w:rsidRPr="00031896" w:rsidDel="00D014B3">
          <w:rPr>
            <w:rFonts w:ascii="Times New Roman" w:hAnsi="Times New Roman" w:cs="Times New Roman"/>
            <w:sz w:val="24"/>
            <w:szCs w:val="24"/>
          </w:rPr>
          <w:delText>(bcftools consensus).</w:delText>
        </w:r>
      </w:del>
    </w:p>
    <w:p w14:paraId="6AC69AFE" w14:textId="60749195" w:rsidR="00197A2B"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197A2B" w:rsidRPr="00031896">
        <w:rPr>
          <w:rFonts w:ascii="Times New Roman" w:hAnsi="Times New Roman" w:cs="Times New Roman"/>
          <w:sz w:val="24"/>
          <w:szCs w:val="24"/>
        </w:rPr>
        <w:t xml:space="preserve">Next, </w:t>
      </w:r>
      <w:r w:rsidR="002A1D02" w:rsidRPr="00031896">
        <w:rPr>
          <w:rFonts w:ascii="Times New Roman" w:hAnsi="Times New Roman" w:cs="Times New Roman"/>
          <w:sz w:val="24"/>
          <w:szCs w:val="24"/>
        </w:rPr>
        <w:t xml:space="preserve">we partitioned </w:t>
      </w:r>
      <w:r w:rsidR="00197A2B" w:rsidRPr="00031896">
        <w:rPr>
          <w:rFonts w:ascii="Times New Roman" w:hAnsi="Times New Roman" w:cs="Times New Roman"/>
          <w:sz w:val="24"/>
          <w:szCs w:val="24"/>
        </w:rPr>
        <w:t>the genomes into 10</w:t>
      </w:r>
      <w:r w:rsidR="00810482">
        <w:rPr>
          <w:rFonts w:ascii="Times New Roman" w:hAnsi="Times New Roman" w:cs="Times New Roman"/>
          <w:sz w:val="24"/>
          <w:szCs w:val="24"/>
        </w:rPr>
        <w:t xml:space="preserve"> </w:t>
      </w:r>
      <w:r w:rsidR="00197A2B" w:rsidRPr="00031896">
        <w:rPr>
          <w:rFonts w:ascii="Times New Roman" w:hAnsi="Times New Roman" w:cs="Times New Roman"/>
          <w:sz w:val="24"/>
          <w:szCs w:val="24"/>
        </w:rPr>
        <w:t>k</w:t>
      </w:r>
      <w:r w:rsidR="00810482">
        <w:rPr>
          <w:rFonts w:ascii="Times New Roman" w:hAnsi="Times New Roman" w:cs="Times New Roman"/>
          <w:sz w:val="24"/>
          <w:szCs w:val="24"/>
        </w:rPr>
        <w:t>ilobase (k</w:t>
      </w:r>
      <w:r w:rsidR="00197A2B" w:rsidRPr="00031896">
        <w:rPr>
          <w:rFonts w:ascii="Times New Roman" w:hAnsi="Times New Roman" w:cs="Times New Roman"/>
          <w:sz w:val="24"/>
          <w:szCs w:val="24"/>
        </w:rPr>
        <w:t>b</w:t>
      </w:r>
      <w:r w:rsidR="00810482">
        <w:rPr>
          <w:rFonts w:ascii="Times New Roman" w:hAnsi="Times New Roman" w:cs="Times New Roman"/>
          <w:sz w:val="24"/>
          <w:szCs w:val="24"/>
        </w:rPr>
        <w:t>)</w:t>
      </w:r>
      <w:r w:rsidR="00197A2B" w:rsidRPr="00031896">
        <w:rPr>
          <w:rFonts w:ascii="Times New Roman" w:hAnsi="Times New Roman" w:cs="Times New Roman"/>
          <w:sz w:val="24"/>
          <w:szCs w:val="24"/>
        </w:rPr>
        <w:t xml:space="preserve"> windows </w:t>
      </w:r>
      <w:r w:rsidR="00AF1700" w:rsidRPr="00031896">
        <w:rPr>
          <w:rFonts w:ascii="Times New Roman" w:hAnsi="Times New Roman" w:cs="Times New Roman"/>
          <w:sz w:val="24"/>
          <w:szCs w:val="24"/>
        </w:rPr>
        <w:t xml:space="preserve">based on the coordinates in the reference </w:t>
      </w:r>
      <w:r w:rsidR="00DE0F26">
        <w:rPr>
          <w:rFonts w:ascii="Times New Roman" w:hAnsi="Times New Roman" w:cs="Times New Roman"/>
          <w:i/>
          <w:iCs/>
          <w:sz w:val="24"/>
          <w:szCs w:val="24"/>
        </w:rPr>
        <w:t xml:space="preserve">M. </w:t>
      </w:r>
      <w:r w:rsidR="00AF1700" w:rsidRPr="00031896">
        <w:rPr>
          <w:rFonts w:ascii="Times New Roman" w:hAnsi="Times New Roman" w:cs="Times New Roman"/>
          <w:i/>
          <w:iCs/>
          <w:sz w:val="24"/>
          <w:szCs w:val="24"/>
        </w:rPr>
        <w:t>musculus</w:t>
      </w:r>
      <w:r w:rsidR="00AF1700" w:rsidRPr="00031896">
        <w:rPr>
          <w:rFonts w:ascii="Times New Roman" w:hAnsi="Times New Roman" w:cs="Times New Roman"/>
          <w:sz w:val="24"/>
          <w:szCs w:val="24"/>
        </w:rPr>
        <w:t xml:space="preserve"> genome (mm10</w:t>
      </w:r>
      <w:r w:rsidR="00B77FF8">
        <w:rPr>
          <w:rFonts w:ascii="Times New Roman" w:hAnsi="Times New Roman" w:cs="Times New Roman"/>
          <w:sz w:val="24"/>
          <w:szCs w:val="24"/>
        </w:rPr>
        <w:t xml:space="preserve">; </w: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77FF8">
        <w:rPr>
          <w:rFonts w:ascii="Times New Roman" w:hAnsi="Times New Roman" w:cs="Times New Roman"/>
          <w:sz w:val="24"/>
          <w:szCs w:val="24"/>
        </w:rPr>
        <w:instrText xml:space="preserve"> ADDIN EN.CITE </w:instrText>
      </w:r>
      <w:r w:rsidR="00B77FF8">
        <w:rPr>
          <w:rFonts w:ascii="Times New Roman" w:hAnsi="Times New Roman" w:cs="Times New Roman"/>
          <w:sz w:val="24"/>
          <w:szCs w:val="24"/>
        </w:rPr>
        <w:fldChar w:fldCharType="begin">
          <w:fldData xml:space="preserve">PEVuZE5vdGU+PENpdGU+PEF1dGhvcj5Nb3VzZSBHZW5vbWUgU2VxdWVuY2luZzwvQXV0aG9yPjxZ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</w:fldData>
        </w:fldChar>
      </w:r>
      <w:r w:rsidR="00B77FF8">
        <w:rPr>
          <w:rFonts w:ascii="Times New Roman" w:hAnsi="Times New Roman" w:cs="Times New Roman"/>
          <w:sz w:val="24"/>
          <w:szCs w:val="24"/>
        </w:rPr>
        <w:instrText xml:space="preserve"> ADDIN EN.CITE.DATA </w:instrText>
      </w:r>
      <w:r w:rsidR="00B77FF8">
        <w:rPr>
          <w:rFonts w:ascii="Times New Roman" w:hAnsi="Times New Roman" w:cs="Times New Roman"/>
          <w:sz w:val="24"/>
          <w:szCs w:val="24"/>
        </w:rPr>
      </w:r>
      <w:r w:rsidR="00B77FF8">
        <w:rPr>
          <w:rFonts w:ascii="Times New Roman" w:hAnsi="Times New Roman" w:cs="Times New Roman"/>
          <w:sz w:val="24"/>
          <w:szCs w:val="24"/>
        </w:rPr>
        <w:fldChar w:fldCharType="end"/>
      </w:r>
      <w:r w:rsidR="00B77FF8">
        <w:rPr>
          <w:rFonts w:ascii="Times New Roman" w:hAnsi="Times New Roman" w:cs="Times New Roman"/>
          <w:sz w:val="24"/>
          <w:szCs w:val="24"/>
        </w:rPr>
      </w:r>
      <w:r w:rsidR="00B77FF8">
        <w:rPr>
          <w:rFonts w:ascii="Times New Roman" w:hAnsi="Times New Roman" w:cs="Times New Roman"/>
          <w:sz w:val="24"/>
          <w:szCs w:val="24"/>
        </w:rPr>
        <w:fldChar w:fldCharType="separate"/>
      </w:r>
      <w:r w:rsidR="00B77FF8">
        <w:rPr>
          <w:rFonts w:ascii="Times New Roman" w:hAnsi="Times New Roman" w:cs="Times New Roman"/>
          <w:noProof/>
          <w:sz w:val="24"/>
          <w:szCs w:val="24"/>
        </w:rPr>
        <w:t>(Mouse Genome Sequencing et al. 2002)</w:t>
      </w:r>
      <w:r w:rsidR="00B77FF8">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ins w:id="21" w:author="Thomas, Gregg [2]" w:date="2023-08-04T11:27:00Z">
        <w:r w:rsidR="00D014B3">
          <w:rPr>
            <w:rFonts w:ascii="Times New Roman" w:hAnsi="Times New Roman" w:cs="Times New Roman"/>
            <w:sz w:val="24"/>
            <w:szCs w:val="24"/>
          </w:rPr>
          <w:t xml:space="preserve"> using </w:t>
        </w:r>
        <w:proofErr w:type="spellStart"/>
        <w:r w:rsidR="00D014B3">
          <w:rPr>
            <w:rFonts w:ascii="Times New Roman" w:hAnsi="Times New Roman" w:cs="Times New Roman"/>
            <w:sz w:val="24"/>
            <w:szCs w:val="24"/>
          </w:rPr>
          <w:t>bedtools</w:t>
        </w:r>
        <w:proofErr w:type="spellEnd"/>
        <w:r w:rsidR="00D014B3">
          <w:rPr>
            <w:rFonts w:ascii="Times New Roman" w:hAnsi="Times New Roman" w:cs="Times New Roman"/>
            <w:sz w:val="24"/>
            <w:szCs w:val="24"/>
          </w:rPr>
          <w:t xml:space="preserve"> </w:t>
        </w:r>
        <w:proofErr w:type="spellStart"/>
        <w:r w:rsidR="00D014B3">
          <w:rPr>
            <w:rFonts w:ascii="Times New Roman" w:hAnsi="Times New Roman" w:cs="Times New Roman"/>
            <w:sz w:val="24"/>
            <w:szCs w:val="24"/>
          </w:rPr>
          <w:t>makewindows</w:t>
        </w:r>
      </w:ins>
      <w:proofErr w:type="spellEnd"/>
      <w:ins w:id="22" w:author="Thomas, Gregg [2]" w:date="2023-08-04T11:28:00Z">
        <w:r w:rsidR="00D014B3">
          <w:rPr>
            <w:rFonts w:ascii="Times New Roman" w:hAnsi="Times New Roman" w:cs="Times New Roman"/>
            <w:sz w:val="24"/>
            <w:szCs w:val="24"/>
          </w:rPr>
          <w:t xml:space="preserve"> (CITE)</w:t>
        </w:r>
      </w:ins>
      <w:r w:rsidR="00AF1700" w:rsidRPr="00031896">
        <w:rPr>
          <w:rFonts w:ascii="Times New Roman" w:hAnsi="Times New Roman" w:cs="Times New Roman"/>
          <w:sz w:val="24"/>
          <w:szCs w:val="24"/>
        </w:rPr>
        <w:t xml:space="preserve">. These coordinates were converted between the reference and </w:t>
      </w:r>
      <w:r w:rsidR="004730B8">
        <w:rPr>
          <w:rFonts w:ascii="Times New Roman" w:hAnsi="Times New Roman" w:cs="Times New Roman"/>
          <w:sz w:val="24"/>
          <w:szCs w:val="24"/>
        </w:rPr>
        <w:t>the consensus sequence for each genome</w:t>
      </w:r>
      <w:r w:rsidR="00AF1700" w:rsidRPr="00031896">
        <w:rPr>
          <w:rFonts w:ascii="Times New Roman" w:hAnsi="Times New Roman" w:cs="Times New Roman"/>
          <w:sz w:val="24"/>
          <w:szCs w:val="24"/>
        </w:rPr>
        <w:t xml:space="preserve"> using </w:t>
      </w:r>
      <w:proofErr w:type="spellStart"/>
      <w:r w:rsidR="00AF1700"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AF1700" w:rsidRPr="00031896">
        <w:rPr>
          <w:rFonts w:ascii="Times New Roman" w:hAnsi="Times New Roman" w:cs="Times New Roman"/>
          <w:sz w:val="24"/>
          <w:szCs w:val="24"/>
        </w:rPr>
        <w:t>.</w:t>
      </w:r>
      <w:r w:rsidR="00F413E3">
        <w:rPr>
          <w:rFonts w:ascii="Times New Roman" w:hAnsi="Times New Roman" w:cs="Times New Roman"/>
          <w:sz w:val="24"/>
          <w:szCs w:val="24"/>
        </w:rPr>
        <w:t xml:space="preserve"> Note that this method assumes both collinearity of all genomes and similar karyotypes</w:t>
      </w:r>
      <w:r w:rsidR="002733B1">
        <w:rPr>
          <w:rFonts w:ascii="Times New Roman" w:hAnsi="Times New Roman" w:cs="Times New Roman"/>
          <w:sz w:val="24"/>
          <w:szCs w:val="24"/>
        </w:rPr>
        <w:t xml:space="preserve"> (see Discussion)</w:t>
      </w:r>
      <w:r w:rsidR="00F413E3">
        <w:rPr>
          <w:rFonts w:ascii="Times New Roman" w:hAnsi="Times New Roman" w:cs="Times New Roman"/>
          <w:sz w:val="24"/>
          <w:szCs w:val="24"/>
        </w:rPr>
        <w:t xml:space="preserve">. </w:t>
      </w:r>
      <w:r w:rsidR="00955CAE" w:rsidRPr="00031896">
        <w:rPr>
          <w:rFonts w:ascii="Times New Roman" w:hAnsi="Times New Roman" w:cs="Times New Roman"/>
          <w:sz w:val="24"/>
          <w:szCs w:val="24"/>
        </w:rPr>
        <w:t xml:space="preserve">We then </w:t>
      </w:r>
      <w:r w:rsidR="006B7148" w:rsidRPr="00031896">
        <w:rPr>
          <w:rFonts w:ascii="Times New Roman" w:hAnsi="Times New Roman" w:cs="Times New Roman"/>
          <w:sz w:val="24"/>
          <w:szCs w:val="24"/>
        </w:rPr>
        <w:t>removed</w:t>
      </w:r>
      <w:r w:rsidR="00955CAE" w:rsidRPr="00031896">
        <w:rPr>
          <w:rFonts w:ascii="Times New Roman" w:hAnsi="Times New Roman" w:cs="Times New Roman"/>
          <w:sz w:val="24"/>
          <w:szCs w:val="24"/>
        </w:rPr>
        <w:t xml:space="preserve"> windows </w:t>
      </w:r>
      <w:r w:rsidR="006B7148" w:rsidRPr="00031896">
        <w:rPr>
          <w:rFonts w:ascii="Times New Roman" w:hAnsi="Times New Roman" w:cs="Times New Roman"/>
          <w:sz w:val="24"/>
          <w:szCs w:val="24"/>
        </w:rPr>
        <w:t xml:space="preserve">from the subsequent analyses </w:t>
      </w:r>
      <w:r w:rsidR="00955CAE" w:rsidRPr="00031896">
        <w:rPr>
          <w:rFonts w:ascii="Times New Roman" w:hAnsi="Times New Roman" w:cs="Times New Roman"/>
          <w:sz w:val="24"/>
          <w:szCs w:val="24"/>
        </w:rPr>
        <w:t xml:space="preserve">if (1) 50% or more of the window overlapped with repeat regions from the </w:t>
      </w:r>
      <w:r w:rsidR="00B30752" w:rsidRPr="00D4662B">
        <w:rPr>
          <w:rFonts w:ascii="Times New Roman" w:hAnsi="Times New Roman" w:cs="Times New Roman"/>
          <w:i/>
          <w:sz w:val="24"/>
          <w:szCs w:val="24"/>
        </w:rPr>
        <w:t>M. musculus</w:t>
      </w:r>
      <w:r w:rsidR="00955CAE" w:rsidRPr="00031896">
        <w:rPr>
          <w:rFonts w:ascii="Times New Roman" w:hAnsi="Times New Roman" w:cs="Times New Roman"/>
          <w:sz w:val="24"/>
          <w:szCs w:val="24"/>
        </w:rPr>
        <w:t xml:space="preserve"> reference </w:t>
      </w:r>
      <w:proofErr w:type="spellStart"/>
      <w:r w:rsidR="00955CAE" w:rsidRPr="00031896">
        <w:rPr>
          <w:rFonts w:ascii="Times New Roman" w:hAnsi="Times New Roman" w:cs="Times New Roman"/>
          <w:sz w:val="24"/>
          <w:szCs w:val="24"/>
        </w:rPr>
        <w:t>RepeatMasker</w:t>
      </w:r>
      <w:proofErr w:type="spellEnd"/>
      <w:r w:rsidR="00955CAE" w:rsidRPr="00031896">
        <w:rPr>
          <w:rFonts w:ascii="Times New Roman" w:hAnsi="Times New Roman" w:cs="Times New Roman"/>
          <w:sz w:val="24"/>
          <w:szCs w:val="24"/>
        </w:rPr>
        <w:t xml:space="preserve"> </w:t>
      </w:r>
      <w:r w:rsidR="009C4222">
        <w:rPr>
          <w:rFonts w:ascii="Times New Roman" w:hAnsi="Times New Roman" w:cs="Times New Roman"/>
          <w:sz w:val="24"/>
          <w:szCs w:val="24"/>
        </w:rPr>
        <w:fldChar w:fldCharType="begin"/>
      </w:r>
      <w:r w:rsidR="009C4222">
        <w:rPr>
          <w:rFonts w:ascii="Times New Roman" w:hAnsi="Times New Roman" w:cs="Times New Roman"/>
          <w:sz w:val="24"/>
          <w:szCs w:val="24"/>
        </w:rPr>
        <w:instrText xml:space="preserve"> ADDIN EN.CITE &lt;EndNote&gt;&lt;Cite&gt;&lt;Author&gt;Smit&lt;/Author&gt;&lt;Year&gt;2013-2015&lt;/Year&gt;&lt;RecNum&gt;52&lt;/RecNum&gt;&lt;DisplayText&gt;(Smit et al. 2013-2015)&lt;/DisplayText&gt;&lt;record&gt;&lt;rec-number&gt;52&lt;/rec-number&gt;&lt;foreign-keys&gt;&lt;key app="EN" db-id="vdwt9psdezv5tlee9vn5swzfzafw0azp5adx" timestamp="1642607884"&gt;52&lt;/key&gt;&lt;/foreign-keys&gt;&lt;ref-type name="Online Database"&gt;45&lt;/ref-type&gt;&lt;contributors&gt;&lt;authors&gt;&lt;author&gt;Smit,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9C4222">
        <w:rPr>
          <w:rFonts w:ascii="Times New Roman" w:hAnsi="Times New Roman" w:cs="Times New Roman"/>
          <w:sz w:val="24"/>
          <w:szCs w:val="24"/>
        </w:rPr>
        <w:fldChar w:fldCharType="separate"/>
      </w:r>
      <w:r w:rsidR="009C4222">
        <w:rPr>
          <w:rFonts w:ascii="Times New Roman" w:hAnsi="Times New Roman" w:cs="Times New Roman"/>
          <w:noProof/>
          <w:sz w:val="24"/>
          <w:szCs w:val="24"/>
        </w:rPr>
        <w:t>(Smit et al. 2013-2015)</w:t>
      </w:r>
      <w:r w:rsidR="009C4222">
        <w:rPr>
          <w:rFonts w:ascii="Times New Roman" w:hAnsi="Times New Roman" w:cs="Times New Roman"/>
          <w:sz w:val="24"/>
          <w:szCs w:val="24"/>
        </w:rPr>
        <w:fldChar w:fldCharType="end"/>
      </w:r>
      <w:r w:rsidR="009C4222">
        <w:rPr>
          <w:rFonts w:ascii="Times New Roman" w:hAnsi="Times New Roman" w:cs="Times New Roman"/>
          <w:sz w:val="24"/>
          <w:szCs w:val="24"/>
        </w:rPr>
        <w:t xml:space="preserve"> </w:t>
      </w:r>
      <w:r w:rsidR="00955CAE" w:rsidRPr="00031896">
        <w:rPr>
          <w:rFonts w:ascii="Times New Roman" w:hAnsi="Times New Roman" w:cs="Times New Roman"/>
          <w:sz w:val="24"/>
          <w:szCs w:val="24"/>
        </w:rPr>
        <w:t>file</w:t>
      </w:r>
      <w:r w:rsidR="009C4222">
        <w:rPr>
          <w:rFonts w:ascii="Times New Roman" w:hAnsi="Times New Roman" w:cs="Times New Roman"/>
          <w:sz w:val="24"/>
          <w:szCs w:val="24"/>
        </w:rPr>
        <w:t xml:space="preserve"> downloaded from the UCSC Genome Browser’s table browser</w:t>
      </w:r>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955CAE" w:rsidRPr="00031896">
        <w:rPr>
          <w:rFonts w:ascii="Times New Roman" w:hAnsi="Times New Roman" w:cs="Times New Roman"/>
          <w:sz w:val="24"/>
          <w:szCs w:val="24"/>
        </w:rPr>
        <w:t xml:space="preserve"> or (2) 50% or more of the window contained missing data in 3 or more samples.</w:t>
      </w:r>
      <w:r w:rsidR="000A103F">
        <w:rPr>
          <w:rFonts w:ascii="Times New Roman" w:hAnsi="Times New Roman" w:cs="Times New Roman"/>
          <w:sz w:val="24"/>
          <w:szCs w:val="24"/>
        </w:rPr>
        <w:t xml:space="preserve"> Overlaps with repeat regions were determined with </w:t>
      </w:r>
      <w:proofErr w:type="spellStart"/>
      <w:r w:rsidR="000A103F">
        <w:rPr>
          <w:rFonts w:ascii="Times New Roman" w:hAnsi="Times New Roman" w:cs="Times New Roman"/>
          <w:sz w:val="24"/>
          <w:szCs w:val="24"/>
        </w:rPr>
        <w:t>bedtools</w:t>
      </w:r>
      <w:proofErr w:type="spellEnd"/>
      <w:r w:rsidR="000A103F">
        <w:rPr>
          <w:rFonts w:ascii="Times New Roman" w:hAnsi="Times New Roman" w:cs="Times New Roman"/>
          <w:sz w:val="24"/>
          <w:szCs w:val="24"/>
        </w:rPr>
        <w:t xml:space="preserve"> coverage </w:t>
      </w:r>
      <w:r w:rsidR="00251C72">
        <w:rPr>
          <w:rFonts w:ascii="Times New Roman" w:hAnsi="Times New Roman" w:cs="Times New Roman"/>
          <w:sz w:val="24"/>
          <w:szCs w:val="24"/>
        </w:rPr>
        <w:fldChar w:fldCharType="begin"/>
      </w:r>
      <w:r w:rsidR="00251C72">
        <w:rPr>
          <w:rFonts w:ascii="Times New Roman" w:hAnsi="Times New Roman" w:cs="Times New Roman"/>
          <w:sz w:val="24"/>
          <w:szCs w:val="24"/>
        </w:rPr>
        <w:instrText xml:space="preserve"> ADDIN EN.CITE &lt;EndNote&gt;&lt;Cite&gt;&lt;Author&gt;Quinlan&lt;/Author&gt;&lt;Year&gt;2010&lt;/Year&gt;&lt;RecNum&gt;55&lt;/RecNum&gt;&lt;DisplayText&gt;(Quinlan and Hall 2010)&lt;/DisplayText&gt;&lt;record&gt;&lt;rec-number&gt;55&lt;/rec-number&gt;&lt;foreign-keys&gt;&lt;key app="EN" db-id="vdwt9psdezv5tlee9vn5swzfzafw0azp5adx" timestamp="1642608374"&gt;55&lt;/key&gt;&lt;/foreign-keys&gt;&lt;ref-type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251C72">
        <w:rPr>
          <w:rFonts w:ascii="Times New Roman" w:hAnsi="Times New Roman" w:cs="Times New Roman"/>
          <w:sz w:val="24"/>
          <w:szCs w:val="24"/>
        </w:rPr>
        <w:fldChar w:fldCharType="separate"/>
      </w:r>
      <w:r w:rsidR="00251C72">
        <w:rPr>
          <w:rFonts w:ascii="Times New Roman" w:hAnsi="Times New Roman" w:cs="Times New Roman"/>
          <w:noProof/>
          <w:sz w:val="24"/>
          <w:szCs w:val="24"/>
        </w:rPr>
        <w:t>(Quinlan and Hall 2010)</w:t>
      </w:r>
      <w:r w:rsidR="00251C72">
        <w:rPr>
          <w:rFonts w:ascii="Times New Roman" w:hAnsi="Times New Roman" w:cs="Times New Roman"/>
          <w:sz w:val="24"/>
          <w:szCs w:val="24"/>
        </w:rPr>
        <w:fldChar w:fldCharType="end"/>
      </w:r>
      <w:r w:rsidR="00251C72">
        <w:rPr>
          <w:rFonts w:ascii="Times New Roman" w:hAnsi="Times New Roman" w:cs="Times New Roman"/>
          <w:sz w:val="24"/>
          <w:szCs w:val="24"/>
        </w:rPr>
        <w:t>.</w:t>
      </w:r>
      <w:r w:rsidR="002A1D02" w:rsidRPr="00031896">
        <w:rPr>
          <w:rFonts w:ascii="Times New Roman" w:hAnsi="Times New Roman" w:cs="Times New Roman"/>
          <w:sz w:val="24"/>
          <w:szCs w:val="24"/>
        </w:rPr>
        <w:t xml:space="preserve"> </w:t>
      </w:r>
      <w:r w:rsidR="00351AE6">
        <w:rPr>
          <w:rFonts w:ascii="Times New Roman" w:hAnsi="Times New Roman" w:cs="Times New Roman"/>
          <w:sz w:val="24"/>
          <w:szCs w:val="24"/>
        </w:rPr>
        <w:t>We then aligned t</w:t>
      </w:r>
      <w:r w:rsidR="002A1D02" w:rsidRPr="00031896">
        <w:rPr>
          <w:rFonts w:ascii="Times New Roman" w:hAnsi="Times New Roman" w:cs="Times New Roman"/>
          <w:sz w:val="24"/>
          <w:szCs w:val="24"/>
        </w:rPr>
        <w:t>he 10kb windows with MAFFT</w:t>
      </w:r>
      <w:r w:rsidR="009C4222">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r>
      <w:r w:rsidR="000A103F">
        <w:rPr>
          <w:rFonts w:ascii="Times New Roman" w:hAnsi="Times New Roman" w:cs="Times New Roman"/>
          <w:sz w:val="24"/>
          <w:szCs w:val="24"/>
        </w:rPr>
        <w:instrText xml:space="preserve"> ADDIN EN.CITE &lt;EndNote&gt;&lt;Cite&gt;&lt;Author&gt;Katoh&lt;/Author&gt;&lt;Year&gt;2013&lt;/Year&gt;&lt;RecNum&gt;53&lt;/RecNum&gt;&lt;DisplayText&gt;(Katoh and Standley 2013)&lt;/DisplayText&gt;&lt;record&gt;&lt;rec-number&gt;53&lt;/rec-number&gt;&lt;foreign-keys&gt;&lt;key app="EN" db-id="vdwt9psdezv5tlee9vn5swzfzafw0azp5adx" timestamp="1642608029"&gt;53&lt;/key&gt;&lt;/foreign-keys&gt;&lt;ref-type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Evol&lt;/full-title&gt;&lt;/periodical&gt;&lt;pages&gt;772-80&lt;/pages&gt;&lt;volume&gt;30&lt;/volume&gt;&lt;number&gt;4&lt;/number&gt;&lt;edition&gt;2013/01/19&lt;/edition&gt;&lt;keywords&gt;&lt;keyword&gt;Algorithms&lt;/keyword&gt;&lt;keyword&gt;Amino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s://www.ncbi.nlm.nih.gov/pubmed/23329690&lt;/url&gt;&lt;/related-urls&gt;&lt;/urls&gt;&lt;custom2&gt;PMC3603318&lt;/custom2&gt;&lt;electronic-resource-num&gt;10.1093/molbev/mst010&lt;/electronic-resource-num&gt;&lt;/record&gt;&lt;/Cite&gt;&lt;/EndNote&gt;</w:instrText>
      </w:r>
      <w:r w:rsidR="000A103F">
        <w:rPr>
          <w:rFonts w:ascii="Times New Roman" w:hAnsi="Times New Roman" w:cs="Times New Roman"/>
          <w:sz w:val="24"/>
          <w:szCs w:val="24"/>
        </w:rPr>
        <w:fldChar w:fldCharType="separate"/>
      </w:r>
      <w:r w:rsidR="000A103F">
        <w:rPr>
          <w:rFonts w:ascii="Times New Roman" w:hAnsi="Times New Roman" w:cs="Times New Roman"/>
          <w:noProof/>
          <w:sz w:val="24"/>
          <w:szCs w:val="24"/>
        </w:rPr>
        <w:t>(Katoh and Standley 2013)</w:t>
      </w:r>
      <w:r w:rsidR="000A103F">
        <w:rPr>
          <w:rFonts w:ascii="Times New Roman" w:hAnsi="Times New Roman" w:cs="Times New Roman"/>
          <w:sz w:val="24"/>
          <w:szCs w:val="24"/>
        </w:rPr>
        <w:fldChar w:fldCharType="end"/>
      </w:r>
      <w:ins w:id="23" w:author="Thomas, Gregg [2]" w:date="2023-08-04T11:29:00Z">
        <w:r w:rsidR="00D014B3">
          <w:rPr>
            <w:rFonts w:ascii="Times New Roman" w:hAnsi="Times New Roman" w:cs="Times New Roman"/>
            <w:sz w:val="24"/>
            <w:szCs w:val="24"/>
          </w:rPr>
          <w:t xml:space="preserve">, trimmed alignments with </w:t>
        </w:r>
        <w:proofErr w:type="spellStart"/>
        <w:r w:rsidR="00D014B3">
          <w:rPr>
            <w:rFonts w:ascii="Times New Roman" w:hAnsi="Times New Roman" w:cs="Times New Roman"/>
            <w:sz w:val="24"/>
            <w:szCs w:val="24"/>
          </w:rPr>
          <w:t>trimAl</w:t>
        </w:r>
        <w:proofErr w:type="spellEnd"/>
        <w:r w:rsidR="00D014B3">
          <w:rPr>
            <w:rFonts w:ascii="Times New Roman" w:hAnsi="Times New Roman" w:cs="Times New Roman"/>
            <w:sz w:val="24"/>
            <w:szCs w:val="24"/>
          </w:rPr>
          <w:t xml:space="preserve"> (CITE),</w:t>
        </w:r>
      </w:ins>
      <w:r w:rsidR="002A1D02" w:rsidRPr="00031896">
        <w:rPr>
          <w:rFonts w:ascii="Times New Roman" w:hAnsi="Times New Roman" w:cs="Times New Roman"/>
          <w:sz w:val="24"/>
          <w:szCs w:val="24"/>
        </w:rPr>
        <w:t xml:space="preserve"> and </w:t>
      </w:r>
      <w:r w:rsidR="00351AE6">
        <w:rPr>
          <w:rFonts w:ascii="Times New Roman" w:hAnsi="Times New Roman" w:cs="Times New Roman"/>
          <w:sz w:val="24"/>
          <w:szCs w:val="24"/>
        </w:rPr>
        <w:t xml:space="preserve">inferred </w:t>
      </w:r>
      <w:r w:rsidR="002A1D02" w:rsidRPr="00031896">
        <w:rPr>
          <w:rFonts w:ascii="Times New Roman" w:hAnsi="Times New Roman" w:cs="Times New Roman"/>
          <w:sz w:val="24"/>
          <w:szCs w:val="24"/>
        </w:rPr>
        <w:t xml:space="preserve">phylogenies </w:t>
      </w:r>
      <w:r w:rsidR="00DC77C5">
        <w:rPr>
          <w:rFonts w:ascii="Times New Roman" w:hAnsi="Times New Roman" w:cs="Times New Roman"/>
          <w:sz w:val="24"/>
          <w:szCs w:val="24"/>
        </w:rPr>
        <w:t xml:space="preserve">for each </w:t>
      </w:r>
      <w:r w:rsidR="002A1D02" w:rsidRPr="00031896">
        <w:rPr>
          <w:rFonts w:ascii="Times New Roman" w:hAnsi="Times New Roman" w:cs="Times New Roman"/>
          <w:sz w:val="24"/>
          <w:szCs w:val="24"/>
        </w:rPr>
        <w:t>with IQ-T</w:t>
      </w:r>
      <w:r w:rsidR="00130DBA">
        <w:rPr>
          <w:rFonts w:ascii="Times New Roman" w:hAnsi="Times New Roman" w:cs="Times New Roman"/>
          <w:sz w:val="24"/>
          <w:szCs w:val="24"/>
        </w:rPr>
        <w:t>REE 2</w:t>
      </w:r>
      <w:r w:rsidR="000A103F">
        <w:rPr>
          <w:rFonts w:ascii="Times New Roman" w:hAnsi="Times New Roman" w:cs="Times New Roman"/>
          <w:sz w:val="24"/>
          <w:szCs w:val="24"/>
        </w:rPr>
        <w:t xml:space="preserve"> </w:t>
      </w:r>
      <w:r w:rsidR="000A103F">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0A103F">
        <w:rPr>
          <w:rFonts w:ascii="Times New Roman" w:hAnsi="Times New Roman" w:cs="Times New Roman"/>
          <w:sz w:val="24"/>
          <w:szCs w:val="24"/>
        </w:rPr>
      </w:r>
      <w:r w:rsidR="000A103F">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0A103F">
        <w:rPr>
          <w:rFonts w:ascii="Times New Roman" w:hAnsi="Times New Roman" w:cs="Times New Roman"/>
          <w:sz w:val="24"/>
          <w:szCs w:val="24"/>
        </w:rPr>
        <w:fldChar w:fldCharType="end"/>
      </w:r>
      <w:r w:rsidR="00A66E97">
        <w:rPr>
          <w:rFonts w:ascii="Times New Roman" w:hAnsi="Times New Roman" w:cs="Times New Roman"/>
          <w:sz w:val="24"/>
          <w:szCs w:val="24"/>
        </w:rPr>
        <w:t xml:space="preserve"> </w:t>
      </w:r>
      <w:r w:rsidR="000F31AA">
        <w:rPr>
          <w:rFonts w:ascii="Times New Roman" w:hAnsi="Times New Roman" w:cs="Times New Roman"/>
          <w:sz w:val="24"/>
          <w:szCs w:val="24"/>
        </w:rPr>
        <w:t>which uses</w:t>
      </w:r>
      <w:r w:rsidR="00A66E97">
        <w:rPr>
          <w:rFonts w:ascii="Times New Roman" w:hAnsi="Times New Roman" w:cs="Times New Roman"/>
          <w:sz w:val="24"/>
          <w:szCs w:val="24"/>
        </w:rPr>
        <w:t xml:space="preserve"> </w:t>
      </w:r>
      <w:proofErr w:type="spellStart"/>
      <w:r w:rsidR="00A66E97">
        <w:rPr>
          <w:rFonts w:ascii="Times New Roman" w:hAnsi="Times New Roman" w:cs="Times New Roman"/>
          <w:sz w:val="24"/>
          <w:szCs w:val="24"/>
        </w:rPr>
        <w:t>ModelFinder</w:t>
      </w:r>
      <w:proofErr w:type="spellEnd"/>
      <w:r w:rsidR="00A66E97">
        <w:rPr>
          <w:rFonts w:ascii="Times New Roman" w:hAnsi="Times New Roman" w:cs="Times New Roman"/>
          <w:sz w:val="24"/>
          <w:szCs w:val="24"/>
        </w:rPr>
        <w:t xml:space="preserve"> to </w:t>
      </w:r>
      <w:r w:rsidR="00317FB4">
        <w:rPr>
          <w:rFonts w:ascii="Times New Roman" w:hAnsi="Times New Roman" w:cs="Times New Roman"/>
          <w:sz w:val="24"/>
          <w:szCs w:val="24"/>
        </w:rPr>
        <w:t xml:space="preserve">determine the best substitution model for each window </w: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 </w:instrText>
      </w:r>
      <w:r w:rsidR="00317FB4">
        <w:rPr>
          <w:rFonts w:ascii="Times New Roman" w:hAnsi="Times New Roman" w:cs="Times New Roman"/>
          <w:sz w:val="24"/>
          <w:szCs w:val="24"/>
        </w:rPr>
        <w:fldChar w:fldCharType="begin">
          <w:fldData xml:space="preserve">PEVuZE5vdGU+PENpdGU+PEF1dGhvcj5LYWx5YWFuYW1vb3J0aHk8L0F1dGhvcj48WWVhcj4yMDE3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</w:fldData>
        </w:fldChar>
      </w:r>
      <w:r w:rsidR="00317FB4">
        <w:rPr>
          <w:rFonts w:ascii="Times New Roman" w:hAnsi="Times New Roman" w:cs="Times New Roman"/>
          <w:sz w:val="24"/>
          <w:szCs w:val="24"/>
        </w:rPr>
        <w:instrText xml:space="preserve"> ADDIN EN.CITE.DATA </w:instrText>
      </w:r>
      <w:r w:rsidR="00317FB4">
        <w:rPr>
          <w:rFonts w:ascii="Times New Roman" w:hAnsi="Times New Roman" w:cs="Times New Roman"/>
          <w:sz w:val="24"/>
          <w:szCs w:val="24"/>
        </w:rPr>
      </w:r>
      <w:r w:rsidR="00317FB4">
        <w:rPr>
          <w:rFonts w:ascii="Times New Roman" w:hAnsi="Times New Roman" w:cs="Times New Roman"/>
          <w:sz w:val="24"/>
          <w:szCs w:val="24"/>
        </w:rPr>
        <w:fldChar w:fldCharType="end"/>
      </w:r>
      <w:r w:rsidR="00317FB4">
        <w:rPr>
          <w:rFonts w:ascii="Times New Roman" w:hAnsi="Times New Roman" w:cs="Times New Roman"/>
          <w:sz w:val="24"/>
          <w:szCs w:val="24"/>
        </w:rPr>
      </w:r>
      <w:r w:rsidR="00317FB4">
        <w:rPr>
          <w:rFonts w:ascii="Times New Roman" w:hAnsi="Times New Roman" w:cs="Times New Roman"/>
          <w:sz w:val="24"/>
          <w:szCs w:val="24"/>
        </w:rPr>
        <w:fldChar w:fldCharType="separate"/>
      </w:r>
      <w:r w:rsidR="00317FB4">
        <w:rPr>
          <w:rFonts w:ascii="Times New Roman" w:hAnsi="Times New Roman" w:cs="Times New Roman"/>
          <w:noProof/>
          <w:sz w:val="24"/>
          <w:szCs w:val="24"/>
        </w:rPr>
        <w:t>(Kalyaanamoorthy et al. 2017)</w:t>
      </w:r>
      <w:r w:rsidR="00317FB4">
        <w:rPr>
          <w:rFonts w:ascii="Times New Roman" w:hAnsi="Times New Roman" w:cs="Times New Roman"/>
          <w:sz w:val="24"/>
          <w:szCs w:val="24"/>
        </w:rPr>
        <w:fldChar w:fldCharType="end"/>
      </w:r>
      <w:r w:rsidR="002A1D02" w:rsidRPr="00031896">
        <w:rPr>
          <w:rFonts w:ascii="Times New Roman" w:hAnsi="Times New Roman" w:cs="Times New Roman"/>
          <w:sz w:val="24"/>
          <w:szCs w:val="24"/>
        </w:rPr>
        <w:t>.</w:t>
      </w:r>
      <w:r w:rsidR="00C97721" w:rsidRPr="00031896">
        <w:rPr>
          <w:rFonts w:ascii="Times New Roman" w:hAnsi="Times New Roman" w:cs="Times New Roman"/>
          <w:sz w:val="24"/>
          <w:szCs w:val="24"/>
        </w:rPr>
        <w:t xml:space="preserve"> To assess patterns of tree similarity between windows on the same chromosome, we used the weighted Robinson-Foulds</w:t>
      </w:r>
      <w:r w:rsidR="00B57F29" w:rsidRPr="00031896">
        <w:rPr>
          <w:rFonts w:ascii="Times New Roman" w:hAnsi="Times New Roman" w:cs="Times New Roman"/>
          <w:sz w:val="24"/>
          <w:szCs w:val="24"/>
        </w:rPr>
        <w:t xml:space="preserve"> (</w:t>
      </w:r>
      <w:proofErr w:type="spellStart"/>
      <w:r w:rsidR="00B57F29" w:rsidRPr="00031896">
        <w:rPr>
          <w:rFonts w:ascii="Times New Roman" w:hAnsi="Times New Roman" w:cs="Times New Roman"/>
          <w:sz w:val="24"/>
          <w:szCs w:val="24"/>
        </w:rPr>
        <w:t>wRF</w:t>
      </w:r>
      <w:proofErr w:type="spellEnd"/>
      <w:r w:rsidR="00B57F29" w:rsidRPr="00031896">
        <w:rPr>
          <w:rFonts w:ascii="Times New Roman" w:hAnsi="Times New Roman" w:cs="Times New Roman"/>
          <w:sz w:val="24"/>
          <w:szCs w:val="24"/>
        </w:rPr>
        <w:t>)</w:t>
      </w:r>
      <w:r w:rsidR="00AE34E0">
        <w:rPr>
          <w:rFonts w:ascii="Times New Roman" w:hAnsi="Times New Roman" w:cs="Times New Roman"/>
          <w:sz w:val="24"/>
          <w:szCs w:val="24"/>
        </w:rPr>
        <w:t xml:space="preserve"> </w:t>
      </w:r>
      <w:r w:rsidR="00AE34E0">
        <w:rPr>
          <w:rFonts w:ascii="Times New Roman" w:hAnsi="Times New Roman" w:cs="Times New Roman"/>
          <w:sz w:val="24"/>
          <w:szCs w:val="24"/>
        </w:rPr>
        <w:fldChar w:fldCharType="begin"/>
      </w:r>
      <w:r w:rsidR="00AE34E0">
        <w:rPr>
          <w:rFonts w:ascii="Times New Roman" w:hAnsi="Times New Roman" w:cs="Times New Roman"/>
          <w:sz w:val="24"/>
          <w:szCs w:val="24"/>
        </w:rPr>
        <w:instrText xml:space="preserve"> ADDIN EN.CITE &lt;EndNote&gt;&lt;Cite&gt;&lt;Author&gt;Böcker&lt;/Author&gt;&lt;Year&gt;2013&lt;/Year&gt;&lt;RecNum&gt;57&lt;/RecNum&gt;&lt;DisplayText&gt;(Robinson and Foulds 1981; Böcker et al. 2013)&lt;/DisplayText&gt;&lt;record&gt;&lt;rec-number&gt;57&lt;/rec-number&gt;&lt;foreign-keys&gt;&lt;key app="EN" db-id="vdwt9psdezv5tlee9vn5swzfzafw0azp5adx" timestamp="1642608748"&gt;57&lt;/key&gt;&lt;/foreign-keys&gt;&lt;ref-type name="Book Section"&gt;5&lt;/ref-type&gt;&lt;contributors&gt;&lt;authors&gt;&lt;author&gt;Böcker, S.&lt;/author&gt;&lt;author&gt;Canzar, S.&lt;/author&gt;&lt;author&gt;Gunnar, W. K.&lt;/author&gt;&lt;/authors&gt;&lt;secondary-authors&gt;&lt;author&gt;Darling, A.&lt;/author&gt;&lt;author&gt;Stoye, J.&lt;/author&gt;&lt;/secondary-authors&gt;&lt;/contributors&gt;&lt;titles&gt;&lt;title&gt;The Generalized Robinson-Foulds Metric&lt;/title&gt;&lt;secondary-title&gt;Algorithms in Bioinformatics&lt;/secondary-title&gt;&lt;tertiary-title&gt;Lecture Notes in Computer Science&lt;/tertiary-title&gt;&lt;/titles&gt;&lt;dates&gt;&lt;year&gt;2013&lt;/year&gt;&lt;/dates&gt;&lt;pub-location&gt;Berlin, Heidelberg&lt;/pub-location&gt;&lt;publisher&gt;Springer&lt;/publisher&gt;&lt;urls&gt;&lt;/urls&gt;&lt;/record&gt;&lt;/Cite&gt;&lt;Cite&gt;&lt;Author&gt;Robinson&lt;/Author&gt;&lt;Year&gt;1981&lt;/Year&gt;&lt;RecNum&gt;56&lt;/RecNum&gt;&lt;record&gt;&lt;rec-number&gt;56&lt;/rec-number&gt;&lt;foreign-keys&gt;&lt;key app="EN" db-id="vdwt9psdezv5tlee9vn5swzfzafw0azp5adx" timestamp="1642608509"&gt;56&lt;/key&gt;&lt;/foreign-keys&gt;&lt;ref-type name="Journal Article"&gt;17&lt;/ref-type&gt;&lt;contributors&gt;&lt;authors&gt;&lt;author&gt;Robinson, D. F.&lt;/author&gt;&lt;author&gt;Foulds, L. R.&lt;/author&gt;&lt;/authors&gt;&lt;/contributors&gt;&lt;titles&gt;&lt;title&gt;Comparison of phylogenetic trees&lt;/title&gt;&lt;secondary-title&gt;Mathematical Biosciences&lt;/secondary-title&gt;&lt;/titles&gt;&lt;periodical&gt;&lt;full-title&gt;Mathematical Biosciences&lt;/full-title&gt;&lt;/periodical&gt;&lt;pages&gt;131-147&lt;/pages&gt;&lt;volume&gt;53&lt;/volume&gt;&lt;number&gt;1&lt;/number&gt;&lt;dates&gt;&lt;year&gt;1981&lt;/year&gt;&lt;pub-dates&gt;&lt;date&gt;1981/02/01/&lt;/date&gt;&lt;/pub-dates&gt;&lt;/dates&gt;&lt;isbn&gt;0025-5564&lt;/isbn&gt;&lt;urls&gt;&lt;related-urls&gt;&lt;url&gt;https://www.sciencedirect.com/science/article/pii/0025556481900432&lt;/url&gt;&lt;/related-urls&gt;&lt;/urls&gt;&lt;electronic-resource-num&gt;https://doi.org/10.1016/0025-5564(81)90043-2&lt;/electronic-resource-num&gt;&lt;/record&gt;&lt;/Cite&gt;&lt;/EndNote&gt;</w:instrText>
      </w:r>
      <w:r w:rsidR="00AE34E0">
        <w:rPr>
          <w:rFonts w:ascii="Times New Roman" w:hAnsi="Times New Roman" w:cs="Times New Roman"/>
          <w:sz w:val="24"/>
          <w:szCs w:val="24"/>
        </w:rPr>
        <w:fldChar w:fldCharType="separate"/>
      </w:r>
      <w:r w:rsidR="00AE34E0">
        <w:rPr>
          <w:rFonts w:ascii="Times New Roman" w:hAnsi="Times New Roman" w:cs="Times New Roman"/>
          <w:noProof/>
          <w:sz w:val="24"/>
          <w:szCs w:val="24"/>
        </w:rPr>
        <w:t>(Robinson and Foulds 1981; Böcker et al. 2013)</w:t>
      </w:r>
      <w:r w:rsidR="00AE34E0">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distance measure</w:t>
      </w:r>
      <w:r w:rsidR="00B57F29" w:rsidRPr="00031896">
        <w:rPr>
          <w:rFonts w:ascii="Times New Roman" w:hAnsi="Times New Roman" w:cs="Times New Roman"/>
          <w:sz w:val="24"/>
          <w:szCs w:val="24"/>
        </w:rPr>
        <w:t xml:space="preserve"> implemented in the </w:t>
      </w:r>
      <w:proofErr w:type="spellStart"/>
      <w:r w:rsidR="00967279">
        <w:rPr>
          <w:rFonts w:ascii="Times New Roman" w:hAnsi="Times New Roman" w:cs="Times New Roman"/>
          <w:sz w:val="24"/>
          <w:szCs w:val="24"/>
        </w:rPr>
        <w:t>phangorn</w:t>
      </w:r>
      <w:proofErr w:type="spellEnd"/>
      <w:r w:rsidR="00B57F29" w:rsidRPr="00031896">
        <w:rPr>
          <w:rFonts w:ascii="Times New Roman" w:hAnsi="Times New Roman" w:cs="Times New Roman"/>
          <w:sz w:val="24"/>
          <w:szCs w:val="24"/>
        </w:rPr>
        <w:t xml:space="preserve"> library</w:t>
      </w:r>
      <w:r w:rsidR="00AE34E0">
        <w:rPr>
          <w:rFonts w:ascii="Times New Roman" w:hAnsi="Times New Roman" w:cs="Times New Roman"/>
          <w:sz w:val="24"/>
          <w:szCs w:val="24"/>
        </w:rPr>
        <w:t xml:space="preserve"> </w:t>
      </w:r>
      <w:r w:rsidR="00967279">
        <w:rPr>
          <w:rFonts w:ascii="Times New Roman" w:hAnsi="Times New Roman" w:cs="Times New Roman"/>
          <w:sz w:val="24"/>
          <w:szCs w:val="24"/>
        </w:rPr>
        <w:fldChar w:fldCharType="begin"/>
      </w:r>
      <w:r w:rsidR="00967279">
        <w:rPr>
          <w:rFonts w:ascii="Times New Roman" w:hAnsi="Times New Roman" w:cs="Times New Roman"/>
          <w:sz w:val="24"/>
          <w:szCs w:val="24"/>
        </w:rPr>
        <w:instrText xml:space="preserve"> ADDIN EN.CITE &lt;EndNote&gt;&lt;Cite&gt;&lt;Author&gt;Schliep&lt;/Author&gt;&lt;Year&gt;2011&lt;/Year&gt;&lt;RecNum&gt;58&lt;/RecNum&gt;&lt;DisplayText&gt;(Schliep 2011)&lt;/DisplayText&gt;&lt;record&gt;&lt;rec-number&gt;58&lt;/rec-number&gt;&lt;foreign-keys&gt;&lt;key app="EN" db-id="vdwt9psdezv5tlee9vn5swzfzafw0azp5adx" timestamp="1642609111"&gt;58&lt;/key&gt;&lt;/foreign-keys&gt;&lt;ref-type name="Journal Article"&gt;17&lt;/ref-type&gt;&lt;contributors&gt;&lt;authors&gt;&lt;author&gt;Schliep, K. P.&lt;/author&gt;&lt;/authors&gt;&lt;/contributors&gt;&lt;auth-address&gt;UMR CNRS 7138 Systematique, Adaptation, Evolution, Universite Pierre et Marie Curie, Museum National d&amp;apos;Histoire Naturelle, Paris, France. klaus.kschliep@snv.jussieu.fr&lt;/auth-address&gt;&lt;titles&gt;&lt;title&gt;phangorn: phylogenetic analysis in R&lt;/title&gt;&lt;secondary-title&gt;Bioinformatics&lt;/secondary-title&gt;&lt;/titles&gt;&lt;periodical&gt;&lt;full-title&gt;Bioinformatics&lt;/full-title&gt;&lt;/periodical&gt;&lt;pages&gt;592-3&lt;/pages&gt;&lt;volume&gt;27&lt;/volume&gt;&lt;number&gt;4&lt;/number&gt;&lt;edition&gt;2010/12/21&lt;/edition&gt;&lt;keywords&gt;&lt;keyword&gt;Computational Biology/*methods&lt;/keyword&gt;&lt;keyword&gt;Likelihood Functions&lt;/keyword&gt;&lt;keyword&gt;*Models, Genetic&lt;/keyword&gt;&lt;keyword&gt;*Phylogeny&lt;/keyword&gt;&lt;keyword&gt;*Software&lt;/keyword&gt;&lt;/keywords&gt;&lt;dates&gt;&lt;year&gt;2011&lt;/year&gt;&lt;pub-dates&gt;&lt;date&gt;Feb 15&lt;/date&gt;&lt;/pub-dates&gt;&lt;/dates&gt;&lt;isbn&gt;1367-4811 (Electronic)&amp;#xD;1367-4803 (Linking)&lt;/isbn&gt;&lt;accession-num&gt;21169378&lt;/accession-num&gt;&lt;urls&gt;&lt;related-urls&gt;&lt;url&gt;https://www.ncbi.nlm.nih.gov/pubmed/21169378&lt;/url&gt;&lt;/related-urls&gt;&lt;/urls&gt;&lt;custom2&gt;PMC3035803&lt;/custom2&gt;&lt;electronic-resource-num&gt;10.1093/bioinformatics/btq706&lt;/electronic-resource-num&gt;&lt;/record&gt;&lt;/Cite&gt;&lt;/EndNote&gt;</w:instrText>
      </w:r>
      <w:r w:rsidR="00967279">
        <w:rPr>
          <w:rFonts w:ascii="Times New Roman" w:hAnsi="Times New Roman" w:cs="Times New Roman"/>
          <w:sz w:val="24"/>
          <w:szCs w:val="24"/>
        </w:rPr>
        <w:fldChar w:fldCharType="separate"/>
      </w:r>
      <w:r w:rsidR="00967279">
        <w:rPr>
          <w:rFonts w:ascii="Times New Roman" w:hAnsi="Times New Roman" w:cs="Times New Roman"/>
          <w:noProof/>
          <w:sz w:val="24"/>
          <w:szCs w:val="24"/>
        </w:rPr>
        <w:t>(Schliep 2011)</w:t>
      </w:r>
      <w:r w:rsidR="00967279">
        <w:rPr>
          <w:rFonts w:ascii="Times New Roman" w:hAnsi="Times New Roman" w:cs="Times New Roman"/>
          <w:sz w:val="24"/>
          <w:szCs w:val="24"/>
        </w:rPr>
        <w:fldChar w:fldCharType="end"/>
      </w:r>
      <w:r w:rsidR="00B57F29" w:rsidRPr="00031896">
        <w:rPr>
          <w:rFonts w:ascii="Times New Roman" w:hAnsi="Times New Roman" w:cs="Times New Roman"/>
          <w:sz w:val="24"/>
          <w:szCs w:val="24"/>
        </w:rPr>
        <w:t xml:space="preserve"> in R</w:t>
      </w:r>
      <w:r w:rsidR="000D04BE">
        <w:rPr>
          <w:rFonts w:ascii="Times New Roman" w:hAnsi="Times New Roman" w:cs="Times New Roman"/>
          <w:sz w:val="24"/>
          <w:szCs w:val="24"/>
        </w:rPr>
        <w:t xml:space="preserve"> </w:t>
      </w:r>
      <w:r w:rsidR="000D04BE">
        <w:rPr>
          <w:rFonts w:ascii="Times New Roman" w:hAnsi="Times New Roman" w:cs="Times New Roman"/>
          <w:sz w:val="24"/>
          <w:szCs w:val="24"/>
        </w:rPr>
        <w:fldChar w:fldCharType="begin"/>
      </w:r>
      <w:r w:rsidR="000D04BE">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0D04BE">
        <w:rPr>
          <w:rFonts w:ascii="Times New Roman" w:hAnsi="Times New Roman" w:cs="Times New Roman"/>
          <w:sz w:val="24"/>
          <w:szCs w:val="24"/>
        </w:rPr>
        <w:fldChar w:fldCharType="separate"/>
      </w:r>
      <w:r w:rsidR="000D04BE">
        <w:rPr>
          <w:rFonts w:ascii="Times New Roman" w:hAnsi="Times New Roman" w:cs="Times New Roman"/>
          <w:noProof/>
          <w:sz w:val="24"/>
          <w:szCs w:val="24"/>
        </w:rPr>
        <w:t>(R Core Team 2021)</w:t>
      </w:r>
      <w:r w:rsidR="000D04BE">
        <w:rPr>
          <w:rFonts w:ascii="Times New Roman" w:hAnsi="Times New Roman" w:cs="Times New Roman"/>
          <w:sz w:val="24"/>
          <w:szCs w:val="24"/>
        </w:rPr>
        <w:fldChar w:fldCharType="end"/>
      </w:r>
      <w:r w:rsidR="00C97721" w:rsidRPr="00031896">
        <w:rPr>
          <w:rFonts w:ascii="Times New Roman" w:hAnsi="Times New Roman" w:cs="Times New Roman"/>
          <w:sz w:val="24"/>
          <w:szCs w:val="24"/>
        </w:rPr>
        <w:t xml:space="preserve">. This measure compares </w:t>
      </w:r>
      <w:r w:rsidR="00B57F29" w:rsidRPr="00031896">
        <w:rPr>
          <w:rFonts w:ascii="Times New Roman" w:hAnsi="Times New Roman" w:cs="Times New Roman"/>
          <w:sz w:val="24"/>
          <w:szCs w:val="24"/>
        </w:rPr>
        <w:t xml:space="preserve">two trees by finding clades or splits present in one tree but not the other. The weighted version of this measure increments a score by the missing branch length in each tree for each mismatch. </w:t>
      </w:r>
      <w:r w:rsidR="00496880">
        <w:rPr>
          <w:rFonts w:ascii="Times New Roman" w:hAnsi="Times New Roman" w:cs="Times New Roman"/>
          <w:sz w:val="24"/>
          <w:szCs w:val="24"/>
        </w:rPr>
        <w:t xml:space="preserve">We compared </w:t>
      </w:r>
      <w:proofErr w:type="spellStart"/>
      <w:r w:rsidR="00496880">
        <w:rPr>
          <w:rFonts w:ascii="Times New Roman" w:hAnsi="Times New Roman" w:cs="Times New Roman"/>
          <w:sz w:val="24"/>
          <w:szCs w:val="24"/>
        </w:rPr>
        <w:t>wRF</w:t>
      </w:r>
      <w:proofErr w:type="spellEnd"/>
      <w:r w:rsidR="00496880">
        <w:rPr>
          <w:rFonts w:ascii="Times New Roman" w:hAnsi="Times New Roman" w:cs="Times New Roman"/>
          <w:sz w:val="24"/>
          <w:szCs w:val="24"/>
        </w:rPr>
        <w:t xml:space="preserve"> between trees from windows on the same chromosome to </w:t>
      </w:r>
      <w:r w:rsidR="00F37A81">
        <w:rPr>
          <w:rFonts w:ascii="Times New Roman" w:hAnsi="Times New Roman" w:cs="Times New Roman"/>
          <w:sz w:val="24"/>
          <w:szCs w:val="24"/>
        </w:rPr>
        <w:t xml:space="preserve">characterize </w:t>
      </w:r>
      <w:r w:rsidR="00DC27CF">
        <w:rPr>
          <w:rFonts w:ascii="Times New Roman" w:hAnsi="Times New Roman" w:cs="Times New Roman"/>
          <w:sz w:val="24"/>
          <w:szCs w:val="24"/>
        </w:rPr>
        <w:t>(1)</w:t>
      </w:r>
      <w:r w:rsidR="00496880">
        <w:rPr>
          <w:rFonts w:ascii="Times New Roman" w:hAnsi="Times New Roman" w:cs="Times New Roman"/>
          <w:sz w:val="24"/>
          <w:szCs w:val="24"/>
        </w:rPr>
        <w:t xml:space="preserve"> </w:t>
      </w:r>
      <w:r w:rsidR="00F37A81">
        <w:rPr>
          <w:rFonts w:ascii="Times New Roman" w:hAnsi="Times New Roman" w:cs="Times New Roman"/>
          <w:sz w:val="24"/>
          <w:szCs w:val="24"/>
        </w:rPr>
        <w:t xml:space="preserve">heterogeneity in patterns discordance </w:t>
      </w:r>
      <w:r w:rsidR="00496880">
        <w:rPr>
          <w:rFonts w:ascii="Times New Roman" w:hAnsi="Times New Roman" w:cs="Times New Roman"/>
          <w:sz w:val="24"/>
          <w:szCs w:val="24"/>
        </w:rPr>
        <w:t>along the chromosome and</w:t>
      </w:r>
      <w:r w:rsidR="00DC27CF">
        <w:rPr>
          <w:rFonts w:ascii="Times New Roman" w:hAnsi="Times New Roman" w:cs="Times New Roman"/>
          <w:sz w:val="24"/>
          <w:szCs w:val="24"/>
        </w:rPr>
        <w:t xml:space="preserve"> (2)</w:t>
      </w:r>
      <w:r w:rsidR="00496880">
        <w:rPr>
          <w:rFonts w:ascii="Times New Roman" w:hAnsi="Times New Roman" w:cs="Times New Roman"/>
          <w:sz w:val="24"/>
          <w:szCs w:val="24"/>
        </w:rPr>
        <w:t xml:space="preserve"> whether tree similarity is correlated with distance between windows. For the second question, we sampled e</w:t>
      </w:r>
      <w:r w:rsidR="0078018B" w:rsidRPr="00031896">
        <w:rPr>
          <w:rFonts w:ascii="Times New Roman" w:hAnsi="Times New Roman" w:cs="Times New Roman"/>
          <w:sz w:val="24"/>
          <w:szCs w:val="24"/>
        </w:rPr>
        <w:t>very window</w:t>
      </w:r>
      <w:r w:rsidR="00496880">
        <w:rPr>
          <w:rFonts w:ascii="Times New Roman" w:hAnsi="Times New Roman" w:cs="Times New Roman"/>
          <w:sz w:val="24"/>
          <w:szCs w:val="24"/>
        </w:rPr>
        <w:t xml:space="preserve"> on a chromosome </w:t>
      </w:r>
      <w:r w:rsidR="0078018B" w:rsidRPr="00031896">
        <w:rPr>
          <w:rFonts w:ascii="Times New Roman" w:hAnsi="Times New Roman" w:cs="Times New Roman"/>
          <w:sz w:val="24"/>
          <w:szCs w:val="24"/>
        </w:rPr>
        <w:t xml:space="preserve">at </w:t>
      </w:r>
      <w:r w:rsidR="00496880">
        <w:rPr>
          <w:rFonts w:ascii="Times New Roman" w:hAnsi="Times New Roman" w:cs="Times New Roman"/>
          <w:sz w:val="24"/>
          <w:szCs w:val="24"/>
        </w:rPr>
        <w:t>increasing distance</w:t>
      </w:r>
      <w:r w:rsidR="0078018B" w:rsidRPr="00031896">
        <w:rPr>
          <w:rFonts w:ascii="Times New Roman" w:hAnsi="Times New Roman" w:cs="Times New Roman"/>
          <w:sz w:val="24"/>
          <w:szCs w:val="24"/>
        </w:rPr>
        <w:t xml:space="preserve"> (in 10kb windows) until the distribution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scores</w:t>
      </w:r>
      <w:r w:rsidR="00496880">
        <w:rPr>
          <w:rFonts w:ascii="Times New Roman" w:hAnsi="Times New Roman" w:cs="Times New Roman"/>
          <w:sz w:val="24"/>
          <w:szCs w:val="24"/>
        </w:rPr>
        <w:t xml:space="preserve"> for all pairs of windows at that distance</w:t>
      </w:r>
      <w:r w:rsidR="0078018B" w:rsidRPr="00031896">
        <w:rPr>
          <w:rFonts w:ascii="Times New Roman" w:hAnsi="Times New Roman" w:cs="Times New Roman"/>
          <w:sz w:val="24"/>
          <w:szCs w:val="24"/>
        </w:rPr>
        <w:t xml:space="preserve"> was not significantly different (Wilcox test, p &gt; 0.01) than that of a sample of 12,000 measures of </w:t>
      </w:r>
      <w:proofErr w:type="spellStart"/>
      <w:r w:rsidR="0078018B" w:rsidRPr="00031896">
        <w:rPr>
          <w:rFonts w:ascii="Times New Roman" w:hAnsi="Times New Roman" w:cs="Times New Roman"/>
          <w:sz w:val="24"/>
          <w:szCs w:val="24"/>
        </w:rPr>
        <w:t>wRF</w:t>
      </w:r>
      <w:proofErr w:type="spellEnd"/>
      <w:r w:rsidR="0078018B" w:rsidRPr="00031896">
        <w:rPr>
          <w:rFonts w:ascii="Times New Roman" w:hAnsi="Times New Roman" w:cs="Times New Roman"/>
          <w:sz w:val="24"/>
          <w:szCs w:val="24"/>
        </w:rPr>
        <w:t xml:space="preserve"> between randomly selected trees on different chromosomes. We selected 12,000 as the random sample size because it roughly matched the number of windows on the largest chromosome (chromosome 1, n = 12,113).</w:t>
      </w:r>
    </w:p>
    <w:p w14:paraId="44103954" w14:textId="3C30E9FE" w:rsidR="00EB41AF" w:rsidRDefault="00EB41AF" w:rsidP="005D3A4E">
      <w:pPr>
        <w:spacing w:after="0"/>
        <w:jc w:val="both"/>
        <w:rPr>
          <w:rFonts w:ascii="Times New Roman" w:hAnsi="Times New Roman" w:cs="Times New Roman"/>
          <w:sz w:val="24"/>
          <w:szCs w:val="24"/>
        </w:rPr>
      </w:pPr>
    </w:p>
    <w:p w14:paraId="3B8D97F4" w14:textId="587D406A" w:rsidR="00EB41AF" w:rsidRDefault="00EB41AF" w:rsidP="005D3A4E">
      <w:pPr>
        <w:spacing w:after="0"/>
        <w:jc w:val="both"/>
        <w:rPr>
          <w:rFonts w:ascii="Times New Roman" w:hAnsi="Times New Roman" w:cs="Times New Roman"/>
          <w:i/>
          <w:iCs/>
          <w:sz w:val="24"/>
          <w:szCs w:val="24"/>
        </w:rPr>
      </w:pPr>
      <w:r>
        <w:rPr>
          <w:rFonts w:ascii="Times New Roman" w:hAnsi="Times New Roman" w:cs="Times New Roman"/>
          <w:i/>
          <w:iCs/>
          <w:sz w:val="24"/>
          <w:szCs w:val="24"/>
        </w:rPr>
        <w:t>Whole genome alignment between mouse and rat</w:t>
      </w:r>
    </w:p>
    <w:p w14:paraId="581D00D7" w14:textId="4D4DAF2C" w:rsidR="00EB41AF" w:rsidRDefault="00EB41AF" w:rsidP="005D3A4E">
      <w:pPr>
        <w:spacing w:after="0"/>
        <w:jc w:val="both"/>
        <w:rPr>
          <w:rFonts w:ascii="Times New Roman" w:hAnsi="Times New Roman" w:cs="Times New Roman"/>
          <w:i/>
          <w:iCs/>
          <w:sz w:val="24"/>
          <w:szCs w:val="24"/>
        </w:rPr>
      </w:pPr>
    </w:p>
    <w:p w14:paraId="384610D0" w14:textId="51198A24" w:rsidR="00EB41AF" w:rsidRPr="00EB41AF" w:rsidRDefault="00EB41AF" w:rsidP="005D3A4E">
      <w:pPr>
        <w:spacing w:after="0"/>
        <w:jc w:val="both"/>
        <w:rPr>
          <w:rFonts w:ascii="Times New Roman" w:hAnsi="Times New Roman" w:cs="Times New Roman"/>
          <w:sz w:val="24"/>
          <w:szCs w:val="24"/>
        </w:rPr>
      </w:pPr>
      <w:r>
        <w:rPr>
          <w:rFonts w:ascii="Times New Roman" w:hAnsi="Times New Roman" w:cs="Times New Roman"/>
          <w:sz w:val="24"/>
          <w:szCs w:val="24"/>
        </w:rPr>
        <w:t>We used minimap2</w:t>
      </w:r>
      <w:r w:rsidR="00660550">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r>
      <w:r w:rsidR="00660550">
        <w:rPr>
          <w:rFonts w:ascii="Times New Roman" w:hAnsi="Times New Roman" w:cs="Times New Roman"/>
          <w:sz w:val="24"/>
          <w:szCs w:val="24"/>
        </w:rPr>
        <w:instrText xml:space="preserve"> ADDIN EN.CITE &lt;EndNote&gt;&lt;Cite&gt;&lt;Author&gt;Li&lt;/Author&gt;&lt;Year&gt;2018&lt;/Year&gt;&lt;RecNum&gt;236&lt;/RecNum&gt;&lt;DisplayText&gt;(Li 2018)&lt;/DisplayText&gt;&lt;record&gt;&lt;rec-number&gt;236&lt;/rec-number&gt;&lt;foreign-keys&gt;&lt;key app="EN" db-id="vdwt9psdezv5tlee9vn5swzfzafw0azp5adx" timestamp="1665680664"&gt;236&lt;/key&gt;&lt;/foreign-keys&gt;&lt;ref-type name="Journal Article"&gt;17&lt;/ref-type&gt;&lt;contributors&gt;&lt;authors&gt;&lt;author&gt;Li, H.&lt;/author&gt;&lt;/authors&gt;&lt;/contributors&gt;&lt;auth-address&gt;Department of Medical Population Genetics Program, Broad Institute, Cambridge, MA, USA.&lt;/auth-address&gt;&lt;titles&gt;&lt;title&gt;Minimap2: pairwise alignment for nucleotide sequences&lt;/title&gt;&lt;secondary-title&gt;Bioinformatics&lt;/secondary-title&gt;&lt;/titles&gt;&lt;periodical&gt;&lt;full-title&gt;Bioinformatics&lt;/full-title&gt;&lt;/periodical&gt;&lt;pages&gt;3094-3100&lt;/pages&gt;&lt;volume&gt;34&lt;/volume&gt;&lt;number&gt;18&lt;/number&gt;&lt;edition&gt;2018/05/12&lt;/edition&gt;&lt;keywords&gt;&lt;keyword&gt;Algorithms&lt;/keyword&gt;&lt;keyword&gt;Base Sequence&lt;/keyword&gt;&lt;keyword&gt;Genomics&lt;/keyword&gt;&lt;keyword&gt;High-Throughput Nucleotide Sequencing/*methods&lt;/keyword&gt;&lt;keyword&gt;Sequence Analysis, DNA/*methods&lt;/keyword&gt;&lt;keyword&gt;Software&lt;/keyword&gt;&lt;/keywords&gt;&lt;dates&gt;&lt;year&gt;2018&lt;/year&gt;&lt;pub-dates&gt;&lt;date&gt;Sep 15&lt;/date&gt;&lt;/pub-dates&gt;&lt;/dates&gt;&lt;isbn&gt;1367-4811 (Electronic)&amp;#xD;1367-4803 (Linking)&lt;/isbn&gt;&lt;accession-num&gt;29750242&lt;/accession-num&gt;&lt;urls&gt;&lt;related-urls&gt;&lt;url&gt;https://www.ncbi.nlm.nih.gov/pubmed/29750242&lt;/url&gt;&lt;/related-urls&gt;&lt;/urls&gt;&lt;custom2&gt;PMC6137996&lt;/custom2&gt;&lt;electronic-resource-num&gt;10.1093/bioinformatics/bty191&lt;/electronic-resource-num&gt;&lt;/record&gt;&lt;/Cite&gt;&lt;/EndNote&gt;</w:instrText>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(Li 2018)</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to align the mouse (mm10) and rat (rnor6)</w:t>
      </w:r>
      <w:r w:rsidR="00E474D8">
        <w:rPr>
          <w:rFonts w:ascii="Times New Roman" w:hAnsi="Times New Roman" w:cs="Times New Roman"/>
          <w:sz w:val="24"/>
          <w:szCs w:val="24"/>
        </w:rPr>
        <w:t xml:space="preserve"> </w: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 </w:instrText>
      </w:r>
      <w:r w:rsidR="00660550">
        <w:rPr>
          <w:rFonts w:ascii="Times New Roman" w:hAnsi="Times New Roman" w:cs="Times New Roman"/>
          <w:sz w:val="24"/>
          <w:szCs w:val="24"/>
        </w:rPr>
        <w:fldChar w:fldCharType="begin">
          <w:fldData xml:space="preserve">PEVuZE5vdGU+PENpdGU+PEF1dGhvcj5HaWJiczwvQXV0aG9yPjxZZWFyPjIwMDQ8L1llYXI+PFJl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</w:fldData>
        </w:fldChar>
      </w:r>
      <w:r w:rsidR="00660550">
        <w:rPr>
          <w:rFonts w:ascii="Times New Roman" w:hAnsi="Times New Roman" w:cs="Times New Roman"/>
          <w:sz w:val="24"/>
          <w:szCs w:val="24"/>
        </w:rPr>
        <w:instrText xml:space="preserve"> ADDIN EN.CITE.DATA </w:instrText>
      </w:r>
      <w:r w:rsidR="00660550">
        <w:rPr>
          <w:rFonts w:ascii="Times New Roman" w:hAnsi="Times New Roman" w:cs="Times New Roman"/>
          <w:sz w:val="24"/>
          <w:szCs w:val="24"/>
        </w:rPr>
      </w:r>
      <w:r w:rsidR="00660550">
        <w:rPr>
          <w:rFonts w:ascii="Times New Roman" w:hAnsi="Times New Roman" w:cs="Times New Roman"/>
          <w:sz w:val="24"/>
          <w:szCs w:val="24"/>
        </w:rPr>
        <w:fldChar w:fldCharType="end"/>
      </w:r>
      <w:r w:rsidR="00660550">
        <w:rPr>
          <w:rFonts w:ascii="Times New Roman" w:hAnsi="Times New Roman" w:cs="Times New Roman"/>
          <w:sz w:val="24"/>
          <w:szCs w:val="24"/>
        </w:rPr>
      </w:r>
      <w:r w:rsidR="00660550">
        <w:rPr>
          <w:rFonts w:ascii="Times New Roman" w:hAnsi="Times New Roman" w:cs="Times New Roman"/>
          <w:sz w:val="24"/>
          <w:szCs w:val="24"/>
        </w:rPr>
        <w:fldChar w:fldCharType="separate"/>
      </w:r>
      <w:r w:rsidR="00660550">
        <w:rPr>
          <w:rFonts w:ascii="Times New Roman" w:hAnsi="Times New Roman" w:cs="Times New Roman"/>
          <w:noProof/>
          <w:sz w:val="24"/>
          <w:szCs w:val="24"/>
        </w:rPr>
        <w:t>(Gibbs et al. 2004)</w:t>
      </w:r>
      <w:r w:rsidR="00660550">
        <w:rPr>
          <w:rFonts w:ascii="Times New Roman" w:hAnsi="Times New Roman" w:cs="Times New Roman"/>
          <w:sz w:val="24"/>
          <w:szCs w:val="24"/>
        </w:rPr>
        <w:fldChar w:fldCharType="end"/>
      </w:r>
      <w:r>
        <w:rPr>
          <w:rFonts w:ascii="Times New Roman" w:hAnsi="Times New Roman" w:cs="Times New Roman"/>
          <w:sz w:val="24"/>
          <w:szCs w:val="24"/>
        </w:rPr>
        <w:t xml:space="preserve"> genomes to assess the impact of structural variation that spans the divergence of our subset of species used to in the discordance analyses. </w:t>
      </w:r>
      <w:r w:rsidR="008A5CE6">
        <w:rPr>
          <w:rFonts w:ascii="Times New Roman" w:hAnsi="Times New Roman" w:cs="Times New Roman"/>
          <w:sz w:val="24"/>
          <w:szCs w:val="24"/>
        </w:rPr>
        <w:t xml:space="preserve">We downloaded the rat reference genome (rnor6) from the UCSC genome browser and for both genomes removed the Y chromosome and all smaller unplaced scaffolds, leaving only the X chromosome and autosomes 1-19 for mouse and 1-20 for rat. We then used minimap2 in whole genome alignment mode (-x asm20) to generate a pairwise alignment file from which we calculated alignment segment sizes and the distances between alignment segments. We visualized the alignment as a </w:t>
      </w:r>
      <w:proofErr w:type="spellStart"/>
      <w:r w:rsidR="008A5CE6">
        <w:rPr>
          <w:rFonts w:ascii="Times New Roman" w:hAnsi="Times New Roman" w:cs="Times New Roman"/>
          <w:sz w:val="24"/>
          <w:szCs w:val="24"/>
        </w:rPr>
        <w:t>dotplot</w:t>
      </w:r>
      <w:proofErr w:type="spellEnd"/>
      <w:r w:rsidR="008A5CE6">
        <w:rPr>
          <w:rFonts w:ascii="Times New Roman" w:hAnsi="Times New Roman" w:cs="Times New Roman"/>
          <w:sz w:val="24"/>
          <w:szCs w:val="24"/>
        </w:rPr>
        <w:t xml:space="preserve"> using the </w:t>
      </w:r>
      <w:proofErr w:type="spellStart"/>
      <w:r w:rsidR="008A5CE6">
        <w:rPr>
          <w:rFonts w:ascii="Times New Roman" w:hAnsi="Times New Roman" w:cs="Times New Roman"/>
          <w:sz w:val="24"/>
          <w:szCs w:val="24"/>
        </w:rPr>
        <w:t>pafr</w:t>
      </w:r>
      <w:proofErr w:type="spellEnd"/>
      <w:r w:rsidR="008A5CE6">
        <w:rPr>
          <w:rFonts w:ascii="Times New Roman" w:hAnsi="Times New Roman" w:cs="Times New Roman"/>
          <w:sz w:val="24"/>
          <w:szCs w:val="24"/>
        </w:rPr>
        <w:t xml:space="preserve"> package in R (</w:t>
      </w:r>
      <w:hyperlink r:id="rId13" w:history="1">
        <w:r w:rsidR="008A5CE6" w:rsidRPr="009C0F60">
          <w:rPr>
            <w:rStyle w:val="Hyperlink"/>
            <w:rFonts w:ascii="Times New Roman" w:hAnsi="Times New Roman" w:cs="Times New Roman"/>
            <w:sz w:val="24"/>
            <w:szCs w:val="24"/>
          </w:rPr>
          <w:t>https://github.com/dwinter/pafr</w:t>
        </w:r>
      </w:hyperlink>
      <w:r w:rsidR="008A5CE6">
        <w:rPr>
          <w:rFonts w:ascii="Times New Roman" w:hAnsi="Times New Roman" w:cs="Times New Roman"/>
          <w:sz w:val="24"/>
          <w:szCs w:val="24"/>
        </w:rPr>
        <w:t>).</w:t>
      </w:r>
    </w:p>
    <w:p w14:paraId="22FA6923" w14:textId="77777777" w:rsidR="005D3A4E" w:rsidRPr="00031896" w:rsidRDefault="005D3A4E" w:rsidP="005D3A4E">
      <w:pPr>
        <w:spacing w:after="0"/>
        <w:jc w:val="both"/>
        <w:rPr>
          <w:rFonts w:ascii="Times New Roman" w:hAnsi="Times New Roman" w:cs="Times New Roman"/>
          <w:sz w:val="24"/>
          <w:szCs w:val="24"/>
        </w:rPr>
      </w:pPr>
    </w:p>
    <w:p w14:paraId="32F7CD93" w14:textId="7D791019" w:rsidR="00FD0B8D" w:rsidRPr="00031896" w:rsidRDefault="00FD0B8D" w:rsidP="00F413E3">
      <w:pPr>
        <w:pStyle w:val="Heading2"/>
      </w:pPr>
      <w:r w:rsidRPr="00031896">
        <w:t>Recombination rate</w:t>
      </w:r>
      <w:r w:rsidR="000E678A">
        <w:t xml:space="preserve"> and functional annotation</w:t>
      </w:r>
    </w:p>
    <w:p w14:paraId="011DCE98" w14:textId="342FD663" w:rsidR="00AD773B" w:rsidRDefault="00021F11" w:rsidP="005D3A4E">
      <w:pPr>
        <w:spacing w:after="0"/>
        <w:jc w:val="both"/>
        <w:rPr>
          <w:rFonts w:ascii="Times New Roman" w:hAnsi="Times New Roman" w:cs="Times New Roman"/>
          <w:sz w:val="24"/>
          <w:szCs w:val="24"/>
        </w:rPr>
      </w:pPr>
      <w:r>
        <w:rPr>
          <w:rFonts w:ascii="Times New Roman" w:hAnsi="Times New Roman" w:cs="Times New Roman"/>
          <w:sz w:val="24"/>
          <w:szCs w:val="24"/>
        </w:rPr>
        <w:t>W</w:t>
      </w:r>
      <w:r w:rsidR="0078018B" w:rsidRPr="00031896">
        <w:rPr>
          <w:rFonts w:ascii="Times New Roman" w:hAnsi="Times New Roman" w:cs="Times New Roman"/>
          <w:sz w:val="24"/>
          <w:szCs w:val="24"/>
        </w:rPr>
        <w:t>e retrieved 10,205 genetic markers</w:t>
      </w:r>
      <w:r w:rsidR="00F60FA0">
        <w:rPr>
          <w:rFonts w:ascii="Times New Roman" w:hAnsi="Times New Roman" w:cs="Times New Roman"/>
          <w:sz w:val="24"/>
          <w:szCs w:val="24"/>
        </w:rPr>
        <w:t xml:space="preserve"> generated</w:t>
      </w:r>
      <w:r w:rsidR="0078018B" w:rsidRPr="00031896">
        <w:rPr>
          <w:rFonts w:ascii="Times New Roman" w:hAnsi="Times New Roman" w:cs="Times New Roman"/>
          <w:sz w:val="24"/>
          <w:szCs w:val="24"/>
        </w:rPr>
        <w:t xml:space="preserve"> from a large heterogenous stock of outbred mice</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 </w:instrText>
      </w:r>
      <w:r w:rsidR="00432768">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432768">
        <w:rPr>
          <w:rFonts w:ascii="Times New Roman" w:hAnsi="Times New Roman" w:cs="Times New Roman"/>
          <w:sz w:val="24"/>
          <w:szCs w:val="24"/>
        </w:rPr>
        <w:instrText xml:space="preserve"> ADDIN EN.CITE.DATA </w:instrText>
      </w:r>
      <w:r w:rsidR="00432768">
        <w:rPr>
          <w:rFonts w:ascii="Times New Roman" w:hAnsi="Times New Roman" w:cs="Times New Roman"/>
          <w:sz w:val="24"/>
          <w:szCs w:val="24"/>
        </w:rPr>
      </w:r>
      <w:r w:rsidR="00432768">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432768">
        <w:rPr>
          <w:rFonts w:ascii="Times New Roman" w:hAnsi="Times New Roman" w:cs="Times New Roman"/>
          <w:noProof/>
          <w:sz w:val="24"/>
          <w:szCs w:val="24"/>
        </w:rPr>
        <w:t>(Shifman et al. 2006; Cox et al. 2009)</w:t>
      </w:r>
      <w:r w:rsidR="00432768">
        <w:rPr>
          <w:rFonts w:ascii="Times New Roman" w:hAnsi="Times New Roman" w:cs="Times New Roman"/>
          <w:sz w:val="24"/>
          <w:szCs w:val="24"/>
        </w:rPr>
        <w:fldChar w:fldCharType="end"/>
      </w:r>
      <w:r>
        <w:rPr>
          <w:rFonts w:ascii="Times New Roman" w:hAnsi="Times New Roman" w:cs="Times New Roman"/>
          <w:sz w:val="24"/>
          <w:szCs w:val="24"/>
        </w:rPr>
        <w:t xml:space="preserve"> t</w:t>
      </w:r>
      <w:r w:rsidRPr="00031896">
        <w:rPr>
          <w:rFonts w:ascii="Times New Roman" w:hAnsi="Times New Roman" w:cs="Times New Roman"/>
          <w:sz w:val="24"/>
          <w:szCs w:val="24"/>
        </w:rPr>
        <w:t xml:space="preserve">o assess </w:t>
      </w:r>
      <w:r w:rsidR="00356D65">
        <w:rPr>
          <w:rFonts w:ascii="Times New Roman" w:hAnsi="Times New Roman" w:cs="Times New Roman"/>
          <w:sz w:val="24"/>
          <w:szCs w:val="24"/>
        </w:rPr>
        <w:t>whether</w:t>
      </w:r>
      <w:r w:rsidR="000E678A"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phylogenetic discordance along chromosomes </w:t>
      </w:r>
      <w:r w:rsidR="000E678A">
        <w:rPr>
          <w:rFonts w:ascii="Times New Roman" w:hAnsi="Times New Roman" w:cs="Times New Roman"/>
          <w:sz w:val="24"/>
          <w:szCs w:val="24"/>
        </w:rPr>
        <w:t>is correlated</w:t>
      </w:r>
      <w:r w:rsidRPr="00031896">
        <w:rPr>
          <w:rFonts w:ascii="Times New Roman" w:hAnsi="Times New Roman" w:cs="Times New Roman"/>
          <w:sz w:val="24"/>
          <w:szCs w:val="24"/>
        </w:rPr>
        <w:t xml:space="preserve"> with </w:t>
      </w:r>
      <w:r w:rsidR="000E678A">
        <w:rPr>
          <w:rFonts w:ascii="Times New Roman" w:hAnsi="Times New Roman" w:cs="Times New Roman"/>
          <w:sz w:val="24"/>
          <w:szCs w:val="24"/>
        </w:rPr>
        <w:t xml:space="preserve">mouse </w:t>
      </w:r>
      <w:r w:rsidRPr="00031896">
        <w:rPr>
          <w:rFonts w:ascii="Times New Roman" w:hAnsi="Times New Roman" w:cs="Times New Roman"/>
          <w:sz w:val="24"/>
          <w:szCs w:val="24"/>
        </w:rPr>
        <w:t>recombination rate</w:t>
      </w:r>
      <w:r w:rsidR="000E678A">
        <w:rPr>
          <w:rFonts w:ascii="Times New Roman" w:hAnsi="Times New Roman" w:cs="Times New Roman"/>
          <w:sz w:val="24"/>
          <w:szCs w:val="24"/>
        </w:rPr>
        <w:t>s</w:t>
      </w:r>
      <w:r w:rsidR="0078018B" w:rsidRPr="00031896">
        <w:rPr>
          <w:rFonts w:ascii="Times New Roman" w:hAnsi="Times New Roman" w:cs="Times New Roman"/>
          <w:sz w:val="24"/>
          <w:szCs w:val="24"/>
        </w:rPr>
        <w:t xml:space="preserve">. We converted the physical coordinates of these markers from build 37 (mm9) to build 38 (mm10) of the </w:t>
      </w:r>
      <w:r w:rsidR="00B30752" w:rsidRPr="00D4662B">
        <w:rPr>
          <w:rFonts w:ascii="Times New Roman" w:hAnsi="Times New Roman" w:cs="Times New Roman"/>
          <w:i/>
          <w:sz w:val="24"/>
          <w:szCs w:val="24"/>
        </w:rPr>
        <w:t>M. musculus</w:t>
      </w:r>
      <w:r w:rsidR="0078018B" w:rsidRPr="00031896">
        <w:rPr>
          <w:rFonts w:ascii="Times New Roman" w:hAnsi="Times New Roman" w:cs="Times New Roman"/>
          <w:sz w:val="24"/>
          <w:szCs w:val="24"/>
        </w:rPr>
        <w:t xml:space="preserve"> genome</w:t>
      </w:r>
      <w:r w:rsidR="006045B5" w:rsidRPr="00031896">
        <w:rPr>
          <w:rFonts w:ascii="Times New Roman" w:hAnsi="Times New Roman" w:cs="Times New Roman"/>
          <w:sz w:val="24"/>
          <w:szCs w:val="24"/>
        </w:rPr>
        <w:t xml:space="preserve"> using </w:t>
      </w:r>
      <w:proofErr w:type="spellStart"/>
      <w:r w:rsidR="006045B5" w:rsidRPr="00031896">
        <w:rPr>
          <w:rFonts w:ascii="Times New Roman" w:hAnsi="Times New Roman" w:cs="Times New Roman"/>
          <w:sz w:val="24"/>
          <w:szCs w:val="24"/>
        </w:rPr>
        <w:t>liftOver</w:t>
      </w:r>
      <w:proofErr w:type="spellEnd"/>
      <w:r w:rsidR="006825C4">
        <w:rPr>
          <w:rFonts w:ascii="Times New Roman" w:hAnsi="Times New Roman" w:cs="Times New Roman"/>
          <w:sz w:val="24"/>
          <w:szCs w:val="24"/>
        </w:rPr>
        <w:t xml:space="preserve"> </w: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 </w:instrText>
      </w:r>
      <w:r w:rsidR="006825C4">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6825C4">
        <w:rPr>
          <w:rFonts w:ascii="Times New Roman" w:hAnsi="Times New Roman" w:cs="Times New Roman"/>
          <w:sz w:val="24"/>
          <w:szCs w:val="24"/>
        </w:rPr>
        <w:instrText xml:space="preserve"> ADDIN EN.CITE.DATA </w:instrText>
      </w:r>
      <w:r w:rsidR="006825C4">
        <w:rPr>
          <w:rFonts w:ascii="Times New Roman" w:hAnsi="Times New Roman" w:cs="Times New Roman"/>
          <w:sz w:val="24"/>
          <w:szCs w:val="24"/>
        </w:rPr>
      </w:r>
      <w:r w:rsidR="006825C4">
        <w:rPr>
          <w:rFonts w:ascii="Times New Roman" w:hAnsi="Times New Roman" w:cs="Times New Roman"/>
          <w:sz w:val="24"/>
          <w:szCs w:val="24"/>
        </w:rPr>
        <w:fldChar w:fldCharType="end"/>
      </w:r>
      <w:r w:rsidR="006825C4">
        <w:rPr>
          <w:rFonts w:ascii="Times New Roman" w:hAnsi="Times New Roman" w:cs="Times New Roman"/>
          <w:sz w:val="24"/>
          <w:szCs w:val="24"/>
        </w:rPr>
      </w:r>
      <w:r w:rsidR="006825C4">
        <w:rPr>
          <w:rFonts w:ascii="Times New Roman" w:hAnsi="Times New Roman" w:cs="Times New Roman"/>
          <w:sz w:val="24"/>
          <w:szCs w:val="24"/>
        </w:rPr>
        <w:fldChar w:fldCharType="separate"/>
      </w:r>
      <w:r w:rsidR="006825C4">
        <w:rPr>
          <w:rFonts w:ascii="Times New Roman" w:hAnsi="Times New Roman" w:cs="Times New Roman"/>
          <w:noProof/>
          <w:sz w:val="24"/>
          <w:szCs w:val="24"/>
        </w:rPr>
        <w:t>(Hinrichs et al. 2006)</w:t>
      </w:r>
      <w:r w:rsidR="006825C4">
        <w:rPr>
          <w:rFonts w:ascii="Times New Roman" w:hAnsi="Times New Roman" w:cs="Times New Roman"/>
          <w:sz w:val="24"/>
          <w:szCs w:val="24"/>
        </w:rPr>
        <w:fldChar w:fldCharType="end"/>
      </w:r>
      <w:r w:rsidR="0078018B" w:rsidRPr="00031896">
        <w:rPr>
          <w:rFonts w:ascii="Times New Roman" w:hAnsi="Times New Roman" w:cs="Times New Roman"/>
          <w:sz w:val="24"/>
          <w:szCs w:val="24"/>
        </w:rPr>
        <w:t>.</w:t>
      </w:r>
      <w:r w:rsidR="006045B5" w:rsidRPr="00031896">
        <w:rPr>
          <w:rFonts w:ascii="Times New Roman" w:hAnsi="Times New Roman" w:cs="Times New Roman"/>
          <w:sz w:val="24"/>
          <w:szCs w:val="24"/>
        </w:rPr>
        <w:t xml:space="preserve"> We then partitioned the markers into 5Mb windows and estimated local recombination rates in each window</w:t>
      </w:r>
      <w:r>
        <w:rPr>
          <w:rFonts w:ascii="Times New Roman" w:hAnsi="Times New Roman" w:cs="Times New Roman"/>
          <w:sz w:val="24"/>
          <w:szCs w:val="24"/>
        </w:rPr>
        <w:t>. Estimated recombination rates were defined</w:t>
      </w:r>
      <w:r w:rsidR="006045B5" w:rsidRPr="00031896">
        <w:rPr>
          <w:rFonts w:ascii="Times New Roman" w:hAnsi="Times New Roman" w:cs="Times New Roman"/>
          <w:sz w:val="24"/>
          <w:szCs w:val="24"/>
        </w:rPr>
        <w:t xml:space="preserve"> </w:t>
      </w:r>
      <w:r w:rsidR="00751894">
        <w:rPr>
          <w:rFonts w:ascii="Times New Roman" w:hAnsi="Times New Roman" w:cs="Times New Roman"/>
          <w:sz w:val="24"/>
          <w:szCs w:val="24"/>
        </w:rPr>
        <w:t>as</w:t>
      </w:r>
      <w:r w:rsidR="006045B5" w:rsidRPr="00031896">
        <w:rPr>
          <w:rFonts w:ascii="Times New Roman" w:hAnsi="Times New Roman" w:cs="Times New Roman"/>
          <w:sz w:val="24"/>
          <w:szCs w:val="24"/>
        </w:rPr>
        <w:t xml:space="preserve"> the slope of the correlation between the location on the genetic map and the location on the physical map of the </w:t>
      </w:r>
      <w:r w:rsidR="00B30752" w:rsidRPr="00D4662B">
        <w:rPr>
          <w:rFonts w:ascii="Times New Roman" w:hAnsi="Times New Roman" w:cs="Times New Roman"/>
          <w:i/>
          <w:sz w:val="24"/>
          <w:szCs w:val="24"/>
        </w:rPr>
        <w:t>M. musculus</w:t>
      </w:r>
      <w:r w:rsidR="006045B5" w:rsidRPr="00031896">
        <w:rPr>
          <w:rFonts w:ascii="Times New Roman" w:hAnsi="Times New Roman" w:cs="Times New Roman"/>
          <w:sz w:val="24"/>
          <w:szCs w:val="24"/>
        </w:rPr>
        <w:t xml:space="preserve"> genome for all markers in the window</w:t>
      </w:r>
      <w:r w:rsidR="00432768">
        <w:rPr>
          <w:rFonts w:ascii="Times New Roman" w:hAnsi="Times New Roman" w:cs="Times New Roman"/>
          <w:sz w:val="24"/>
          <w:szCs w:val="24"/>
        </w:rPr>
        <w:t xml:space="preserve"> </w:t>
      </w:r>
      <w:r w:rsidR="00432768">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 </w:instrText>
      </w:r>
      <w:r w:rsidR="00E26E5E">
        <w:rPr>
          <w:rFonts w:ascii="Times New Roman" w:hAnsi="Times New Roman" w:cs="Times New Roman"/>
          <w:sz w:val="24"/>
          <w:szCs w:val="24"/>
        </w:rPr>
        <w:fldChar w:fldCharType="begin">
          <w:fldData xml:space="preserve">PEVuZE5vdGU+PENpdGU+PEF1dGhvcj5LYXJ0amU8L0F1dGhvcj48WWVhcj4yMDIwPC9ZZWFyPjxS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</w:fldData>
        </w:fldChar>
      </w:r>
      <w:r w:rsidR="00E26E5E">
        <w:rPr>
          <w:rFonts w:ascii="Times New Roman" w:hAnsi="Times New Roman" w:cs="Times New Roman"/>
          <w:sz w:val="24"/>
          <w:szCs w:val="24"/>
        </w:rPr>
        <w:instrText xml:space="preserve"> ADDIN EN.CITE.DATA </w:instrText>
      </w:r>
      <w:r w:rsidR="00E26E5E">
        <w:rPr>
          <w:rFonts w:ascii="Times New Roman" w:hAnsi="Times New Roman" w:cs="Times New Roman"/>
          <w:sz w:val="24"/>
          <w:szCs w:val="24"/>
        </w:rPr>
      </w:r>
      <w:r w:rsidR="00E26E5E">
        <w:rPr>
          <w:rFonts w:ascii="Times New Roman" w:hAnsi="Times New Roman" w:cs="Times New Roman"/>
          <w:sz w:val="24"/>
          <w:szCs w:val="24"/>
        </w:rPr>
        <w:fldChar w:fldCharType="end"/>
      </w:r>
      <w:r w:rsidR="00432768">
        <w:rPr>
          <w:rFonts w:ascii="Times New Roman" w:hAnsi="Times New Roman" w:cs="Times New Roman"/>
          <w:sz w:val="24"/>
          <w:szCs w:val="24"/>
        </w:rPr>
      </w:r>
      <w:r w:rsidR="00432768">
        <w:rPr>
          <w:rFonts w:ascii="Times New Roman" w:hAnsi="Times New Roman" w:cs="Times New Roman"/>
          <w:sz w:val="24"/>
          <w:szCs w:val="24"/>
        </w:rPr>
        <w:fldChar w:fldCharType="separate"/>
      </w:r>
      <w:r w:rsidR="00E26E5E">
        <w:rPr>
          <w:rFonts w:ascii="Times New Roman" w:hAnsi="Times New Roman" w:cs="Times New Roman"/>
          <w:noProof/>
          <w:sz w:val="24"/>
          <w:szCs w:val="24"/>
        </w:rPr>
        <w:t>(White et al. 2009; Kartje et al. 2020)</w:t>
      </w:r>
      <w:r w:rsidR="00432768">
        <w:rPr>
          <w:rFonts w:ascii="Times New Roman" w:hAnsi="Times New Roman" w:cs="Times New Roman"/>
          <w:sz w:val="24"/>
          <w:szCs w:val="24"/>
        </w:rPr>
        <w:fldChar w:fldCharType="end"/>
      </w:r>
      <w:r w:rsidR="006045B5" w:rsidRPr="00031896">
        <w:rPr>
          <w:rFonts w:ascii="Times New Roman" w:hAnsi="Times New Roman" w:cs="Times New Roman"/>
          <w:sz w:val="24"/>
          <w:szCs w:val="24"/>
        </w:rPr>
        <w:t xml:space="preserve">. </w:t>
      </w:r>
      <w:r>
        <w:rPr>
          <w:rFonts w:ascii="Times New Roman" w:hAnsi="Times New Roman" w:cs="Times New Roman"/>
          <w:sz w:val="24"/>
          <w:szCs w:val="24"/>
        </w:rPr>
        <w:t>W</w:t>
      </w:r>
      <w:r w:rsidR="006045B5" w:rsidRPr="00031896">
        <w:rPr>
          <w:rFonts w:ascii="Times New Roman" w:hAnsi="Times New Roman" w:cs="Times New Roman"/>
          <w:sz w:val="24"/>
          <w:szCs w:val="24"/>
        </w:rPr>
        <w:t xml:space="preserve">ithin each 5Mb window, we calculated </w:t>
      </w:r>
      <w:proofErr w:type="spellStart"/>
      <w:r w:rsidR="006045B5" w:rsidRPr="00031896">
        <w:rPr>
          <w:rFonts w:ascii="Times New Roman" w:hAnsi="Times New Roman" w:cs="Times New Roman"/>
          <w:sz w:val="24"/>
          <w:szCs w:val="24"/>
        </w:rPr>
        <w:t>wRF</w:t>
      </w:r>
      <w:proofErr w:type="spellEnd"/>
      <w:r w:rsidR="006045B5" w:rsidRPr="00031896">
        <w:rPr>
          <w:rFonts w:ascii="Times New Roman" w:hAnsi="Times New Roman" w:cs="Times New Roman"/>
          <w:sz w:val="24"/>
          <w:szCs w:val="24"/>
        </w:rPr>
        <w:t xml:space="preserve"> distances between the first 10kb window and every other 10kb window.</w:t>
      </w:r>
    </w:p>
    <w:p w14:paraId="6FB49565" w14:textId="48F2149A" w:rsidR="006045B5" w:rsidRPr="00031896" w:rsidRDefault="000E678A" w:rsidP="00F413E3">
      <w:pPr>
        <w:jc w:val="both"/>
        <w:rPr>
          <w:rFonts w:ascii="Times New Roman" w:hAnsi="Times New Roman" w:cs="Times New Roman"/>
          <w:iCs/>
          <w:sz w:val="24"/>
          <w:szCs w:val="24"/>
        </w:rPr>
      </w:pPr>
      <w:r>
        <w:rPr>
          <w:rFonts w:ascii="Times New Roman" w:hAnsi="Times New Roman" w:cs="Times New Roman"/>
          <w:sz w:val="24"/>
          <w:szCs w:val="24"/>
        </w:rPr>
        <w:tab/>
      </w:r>
      <w:r w:rsidR="006045B5" w:rsidRPr="00031896">
        <w:rPr>
          <w:rFonts w:ascii="Times New Roman" w:hAnsi="Times New Roman" w:cs="Times New Roman"/>
          <w:iCs/>
          <w:sz w:val="24"/>
          <w:szCs w:val="24"/>
        </w:rPr>
        <w:t>We also compared</w:t>
      </w:r>
      <w:r w:rsidR="00021F11">
        <w:rPr>
          <w:rFonts w:ascii="Times New Roman" w:hAnsi="Times New Roman" w:cs="Times New Roman"/>
          <w:iCs/>
          <w:sz w:val="24"/>
          <w:szCs w:val="24"/>
        </w:rPr>
        <w:t xml:space="preserve"> the chromosome-wide </w:t>
      </w:r>
      <w:proofErr w:type="spellStart"/>
      <w:r w:rsidR="00021F11">
        <w:rPr>
          <w:rFonts w:ascii="Times New Roman" w:hAnsi="Times New Roman" w:cs="Times New Roman"/>
          <w:iCs/>
          <w:sz w:val="24"/>
          <w:szCs w:val="24"/>
        </w:rPr>
        <w:t>wRF</w:t>
      </w:r>
      <w:proofErr w:type="spellEnd"/>
      <w:r w:rsidR="00021F11">
        <w:rPr>
          <w:rFonts w:ascii="Times New Roman" w:hAnsi="Times New Roman" w:cs="Times New Roman"/>
          <w:iCs/>
          <w:sz w:val="24"/>
          <w:szCs w:val="24"/>
        </w:rPr>
        <w:t xml:space="preserve"> distances to those based on </w:t>
      </w:r>
      <w:r w:rsidR="00E97342">
        <w:rPr>
          <w:rFonts w:ascii="Times New Roman" w:hAnsi="Times New Roman" w:cs="Times New Roman"/>
          <w:iCs/>
          <w:sz w:val="24"/>
          <w:szCs w:val="24"/>
        </w:rPr>
        <w:t>phylogeni</w:t>
      </w:r>
      <w:r w:rsidR="00751894">
        <w:rPr>
          <w:rFonts w:ascii="Times New Roman" w:hAnsi="Times New Roman" w:cs="Times New Roman"/>
          <w:iCs/>
          <w:sz w:val="24"/>
          <w:szCs w:val="24"/>
        </w:rPr>
        <w:t>e</w:t>
      </w:r>
      <w:r w:rsidR="00E97342">
        <w:rPr>
          <w:rFonts w:ascii="Times New Roman" w:hAnsi="Times New Roman" w:cs="Times New Roman"/>
          <w:iCs/>
          <w:sz w:val="24"/>
          <w:szCs w:val="24"/>
        </w:rPr>
        <w:t xml:space="preserve">s </w:t>
      </w:r>
      <w:r w:rsidR="00021F11">
        <w:rPr>
          <w:rFonts w:ascii="Times New Roman" w:hAnsi="Times New Roman" w:cs="Times New Roman"/>
          <w:iCs/>
          <w:sz w:val="24"/>
          <w:szCs w:val="24"/>
        </w:rPr>
        <w:t>from</w:t>
      </w:r>
      <w:r w:rsidR="00E97342">
        <w:rPr>
          <w:rFonts w:ascii="Times New Roman" w:hAnsi="Times New Roman" w:cs="Times New Roman"/>
          <w:iCs/>
          <w:sz w:val="24"/>
          <w:szCs w:val="24"/>
        </w:rPr>
        <w:t xml:space="preserve"> regions</w:t>
      </w:r>
      <w:r w:rsidR="006045B5" w:rsidRPr="00031896">
        <w:rPr>
          <w:rFonts w:ascii="Times New Roman" w:hAnsi="Times New Roman" w:cs="Times New Roman"/>
          <w:iCs/>
          <w:sz w:val="24"/>
          <w:szCs w:val="24"/>
        </w:rPr>
        <w:t xml:space="preserve"> around several types of</w:t>
      </w:r>
      <w:r w:rsidR="00027FB1">
        <w:rPr>
          <w:rFonts w:ascii="Times New Roman" w:hAnsi="Times New Roman" w:cs="Times New Roman"/>
          <w:iCs/>
          <w:sz w:val="24"/>
          <w:szCs w:val="24"/>
        </w:rPr>
        <w:t xml:space="preserve"> adjacent to</w:t>
      </w:r>
      <w:r w:rsidR="006045B5" w:rsidRPr="00031896">
        <w:rPr>
          <w:rFonts w:ascii="Times New Roman" w:hAnsi="Times New Roman" w:cs="Times New Roman"/>
          <w:iCs/>
          <w:sz w:val="24"/>
          <w:szCs w:val="24"/>
        </w:rPr>
        <w:t xml:space="preserve"> genomic features. </w:t>
      </w:r>
      <w:r w:rsidR="00027FB1">
        <w:rPr>
          <w:rFonts w:ascii="Times New Roman" w:hAnsi="Times New Roman" w:cs="Times New Roman"/>
          <w:iCs/>
          <w:sz w:val="24"/>
          <w:szCs w:val="24"/>
        </w:rPr>
        <w:t>We retrieved c</w:t>
      </w:r>
      <w:r w:rsidR="00E85F6D" w:rsidRPr="00031896">
        <w:rPr>
          <w:rFonts w:ascii="Times New Roman" w:hAnsi="Times New Roman" w:cs="Times New Roman"/>
          <w:iCs/>
          <w:sz w:val="24"/>
          <w:szCs w:val="24"/>
        </w:rPr>
        <w:t>o</w:t>
      </w:r>
      <w:r w:rsidR="006045B5" w:rsidRPr="00031896">
        <w:rPr>
          <w:rFonts w:ascii="Times New Roman" w:hAnsi="Times New Roman" w:cs="Times New Roman"/>
          <w:iCs/>
          <w:sz w:val="24"/>
          <w:szCs w:val="24"/>
        </w:rPr>
        <w:t xml:space="preserve">ordinates </w:t>
      </w:r>
      <w:r w:rsidR="00E85F6D" w:rsidRPr="00031896">
        <w:rPr>
          <w:rFonts w:ascii="Times New Roman" w:hAnsi="Times New Roman" w:cs="Times New Roman"/>
          <w:iCs/>
          <w:sz w:val="24"/>
          <w:szCs w:val="24"/>
        </w:rPr>
        <w:t xml:space="preserve">from </w:t>
      </w:r>
      <w:r w:rsidR="00066FE6">
        <w:rPr>
          <w:rFonts w:ascii="Times New Roman" w:hAnsi="Times New Roman" w:cs="Times New Roman"/>
          <w:iCs/>
          <w:sz w:val="24"/>
          <w:szCs w:val="24"/>
        </w:rPr>
        <w:t>25,753 protein</w:t>
      </w:r>
      <w:r w:rsidR="00DD6ADB">
        <w:rPr>
          <w:rFonts w:ascii="Times New Roman" w:hAnsi="Times New Roman" w:cs="Times New Roman"/>
          <w:iCs/>
          <w:sz w:val="24"/>
          <w:szCs w:val="24"/>
        </w:rPr>
        <w:t xml:space="preserve"> </w:t>
      </w:r>
      <w:r w:rsidR="00066FE6">
        <w:rPr>
          <w:rFonts w:ascii="Times New Roman" w:hAnsi="Times New Roman" w:cs="Times New Roman"/>
          <w:iCs/>
          <w:sz w:val="24"/>
          <w:szCs w:val="24"/>
        </w:rPr>
        <w:t>coding</w:t>
      </w:r>
      <w:r w:rsidR="00E85F6D" w:rsidRPr="00031896">
        <w:rPr>
          <w:rFonts w:ascii="Times New Roman" w:hAnsi="Times New Roman" w:cs="Times New Roman"/>
          <w:iCs/>
          <w:sz w:val="24"/>
          <w:szCs w:val="24"/>
        </w:rPr>
        <w:t xml:space="preserve"> genes</w:t>
      </w:r>
      <w:r w:rsidR="00066FE6">
        <w:rPr>
          <w:rFonts w:ascii="Times New Roman" w:hAnsi="Times New Roman" w:cs="Times New Roman"/>
          <w:iCs/>
          <w:sz w:val="24"/>
          <w:szCs w:val="24"/>
        </w:rPr>
        <w:t xml:space="preserve"> annotated in </w:t>
      </w:r>
      <w:r w:rsidR="00066FE6">
        <w:rPr>
          <w:rFonts w:ascii="Times New Roman" w:hAnsi="Times New Roman" w:cs="Times New Roman"/>
          <w:i/>
          <w:sz w:val="24"/>
          <w:szCs w:val="24"/>
        </w:rPr>
        <w:t>M. musculus</w:t>
      </w:r>
      <w:r w:rsidR="00E85F6D" w:rsidRPr="00031896">
        <w:rPr>
          <w:rFonts w:ascii="Times New Roman" w:hAnsi="Times New Roman" w:cs="Times New Roman"/>
          <w:iCs/>
          <w:sz w:val="24"/>
          <w:szCs w:val="24"/>
        </w:rPr>
        <w:t xml:space="preserve"> </w:t>
      </w:r>
      <w:r w:rsidR="006045B5" w:rsidRPr="00031896">
        <w:rPr>
          <w:rFonts w:ascii="Times New Roman" w:hAnsi="Times New Roman" w:cs="Times New Roman"/>
          <w:iCs/>
          <w:sz w:val="24"/>
          <w:szCs w:val="24"/>
        </w:rPr>
        <w:t xml:space="preserve">from </w:t>
      </w:r>
      <w:proofErr w:type="spellStart"/>
      <w:r w:rsidR="006045B5" w:rsidRPr="00031896">
        <w:rPr>
          <w:rFonts w:ascii="Times New Roman" w:hAnsi="Times New Roman" w:cs="Times New Roman"/>
          <w:iCs/>
          <w:sz w:val="24"/>
          <w:szCs w:val="24"/>
        </w:rPr>
        <w:t>Ensembl</w:t>
      </w:r>
      <w:proofErr w:type="spellEnd"/>
      <w:r w:rsidR="006045B5" w:rsidRPr="00031896">
        <w:rPr>
          <w:rFonts w:ascii="Times New Roman" w:hAnsi="Times New Roman" w:cs="Times New Roman"/>
          <w:iCs/>
          <w:sz w:val="24"/>
          <w:szCs w:val="24"/>
        </w:rPr>
        <w:t xml:space="preserve"> (release 99</w:t>
      </w:r>
      <w:r w:rsidR="00F40603">
        <w:rPr>
          <w:rFonts w:ascii="Times New Roman" w:hAnsi="Times New Roman" w:cs="Times New Roman"/>
          <w:iCs/>
          <w:sz w:val="24"/>
          <w:szCs w:val="24"/>
        </w:rPr>
        <w:t xml:space="preserve">; </w: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iCs/>
          <w:sz w:val="24"/>
          <w:szCs w:val="24"/>
        </w:rPr>
        <w:instrText xml:space="preserve"> ADDIN EN.CITE </w:instrText>
      </w:r>
      <w:r w:rsidR="00F40603">
        <w:rPr>
          <w:rFonts w:ascii="Times New Roman" w:hAnsi="Times New Roman" w:cs="Times New Roman"/>
          <w:iCs/>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iCs/>
          <w:sz w:val="24"/>
          <w:szCs w:val="24"/>
        </w:rPr>
        <w:instrText xml:space="preserve"> ADDIN EN.CITE.DATA </w:instrText>
      </w:r>
      <w:r w:rsidR="00F40603">
        <w:rPr>
          <w:rFonts w:ascii="Times New Roman" w:hAnsi="Times New Roman" w:cs="Times New Roman"/>
          <w:iCs/>
          <w:sz w:val="24"/>
          <w:szCs w:val="24"/>
        </w:rPr>
      </w:r>
      <w:r w:rsidR="00F40603">
        <w:rPr>
          <w:rFonts w:ascii="Times New Roman" w:hAnsi="Times New Roman" w:cs="Times New Roman"/>
          <w:iCs/>
          <w:sz w:val="24"/>
          <w:szCs w:val="24"/>
        </w:rPr>
        <w:fldChar w:fldCharType="end"/>
      </w:r>
      <w:r w:rsidR="00F40603">
        <w:rPr>
          <w:rFonts w:ascii="Times New Roman" w:hAnsi="Times New Roman" w:cs="Times New Roman"/>
          <w:iCs/>
          <w:sz w:val="24"/>
          <w:szCs w:val="24"/>
        </w:rPr>
      </w:r>
      <w:r w:rsidR="00F40603">
        <w:rPr>
          <w:rFonts w:ascii="Times New Roman" w:hAnsi="Times New Roman" w:cs="Times New Roman"/>
          <w:iCs/>
          <w:sz w:val="24"/>
          <w:szCs w:val="24"/>
        </w:rPr>
        <w:fldChar w:fldCharType="separate"/>
      </w:r>
      <w:r w:rsidR="00F40603">
        <w:rPr>
          <w:rFonts w:ascii="Times New Roman" w:hAnsi="Times New Roman" w:cs="Times New Roman"/>
          <w:iCs/>
          <w:noProof/>
          <w:sz w:val="24"/>
          <w:szCs w:val="24"/>
        </w:rPr>
        <w:t>(Cunningham et al. 2022)</w:t>
      </w:r>
      <w:r w:rsidR="00F40603">
        <w:rPr>
          <w:rFonts w:ascii="Times New Roman" w:hAnsi="Times New Roman" w:cs="Times New Roman"/>
          <w:iCs/>
          <w:sz w:val="24"/>
          <w:szCs w:val="24"/>
        </w:rPr>
        <w:fldChar w:fldCharType="end"/>
      </w:r>
      <w:r w:rsidR="006045B5" w:rsidRPr="00031896">
        <w:rPr>
          <w:rFonts w:ascii="Times New Roman" w:hAnsi="Times New Roman" w:cs="Times New Roman"/>
          <w:iCs/>
          <w:sz w:val="24"/>
          <w:szCs w:val="24"/>
        </w:rPr>
        <w:t xml:space="preserve">), </w:t>
      </w:r>
      <w:r w:rsidR="00BC7F34">
        <w:rPr>
          <w:rFonts w:ascii="Times New Roman" w:hAnsi="Times New Roman" w:cs="Times New Roman"/>
          <w:iCs/>
          <w:sz w:val="24"/>
          <w:szCs w:val="24"/>
        </w:rPr>
        <w:t xml:space="preserve">all </w:t>
      </w:r>
      <w:r w:rsidR="00E85F6D" w:rsidRPr="00031896">
        <w:rPr>
          <w:rFonts w:ascii="Times New Roman" w:hAnsi="Times New Roman" w:cs="Times New Roman"/>
          <w:iCs/>
          <w:sz w:val="24"/>
          <w:szCs w:val="24"/>
        </w:rPr>
        <w:t xml:space="preserve">3,129 </w:t>
      </w:r>
      <w:r w:rsidR="006045B5" w:rsidRPr="00031896">
        <w:rPr>
          <w:rFonts w:ascii="Times New Roman" w:hAnsi="Times New Roman" w:cs="Times New Roman"/>
          <w:iCs/>
          <w:sz w:val="24"/>
          <w:szCs w:val="24"/>
        </w:rPr>
        <w:t>UCE</w:t>
      </w:r>
      <w:r w:rsidR="00E85F6D" w:rsidRPr="00031896">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 </w:t>
      </w:r>
      <w:r w:rsidR="00BC7F34" w:rsidRPr="00DF4DCD">
        <w:rPr>
          <w:rFonts w:ascii="Times New Roman" w:hAnsi="Times New Roman" w:cs="Times New Roman"/>
          <w:sz w:val="24"/>
          <w:szCs w:val="24"/>
        </w:rPr>
        <w:t xml:space="preserve">the </w:t>
      </w:r>
      <w:r w:rsidR="00BC7F34" w:rsidRPr="00DF4DCD">
        <w:rPr>
          <w:rFonts w:ascii="Times New Roman" w:hAnsi="Times New Roman" w:cs="Times New Roman"/>
          <w:i/>
          <w:iCs/>
          <w:sz w:val="24"/>
          <w:szCs w:val="24"/>
        </w:rPr>
        <w:t>M</w:t>
      </w:r>
      <w:r w:rsidR="006714AD">
        <w:rPr>
          <w:rFonts w:ascii="Times New Roman" w:hAnsi="Times New Roman" w:cs="Times New Roman"/>
          <w:i/>
          <w:iCs/>
          <w:sz w:val="24"/>
          <w:szCs w:val="24"/>
        </w:rPr>
        <w:t>.</w:t>
      </w:r>
      <w:r w:rsidR="00BC7F34" w:rsidRPr="00DF4DCD">
        <w:rPr>
          <w:rFonts w:ascii="Times New Roman" w:hAnsi="Times New Roman" w:cs="Times New Roman"/>
          <w:i/>
          <w:iCs/>
          <w:sz w:val="24"/>
          <w:szCs w:val="24"/>
        </w:rPr>
        <w:t xml:space="preserve"> musculus</w:t>
      </w:r>
      <w:r w:rsidR="00BC7F34" w:rsidRPr="00DF4DCD">
        <w:rPr>
          <w:rFonts w:ascii="Times New Roman" w:hAnsi="Times New Roman" w:cs="Times New Roman"/>
          <w:sz w:val="24"/>
          <w:szCs w:val="24"/>
        </w:rPr>
        <w:t xml:space="preserve"> UCE probe set provided with </w:t>
      </w:r>
      <w:r w:rsidR="00BC7F34">
        <w:rPr>
          <w:rFonts w:ascii="Times New Roman" w:hAnsi="Times New Roman" w:cs="Times New Roman"/>
          <w:sz w:val="24"/>
          <w:szCs w:val="24"/>
        </w:rPr>
        <w:t xml:space="preserve">PHYLUCE </w: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 </w:instrText>
      </w:r>
      <w:r w:rsidR="00BC7F3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RmFpcmNsb3RoIDIwMTYpPC9EaXNwbGF5VGV4dD48cmVjb3JkPjxyZWMtbnVtYmVyPjkzPC9yZWMt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</w:fldData>
        </w:fldChar>
      </w:r>
      <w:r w:rsidR="00BC7F34">
        <w:rPr>
          <w:rFonts w:ascii="Times New Roman" w:hAnsi="Times New Roman" w:cs="Times New Roman"/>
          <w:sz w:val="24"/>
          <w:szCs w:val="24"/>
        </w:rPr>
        <w:instrText xml:space="preserve"> ADDIN EN.CITE.DATA </w:instrText>
      </w:r>
      <w:r w:rsidR="00BC7F34">
        <w:rPr>
          <w:rFonts w:ascii="Times New Roman" w:hAnsi="Times New Roman" w:cs="Times New Roman"/>
          <w:sz w:val="24"/>
          <w:szCs w:val="24"/>
        </w:rPr>
      </w:r>
      <w:r w:rsidR="00BC7F34">
        <w:rPr>
          <w:rFonts w:ascii="Times New Roman" w:hAnsi="Times New Roman" w:cs="Times New Roman"/>
          <w:sz w:val="24"/>
          <w:szCs w:val="24"/>
        </w:rPr>
        <w:fldChar w:fldCharType="end"/>
      </w:r>
      <w:r w:rsidR="00BC7F34">
        <w:rPr>
          <w:rFonts w:ascii="Times New Roman" w:hAnsi="Times New Roman" w:cs="Times New Roman"/>
          <w:sz w:val="24"/>
          <w:szCs w:val="24"/>
        </w:rPr>
      </w:r>
      <w:r w:rsidR="00BC7F34">
        <w:rPr>
          <w:rFonts w:ascii="Times New Roman" w:hAnsi="Times New Roman" w:cs="Times New Roman"/>
          <w:sz w:val="24"/>
          <w:szCs w:val="24"/>
        </w:rPr>
        <w:fldChar w:fldCharType="separate"/>
      </w:r>
      <w:r w:rsidR="00BC7F34">
        <w:rPr>
          <w:rFonts w:ascii="Times New Roman" w:hAnsi="Times New Roman" w:cs="Times New Roman"/>
          <w:noProof/>
          <w:sz w:val="24"/>
          <w:szCs w:val="24"/>
        </w:rPr>
        <w:t>(Faircloth et al. 2012; Faircloth 2016)</w:t>
      </w:r>
      <w:r w:rsidR="00BC7F34">
        <w:rPr>
          <w:rFonts w:ascii="Times New Roman" w:hAnsi="Times New Roman" w:cs="Times New Roman"/>
          <w:sz w:val="24"/>
          <w:szCs w:val="24"/>
        </w:rPr>
        <w:fldChar w:fldCharType="end"/>
      </w:r>
      <w:r w:rsidR="006045B5" w:rsidRPr="00031896">
        <w:rPr>
          <w:rFonts w:ascii="Times New Roman" w:hAnsi="Times New Roman" w:cs="Times New Roman"/>
          <w:iCs/>
          <w:sz w:val="24"/>
          <w:szCs w:val="24"/>
        </w:rPr>
        <w:t>, and</w:t>
      </w:r>
      <w:r w:rsidR="00E85F6D" w:rsidRPr="00031896">
        <w:rPr>
          <w:rFonts w:ascii="Times New Roman" w:hAnsi="Times New Roman" w:cs="Times New Roman"/>
          <w:iCs/>
          <w:sz w:val="24"/>
          <w:szCs w:val="24"/>
        </w:rPr>
        <w:t xml:space="preserve"> 9,865</w:t>
      </w:r>
      <w:r w:rsidR="006045B5" w:rsidRPr="00031896">
        <w:rPr>
          <w:rFonts w:ascii="Times New Roman" w:hAnsi="Times New Roman" w:cs="Times New Roman"/>
          <w:iCs/>
          <w:sz w:val="24"/>
          <w:szCs w:val="24"/>
        </w:rPr>
        <w:t xml:space="preserve"> recombination hotspot</w:t>
      </w:r>
      <w:r w:rsidR="006714AD">
        <w:rPr>
          <w:rFonts w:ascii="Times New Roman" w:hAnsi="Times New Roman" w:cs="Times New Roman"/>
          <w:iCs/>
          <w:sz w:val="24"/>
          <w:szCs w:val="24"/>
        </w:rPr>
        <w:t>s</w:t>
      </w:r>
      <w:r w:rsidR="006045B5" w:rsidRPr="00031896">
        <w:rPr>
          <w:rFonts w:ascii="Times New Roman" w:hAnsi="Times New Roman" w:cs="Times New Roman"/>
          <w:iCs/>
          <w:sz w:val="24"/>
          <w:szCs w:val="24"/>
        </w:rPr>
        <w:t xml:space="preserve"> from</w:t>
      </w:r>
      <w:r w:rsidR="0053166A">
        <w:rPr>
          <w:rFonts w:ascii="Times New Roman" w:hAnsi="Times New Roman" w:cs="Times New Roman"/>
          <w:iCs/>
          <w:sz w:val="24"/>
          <w:szCs w:val="24"/>
        </w:rPr>
        <w:t xml:space="preserve"> </w: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 </w:instrText>
      </w:r>
      <w:r w:rsidR="0053166A">
        <w:rPr>
          <w:rFonts w:ascii="Times New Roman" w:hAnsi="Times New Roman" w:cs="Times New Roman"/>
          <w:iCs/>
          <w:sz w:val="24"/>
          <w:szCs w:val="24"/>
        </w:rPr>
        <w:fldChar w:fldCharType="begin">
          <w:fldData xml:space="preserve">PEVuZE5vdGU+PENpdGUgQXV0aG9yWWVhcj0iMSI+PEF1dGhvcj5TbWFndWxvdmE8L0F1dGhvcj48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</w:fldData>
        </w:fldChar>
      </w:r>
      <w:r w:rsidR="0053166A">
        <w:rPr>
          <w:rFonts w:ascii="Times New Roman" w:hAnsi="Times New Roman" w:cs="Times New Roman"/>
          <w:iCs/>
          <w:sz w:val="24"/>
          <w:szCs w:val="24"/>
        </w:rPr>
        <w:instrText xml:space="preserve"> ADDIN EN.CITE.DATA </w:instrText>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r>
      <w:r w:rsidR="0053166A">
        <w:rPr>
          <w:rFonts w:ascii="Times New Roman" w:hAnsi="Times New Roman" w:cs="Times New Roman"/>
          <w:iCs/>
          <w:sz w:val="24"/>
          <w:szCs w:val="24"/>
        </w:rPr>
        <w:fldChar w:fldCharType="separate"/>
      </w:r>
      <w:r w:rsidR="0053166A">
        <w:rPr>
          <w:rFonts w:ascii="Times New Roman" w:hAnsi="Times New Roman" w:cs="Times New Roman"/>
          <w:iCs/>
          <w:noProof/>
          <w:sz w:val="24"/>
          <w:szCs w:val="24"/>
        </w:rPr>
        <w:t>Smagulova et al. (2011)</w:t>
      </w:r>
      <w:r w:rsidR="0053166A">
        <w:rPr>
          <w:rFonts w:ascii="Times New Roman" w:hAnsi="Times New Roman" w:cs="Times New Roman"/>
          <w:iCs/>
          <w:sz w:val="24"/>
          <w:szCs w:val="24"/>
        </w:rPr>
        <w:fldChar w:fldCharType="end"/>
      </w:r>
      <w:r w:rsidR="0053166A">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The recombination hotspot coordinates were converted between build 37 and build 38 using the </w:t>
      </w:r>
      <w:proofErr w:type="spellStart"/>
      <w:r w:rsidR="00E85F6D" w:rsidRPr="00031896">
        <w:rPr>
          <w:rFonts w:ascii="Times New Roman" w:hAnsi="Times New Roman" w:cs="Times New Roman"/>
          <w:iCs/>
          <w:sz w:val="24"/>
          <w:szCs w:val="24"/>
        </w:rPr>
        <w:t>liftOver</w:t>
      </w:r>
      <w:proofErr w:type="spellEnd"/>
      <w:r w:rsidR="00E85F6D" w:rsidRPr="00031896">
        <w:rPr>
          <w:rFonts w:ascii="Times New Roman" w:hAnsi="Times New Roman" w:cs="Times New Roman"/>
          <w:iCs/>
          <w:sz w:val="24"/>
          <w:szCs w:val="24"/>
        </w:rPr>
        <w:t xml:space="preserve"> tool</w:t>
      </w:r>
      <w:r w:rsidR="00927E73">
        <w:rPr>
          <w:rFonts w:ascii="Times New Roman" w:hAnsi="Times New Roman" w:cs="Times New Roman"/>
          <w:iCs/>
          <w:sz w:val="24"/>
          <w:szCs w:val="24"/>
        </w:rPr>
        <w:t xml:space="preserve"> </w: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 </w:instrText>
      </w:r>
      <w:r w:rsidR="00927E73">
        <w:rPr>
          <w:rFonts w:ascii="Times New Roman" w:hAnsi="Times New Roman" w:cs="Times New Roman"/>
          <w:iCs/>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iCs/>
          <w:sz w:val="24"/>
          <w:szCs w:val="24"/>
        </w:rPr>
        <w:instrText xml:space="preserve"> ADDIN EN.CITE.DATA </w:instrText>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end"/>
      </w:r>
      <w:r w:rsidR="00927E73">
        <w:rPr>
          <w:rFonts w:ascii="Times New Roman" w:hAnsi="Times New Roman" w:cs="Times New Roman"/>
          <w:iCs/>
          <w:sz w:val="24"/>
          <w:szCs w:val="24"/>
        </w:rPr>
      </w:r>
      <w:r w:rsidR="00927E73">
        <w:rPr>
          <w:rFonts w:ascii="Times New Roman" w:hAnsi="Times New Roman" w:cs="Times New Roman"/>
          <w:iCs/>
          <w:sz w:val="24"/>
          <w:szCs w:val="24"/>
        </w:rPr>
        <w:fldChar w:fldCharType="separate"/>
      </w:r>
      <w:r w:rsidR="00927E73">
        <w:rPr>
          <w:rFonts w:ascii="Times New Roman" w:hAnsi="Times New Roman" w:cs="Times New Roman"/>
          <w:iCs/>
          <w:noProof/>
          <w:sz w:val="24"/>
          <w:szCs w:val="24"/>
        </w:rPr>
        <w:t>(Hinrichs et al. 2006)</w:t>
      </w:r>
      <w:r w:rsidR="00927E73">
        <w:rPr>
          <w:rFonts w:ascii="Times New Roman" w:hAnsi="Times New Roman" w:cs="Times New Roman"/>
          <w:iCs/>
          <w:sz w:val="24"/>
          <w:szCs w:val="24"/>
        </w:rPr>
        <w:fldChar w:fldCharType="end"/>
      </w:r>
      <w:r w:rsidR="00E85F6D" w:rsidRPr="00031896">
        <w:rPr>
          <w:rFonts w:ascii="Times New Roman" w:hAnsi="Times New Roman" w:cs="Times New Roman"/>
          <w:iCs/>
          <w:sz w:val="24"/>
          <w:szCs w:val="24"/>
        </w:rPr>
        <w:t>.</w:t>
      </w:r>
      <w:r w:rsidR="006045B5" w:rsidRPr="00031896">
        <w:rPr>
          <w:rFonts w:ascii="Times New Roman" w:hAnsi="Times New Roman" w:cs="Times New Roman"/>
          <w:iCs/>
          <w:sz w:val="24"/>
          <w:szCs w:val="24"/>
        </w:rPr>
        <w:t xml:space="preserve"> </w:t>
      </w:r>
      <w:r w:rsidR="00E85F6D" w:rsidRPr="00031896">
        <w:rPr>
          <w:rFonts w:ascii="Times New Roman" w:hAnsi="Times New Roman" w:cs="Times New Roman"/>
          <w:iCs/>
          <w:sz w:val="24"/>
          <w:szCs w:val="24"/>
        </w:rPr>
        <w:t xml:space="preserve">For each feature, </w:t>
      </w:r>
      <w:r w:rsidR="006714AD">
        <w:rPr>
          <w:rFonts w:ascii="Times New Roman" w:hAnsi="Times New Roman" w:cs="Times New Roman"/>
          <w:iCs/>
          <w:sz w:val="24"/>
          <w:szCs w:val="24"/>
        </w:rPr>
        <w:t xml:space="preserve">the starting window was the 10kb window containing the feature’s midpoint coordinate. </w:t>
      </w:r>
      <w:r w:rsidR="00E85F6D" w:rsidRPr="00031896">
        <w:rPr>
          <w:rFonts w:ascii="Times New Roman" w:hAnsi="Times New Roman" w:cs="Times New Roman"/>
          <w:iCs/>
          <w:sz w:val="24"/>
          <w:szCs w:val="24"/>
        </w:rPr>
        <w:t xml:space="preserve">We then calculated </w:t>
      </w:r>
      <w:proofErr w:type="spellStart"/>
      <w:r w:rsidR="00E85F6D" w:rsidRPr="00031896">
        <w:rPr>
          <w:rFonts w:ascii="Times New Roman" w:hAnsi="Times New Roman" w:cs="Times New Roman"/>
          <w:iCs/>
          <w:sz w:val="24"/>
          <w:szCs w:val="24"/>
        </w:rPr>
        <w:t>wRF</w:t>
      </w:r>
      <w:proofErr w:type="spellEnd"/>
      <w:r w:rsidR="00E85F6D" w:rsidRPr="00031896">
        <w:rPr>
          <w:rFonts w:ascii="Times New Roman" w:hAnsi="Times New Roman" w:cs="Times New Roman"/>
          <w:iCs/>
          <w:sz w:val="24"/>
          <w:szCs w:val="24"/>
        </w:rPr>
        <w:t xml:space="preserve"> between this window and all windows </w:t>
      </w:r>
      <w:r w:rsidR="006714AD">
        <w:rPr>
          <w:rFonts w:ascii="Times New Roman" w:hAnsi="Times New Roman" w:cs="Times New Roman"/>
          <w:iCs/>
          <w:sz w:val="24"/>
          <w:szCs w:val="24"/>
        </w:rPr>
        <w:t>within</w:t>
      </w:r>
      <w:r w:rsidR="00E85F6D" w:rsidRPr="00031896">
        <w:rPr>
          <w:rFonts w:ascii="Times New Roman" w:hAnsi="Times New Roman" w:cs="Times New Roman"/>
          <w:iCs/>
          <w:sz w:val="24"/>
          <w:szCs w:val="24"/>
        </w:rPr>
        <w:t xml:space="preserve"> </w:t>
      </w:r>
      <w:r w:rsidR="0012471D">
        <w:rPr>
          <w:rFonts w:ascii="Times New Roman" w:hAnsi="Times New Roman" w:cs="Times New Roman"/>
          <w:iCs/>
          <w:sz w:val="24"/>
          <w:szCs w:val="24"/>
        </w:rPr>
        <w:t>5</w:t>
      </w:r>
      <w:r w:rsidR="0012471D" w:rsidRPr="00031896">
        <w:rPr>
          <w:rFonts w:ascii="Times New Roman" w:hAnsi="Times New Roman" w:cs="Times New Roman"/>
          <w:iCs/>
          <w:sz w:val="24"/>
          <w:szCs w:val="24"/>
        </w:rPr>
        <w:t xml:space="preserve">Mb </w:t>
      </w:r>
      <w:r w:rsidR="00E85F6D" w:rsidRPr="00031896">
        <w:rPr>
          <w:rFonts w:ascii="Times New Roman" w:hAnsi="Times New Roman" w:cs="Times New Roman"/>
          <w:iCs/>
          <w:sz w:val="24"/>
          <w:szCs w:val="24"/>
        </w:rPr>
        <w:t>in either direction</w:t>
      </w:r>
      <w:r w:rsidR="0012471D">
        <w:rPr>
          <w:rFonts w:ascii="Times New Roman" w:hAnsi="Times New Roman" w:cs="Times New Roman"/>
          <w:iCs/>
          <w:sz w:val="24"/>
          <w:szCs w:val="24"/>
        </w:rPr>
        <w:t xml:space="preserve"> and for each chromosome compared the slope and </w:t>
      </w:r>
      <w:proofErr w:type="spellStart"/>
      <w:r w:rsidR="0012471D">
        <w:rPr>
          <w:rFonts w:ascii="Times New Roman" w:hAnsi="Times New Roman" w:cs="Times New Roman"/>
          <w:iCs/>
          <w:sz w:val="24"/>
          <w:szCs w:val="24"/>
        </w:rPr>
        <w:t>wRF</w:t>
      </w:r>
      <w:proofErr w:type="spellEnd"/>
      <w:r w:rsidR="0012471D">
        <w:rPr>
          <w:rFonts w:ascii="Times New Roman" w:hAnsi="Times New Roman" w:cs="Times New Roman"/>
          <w:iCs/>
          <w:sz w:val="24"/>
          <w:szCs w:val="24"/>
        </w:rPr>
        <w:t xml:space="preserve"> distance of windows adjacent to the feature with the same metrics for the whole chromosome</w:t>
      </w:r>
      <w:r w:rsidR="00E85F6D" w:rsidRPr="00031896">
        <w:rPr>
          <w:rFonts w:ascii="Times New Roman" w:hAnsi="Times New Roman" w:cs="Times New Roman"/>
          <w:iCs/>
          <w:sz w:val="24"/>
          <w:szCs w:val="24"/>
        </w:rPr>
        <w:t>.</w:t>
      </w:r>
      <w:r w:rsidR="0012471D">
        <w:rPr>
          <w:rFonts w:ascii="Times New Roman" w:hAnsi="Times New Roman" w:cs="Times New Roman"/>
          <w:iCs/>
          <w:sz w:val="24"/>
          <w:szCs w:val="24"/>
        </w:rPr>
        <w:t xml:space="preserve"> We compared distributions of these measures for each genomic feature with </w:t>
      </w:r>
      <w:r w:rsidR="00D74755">
        <w:rPr>
          <w:rFonts w:ascii="Times New Roman" w:hAnsi="Times New Roman" w:cs="Times New Roman"/>
          <w:iCs/>
          <w:sz w:val="24"/>
          <w:szCs w:val="24"/>
        </w:rPr>
        <w:t>an ANOVA</w:t>
      </w:r>
      <w:r w:rsidR="006939AD">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aov</w:t>
      </w:r>
      <w:proofErr w:type="spellEnd"/>
      <w:r w:rsidR="006939AD">
        <w:rPr>
          <w:rFonts w:ascii="Times New Roman" w:hAnsi="Times New Roman" w:cs="Times New Roman"/>
          <w:iCs/>
          <w:sz w:val="24"/>
          <w:szCs w:val="24"/>
        </w:rPr>
        <w:t>(</w:t>
      </w:r>
      <w:proofErr w:type="spellStart"/>
      <w:r w:rsidR="006939AD">
        <w:rPr>
          <w:rFonts w:ascii="Times New Roman" w:hAnsi="Times New Roman" w:cs="Times New Roman"/>
          <w:iCs/>
          <w:sz w:val="24"/>
          <w:szCs w:val="24"/>
        </w:rPr>
        <w:t>feature.measure</w:t>
      </w:r>
      <w:proofErr w:type="spellEnd"/>
      <w:r w:rsidR="006939AD">
        <w:rPr>
          <w:rFonts w:ascii="Times New Roman" w:hAnsi="Times New Roman" w:cs="Times New Roman"/>
          <w:iCs/>
          <w:sz w:val="24"/>
          <w:szCs w:val="24"/>
        </w:rPr>
        <w:t xml:space="preserve"> ~ </w:t>
      </w:r>
      <w:proofErr w:type="spellStart"/>
      <w:r w:rsidR="006939AD">
        <w:rPr>
          <w:rFonts w:ascii="Times New Roman" w:hAnsi="Times New Roman" w:cs="Times New Roman"/>
          <w:iCs/>
          <w:sz w:val="24"/>
          <w:szCs w:val="24"/>
        </w:rPr>
        <w:t>feature.label</w:t>
      </w:r>
      <w:proofErr w:type="spellEnd"/>
      <w:r w:rsidR="006939AD">
        <w:rPr>
          <w:rFonts w:ascii="Times New Roman" w:hAnsi="Times New Roman" w:cs="Times New Roman"/>
          <w:iCs/>
          <w:sz w:val="24"/>
          <w:szCs w:val="24"/>
        </w:rPr>
        <w:t>))</w:t>
      </w:r>
      <w:r w:rsidR="00D74755">
        <w:rPr>
          <w:rFonts w:ascii="Times New Roman" w:hAnsi="Times New Roman" w:cs="Times New Roman"/>
          <w:iCs/>
          <w:sz w:val="24"/>
          <w:szCs w:val="24"/>
        </w:rPr>
        <w:t xml:space="preserve"> followed by Tukey’s range test</w:t>
      </w:r>
      <w:r w:rsidR="006939AD">
        <w:rPr>
          <w:rFonts w:ascii="Times New Roman" w:hAnsi="Times New Roman" w:cs="Times New Roman"/>
          <w:iCs/>
          <w:sz w:val="24"/>
          <w:szCs w:val="24"/>
        </w:rPr>
        <w:t xml:space="preserve"> (</w:t>
      </w:r>
      <w:proofErr w:type="spellStart"/>
      <w:r w:rsidR="006939AD">
        <w:rPr>
          <w:rFonts w:ascii="Times New Roman" w:hAnsi="Times New Roman" w:cs="Times New Roman"/>
          <w:iCs/>
          <w:sz w:val="24"/>
          <w:szCs w:val="24"/>
        </w:rPr>
        <w:t>TukeyHSD</w:t>
      </w:r>
      <w:proofErr w:type="spellEnd"/>
      <w:r w:rsidR="006939AD">
        <w:rPr>
          <w:rFonts w:ascii="Times New Roman" w:hAnsi="Times New Roman" w:cs="Times New Roman"/>
          <w:iCs/>
          <w:sz w:val="24"/>
          <w:szCs w:val="24"/>
        </w:rPr>
        <w:t>(</w:t>
      </w:r>
      <w:proofErr w:type="spellStart"/>
      <w:r w:rsidR="006939AD">
        <w:rPr>
          <w:rFonts w:ascii="Times New Roman" w:hAnsi="Times New Roman" w:cs="Times New Roman"/>
          <w:iCs/>
          <w:sz w:val="24"/>
          <w:szCs w:val="24"/>
        </w:rPr>
        <w:t>anova.result</w:t>
      </w:r>
      <w:proofErr w:type="spellEnd"/>
      <w:r w:rsidR="006939AD">
        <w:rPr>
          <w:rFonts w:ascii="Times New Roman" w:hAnsi="Times New Roman" w:cs="Times New Roman"/>
          <w:iCs/>
          <w:sz w:val="24"/>
          <w:szCs w:val="24"/>
        </w:rPr>
        <w:t>))</w:t>
      </w:r>
      <w:r w:rsidR="00D74755">
        <w:rPr>
          <w:rFonts w:ascii="Times New Roman" w:hAnsi="Times New Roman" w:cs="Times New Roman"/>
          <w:iCs/>
          <w:sz w:val="24"/>
          <w:szCs w:val="24"/>
        </w:rPr>
        <w:t xml:space="preserve"> to assess differences in means</w:t>
      </w:r>
      <w:r w:rsidR="0012471D">
        <w:rPr>
          <w:rFonts w:ascii="Times New Roman" w:hAnsi="Times New Roman" w:cs="Times New Roman"/>
          <w:iCs/>
          <w:sz w:val="24"/>
          <w:szCs w:val="24"/>
        </w:rPr>
        <w:t xml:space="preserve">, as implemented in R v4.1.1 </w:t>
      </w:r>
      <w:r w:rsidR="0012471D">
        <w:rPr>
          <w:rFonts w:ascii="Times New Roman" w:hAnsi="Times New Roman" w:cs="Times New Roman"/>
          <w:iCs/>
          <w:sz w:val="24"/>
          <w:szCs w:val="24"/>
        </w:rPr>
        <w:fldChar w:fldCharType="begin"/>
      </w:r>
      <w:r w:rsidR="0012471D">
        <w:rPr>
          <w:rFonts w:ascii="Times New Roman" w:hAnsi="Times New Roman" w:cs="Times New Roman"/>
          <w:iCs/>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12471D">
        <w:rPr>
          <w:rFonts w:ascii="Times New Roman" w:hAnsi="Times New Roman" w:cs="Times New Roman"/>
          <w:iCs/>
          <w:sz w:val="24"/>
          <w:szCs w:val="24"/>
        </w:rPr>
        <w:fldChar w:fldCharType="separate"/>
      </w:r>
      <w:r w:rsidR="0012471D">
        <w:rPr>
          <w:rFonts w:ascii="Times New Roman" w:hAnsi="Times New Roman" w:cs="Times New Roman"/>
          <w:iCs/>
          <w:noProof/>
          <w:sz w:val="24"/>
          <w:szCs w:val="24"/>
        </w:rPr>
        <w:t>(R Core Team 2021)</w:t>
      </w:r>
      <w:r w:rsidR="0012471D">
        <w:rPr>
          <w:rFonts w:ascii="Times New Roman" w:hAnsi="Times New Roman" w:cs="Times New Roman"/>
          <w:iCs/>
          <w:sz w:val="24"/>
          <w:szCs w:val="24"/>
        </w:rPr>
        <w:fldChar w:fldCharType="end"/>
      </w:r>
      <w:r w:rsidR="0012471D">
        <w:rPr>
          <w:rFonts w:ascii="Times New Roman" w:hAnsi="Times New Roman" w:cs="Times New Roman"/>
          <w:iCs/>
          <w:sz w:val="24"/>
          <w:szCs w:val="24"/>
        </w:rPr>
        <w:t>.</w:t>
      </w:r>
    </w:p>
    <w:p w14:paraId="40B979BC" w14:textId="641BF063" w:rsidR="00FD0B8D" w:rsidRPr="00031896" w:rsidRDefault="009650C5" w:rsidP="00F413E3">
      <w:pPr>
        <w:pStyle w:val="Heading2"/>
        <w:rPr>
          <w:b/>
          <w:bCs/>
        </w:rPr>
      </w:pPr>
      <w:r>
        <w:t>Molecular</w:t>
      </w:r>
      <w:r w:rsidRPr="00031896">
        <w:t xml:space="preserve"> </w:t>
      </w:r>
      <w:r>
        <w:t xml:space="preserve">evolution </w:t>
      </w:r>
    </w:p>
    <w:p w14:paraId="5293C796" w14:textId="138C96E6" w:rsidR="001A5C4D" w:rsidRDefault="00314565"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lastRenderedPageBreak/>
        <w:t xml:space="preserve">To test how tree misspecification affects </w:t>
      </w:r>
      <w:r w:rsidR="009650C5">
        <w:rPr>
          <w:rFonts w:ascii="Times New Roman" w:hAnsi="Times New Roman" w:cs="Times New Roman"/>
          <w:sz w:val="24"/>
          <w:szCs w:val="24"/>
        </w:rPr>
        <w:t xml:space="preserve">common </w:t>
      </w:r>
      <w:r w:rsidR="00D25F9F">
        <w:rPr>
          <w:rFonts w:ascii="Times New Roman" w:hAnsi="Times New Roman" w:cs="Times New Roman"/>
          <w:sz w:val="24"/>
          <w:szCs w:val="24"/>
        </w:rPr>
        <w:t xml:space="preserve">model-based </w:t>
      </w:r>
      <w:r w:rsidRPr="00031896">
        <w:rPr>
          <w:rFonts w:ascii="Times New Roman" w:hAnsi="Times New Roman" w:cs="Times New Roman"/>
          <w:sz w:val="24"/>
          <w:szCs w:val="24"/>
        </w:rPr>
        <w:t xml:space="preserve">analyses of </w:t>
      </w:r>
      <w:r w:rsidR="009650C5">
        <w:rPr>
          <w:rFonts w:ascii="Times New Roman" w:hAnsi="Times New Roman" w:cs="Times New Roman"/>
          <w:sz w:val="24"/>
          <w:szCs w:val="24"/>
        </w:rPr>
        <w:t>molecular evolution</w:t>
      </w:r>
      <w:r w:rsidRPr="00031896">
        <w:rPr>
          <w:rFonts w:ascii="Times New Roman" w:hAnsi="Times New Roman" w:cs="Times New Roman"/>
          <w:sz w:val="24"/>
          <w:szCs w:val="24"/>
        </w:rPr>
        <w:t xml:space="preserve">, we </w:t>
      </w:r>
      <w:r w:rsidR="00032D67" w:rsidRPr="00031896">
        <w:rPr>
          <w:rFonts w:ascii="Times New Roman" w:hAnsi="Times New Roman" w:cs="Times New Roman"/>
          <w:sz w:val="24"/>
          <w:szCs w:val="24"/>
        </w:rPr>
        <w:t xml:space="preserve">retrieved </w:t>
      </w:r>
      <w:del w:id="24" w:author="Thomas, Gregg [2]" w:date="2023-08-04T11:33:00Z">
        <w:r w:rsidRPr="00031896" w:rsidDel="006A5E32">
          <w:rPr>
            <w:rFonts w:ascii="Times New Roman" w:hAnsi="Times New Roman" w:cs="Times New Roman"/>
            <w:sz w:val="24"/>
            <w:szCs w:val="24"/>
          </w:rPr>
          <w:delText>21</w:delText>
        </w:r>
      </w:del>
      <w:ins w:id="25" w:author="Thomas, Gregg [2]" w:date="2023-08-04T11:33:00Z">
        <w:r w:rsidR="006A5E32" w:rsidRPr="00031896">
          <w:rPr>
            <w:rFonts w:ascii="Times New Roman" w:hAnsi="Times New Roman" w:cs="Times New Roman"/>
            <w:sz w:val="24"/>
            <w:szCs w:val="24"/>
          </w:rPr>
          <w:t>2</w:t>
        </w:r>
        <w:r w:rsidR="006A5E32">
          <w:rPr>
            <w:rFonts w:ascii="Times New Roman" w:hAnsi="Times New Roman" w:cs="Times New Roman"/>
            <w:sz w:val="24"/>
            <w:szCs w:val="24"/>
          </w:rPr>
          <w:t>2</w:t>
        </w:r>
      </w:ins>
      <w:r w:rsidRPr="00031896">
        <w:rPr>
          <w:rFonts w:ascii="Times New Roman" w:hAnsi="Times New Roman" w:cs="Times New Roman"/>
          <w:sz w:val="24"/>
          <w:szCs w:val="24"/>
        </w:rPr>
        <w:t>,</w:t>
      </w:r>
      <w:del w:id="26" w:author="Thomas, Gregg [2]" w:date="2023-08-04T11:33:00Z">
        <w:r w:rsidRPr="00031896" w:rsidDel="006A5E32">
          <w:rPr>
            <w:rFonts w:ascii="Times New Roman" w:hAnsi="Times New Roman" w:cs="Times New Roman"/>
            <w:sz w:val="24"/>
            <w:szCs w:val="24"/>
          </w:rPr>
          <w:delText xml:space="preserve">733 </w:delText>
        </w:r>
      </w:del>
      <w:ins w:id="27" w:author="Thomas, Gregg [2]" w:date="2023-08-04T11:33:00Z">
        <w:r w:rsidR="006A5E32">
          <w:rPr>
            <w:rFonts w:ascii="Times New Roman" w:hAnsi="Times New Roman" w:cs="Times New Roman"/>
            <w:sz w:val="24"/>
            <w:szCs w:val="24"/>
          </w:rPr>
          <w:t>261</w:t>
        </w:r>
        <w:r w:rsidR="006A5E32" w:rsidRPr="00031896">
          <w:rPr>
            <w:rFonts w:ascii="Times New Roman" w:hAnsi="Times New Roman" w:cs="Times New Roman"/>
            <w:sz w:val="24"/>
            <w:szCs w:val="24"/>
          </w:rPr>
          <w:t xml:space="preserve"> </w:t>
        </w:r>
      </w:ins>
      <w:del w:id="28" w:author="Thomas, Gregg [2]" w:date="2023-08-04T11:33:00Z">
        <w:r w:rsidRPr="00031896" w:rsidDel="006A5E32">
          <w:rPr>
            <w:rFonts w:ascii="Times New Roman" w:hAnsi="Times New Roman" w:cs="Times New Roman"/>
            <w:sz w:val="24"/>
            <w:szCs w:val="24"/>
          </w:rPr>
          <w:delText>ortholog</w:delText>
        </w:r>
        <w:r w:rsidR="00032D67" w:rsidRPr="00031896" w:rsidDel="006A5E32">
          <w:rPr>
            <w:rFonts w:ascii="Times New Roman" w:hAnsi="Times New Roman" w:cs="Times New Roman"/>
            <w:sz w:val="24"/>
            <w:szCs w:val="24"/>
          </w:rPr>
          <w:delText xml:space="preserve">ous </w:delText>
        </w:r>
      </w:del>
      <w:r w:rsidR="00032D67" w:rsidRPr="00031896">
        <w:rPr>
          <w:rFonts w:ascii="Times New Roman" w:hAnsi="Times New Roman" w:cs="Times New Roman"/>
          <w:sz w:val="24"/>
          <w:szCs w:val="24"/>
        </w:rPr>
        <w:t>coding sequences</w:t>
      </w:r>
      <w:r w:rsidRPr="00031896">
        <w:rPr>
          <w:rFonts w:ascii="Times New Roman" w:hAnsi="Times New Roman" w:cs="Times New Roman"/>
          <w:sz w:val="24"/>
          <w:szCs w:val="24"/>
        </w:rPr>
        <w:t xml:space="preserve"> </w:t>
      </w:r>
      <w:proofErr w:type="spellStart"/>
      <w:ins w:id="29" w:author="Thomas, Gregg [2]" w:date="2023-08-04T11:33:00Z">
        <w:r w:rsidR="006A5E32">
          <w:rPr>
            <w:rFonts w:ascii="Times New Roman" w:hAnsi="Times New Roman" w:cs="Times New Roman"/>
            <w:sz w:val="24"/>
            <w:szCs w:val="24"/>
          </w:rPr>
          <w:t>from</w:t>
        </w:r>
      </w:ins>
      <w:del w:id="30" w:author="Thomas, Gregg [2]" w:date="2023-08-04T11:33:00Z">
        <w:r w:rsidRPr="00031896" w:rsidDel="006A5E32">
          <w:rPr>
            <w:rFonts w:ascii="Times New Roman" w:hAnsi="Times New Roman" w:cs="Times New Roman"/>
            <w:sz w:val="24"/>
            <w:szCs w:val="24"/>
          </w:rPr>
          <w:delText xml:space="preserve">between </w:delText>
        </w:r>
      </w:del>
      <w:r w:rsidR="00B30752" w:rsidRPr="00D4662B">
        <w:rPr>
          <w:rFonts w:ascii="Times New Roman" w:hAnsi="Times New Roman" w:cs="Times New Roman"/>
          <w:i/>
          <w:sz w:val="24"/>
          <w:szCs w:val="24"/>
        </w:rPr>
        <w:t>M</w:t>
      </w:r>
      <w:proofErr w:type="spellEnd"/>
      <w:r w:rsidR="00B30752" w:rsidRPr="00D4662B">
        <w:rPr>
          <w:rFonts w:ascii="Times New Roman" w:hAnsi="Times New Roman" w:cs="Times New Roman"/>
          <w:i/>
          <w:sz w:val="24"/>
          <w:szCs w:val="24"/>
        </w:rPr>
        <w:t>. musculus</w:t>
      </w:r>
      <w:ins w:id="31" w:author="Thomas, Gregg [2]" w:date="2023-08-04T11:33:00Z">
        <w:r w:rsidR="006A5E32">
          <w:rPr>
            <w:rFonts w:ascii="Times New Roman" w:hAnsi="Times New Roman" w:cs="Times New Roman"/>
            <w:iCs/>
            <w:sz w:val="24"/>
            <w:szCs w:val="24"/>
          </w:rPr>
          <w:t xml:space="preserve"> using the longest </w:t>
        </w:r>
      </w:ins>
      <w:ins w:id="32" w:author="Thomas, Gregg [2]" w:date="2023-08-04T11:34:00Z">
        <w:r w:rsidR="006A5E32">
          <w:rPr>
            <w:rFonts w:ascii="Times New Roman" w:hAnsi="Times New Roman" w:cs="Times New Roman"/>
            <w:iCs/>
            <w:sz w:val="24"/>
            <w:szCs w:val="24"/>
          </w:rPr>
          <w:t xml:space="preserve">coding </w:t>
        </w:r>
      </w:ins>
      <w:ins w:id="33" w:author="Thomas, Gregg [2]" w:date="2023-08-04T11:33:00Z">
        <w:r w:rsidR="006A5E32">
          <w:rPr>
            <w:rFonts w:ascii="Times New Roman" w:hAnsi="Times New Roman" w:cs="Times New Roman"/>
            <w:iCs/>
            <w:sz w:val="24"/>
            <w:szCs w:val="24"/>
          </w:rPr>
          <w:t xml:space="preserve">transcript </w:t>
        </w:r>
      </w:ins>
      <w:ins w:id="34" w:author="Thomas, Gregg [2]" w:date="2023-08-04T11:34:00Z">
        <w:r w:rsidR="006A5E32">
          <w:rPr>
            <w:rFonts w:ascii="Times New Roman" w:hAnsi="Times New Roman" w:cs="Times New Roman"/>
            <w:iCs/>
            <w:sz w:val="24"/>
            <w:szCs w:val="24"/>
          </w:rPr>
          <w:t xml:space="preserve">of each gene. </w:t>
        </w:r>
      </w:ins>
      <w:del w:id="35" w:author="Thomas, Gregg [2]" w:date="2023-08-04T11:34:00Z">
        <w:r w:rsidRPr="00031896" w:rsidDel="006A5E32">
          <w:rPr>
            <w:rFonts w:ascii="Times New Roman" w:hAnsi="Times New Roman" w:cs="Times New Roman"/>
            <w:sz w:val="24"/>
            <w:szCs w:val="24"/>
          </w:rPr>
          <w:delText xml:space="preserve"> and the six newly sequenced genome (</w:delText>
        </w:r>
        <w:r w:rsidR="0087504C" w:rsidDel="006A5E32">
          <w:rPr>
            <w:rFonts w:ascii="Times New Roman" w:hAnsi="Times New Roman" w:cs="Times New Roman"/>
            <w:sz w:val="24"/>
            <w:szCs w:val="24"/>
          </w:rPr>
          <w:delText>Fig. 1</w:delText>
        </w:r>
        <w:r w:rsidR="00751894" w:rsidDel="006A5E32">
          <w:rPr>
            <w:rFonts w:ascii="Times New Roman" w:hAnsi="Times New Roman" w:cs="Times New Roman"/>
            <w:sz w:val="24"/>
            <w:szCs w:val="24"/>
          </w:rPr>
          <w:delText>; Table 1</w:delText>
        </w:r>
        <w:r w:rsidR="003A3CF9" w:rsidDel="006A5E32">
          <w:rPr>
            <w:rFonts w:ascii="Times New Roman" w:hAnsi="Times New Roman" w:cs="Times New Roman"/>
            <w:sz w:val="24"/>
            <w:szCs w:val="24"/>
          </w:rPr>
          <w:delText>)</w:delText>
        </w:r>
        <w:r w:rsidRPr="00031896" w:rsidDel="006A5E32">
          <w:rPr>
            <w:rFonts w:ascii="Times New Roman" w:hAnsi="Times New Roman" w:cs="Times New Roman"/>
            <w:sz w:val="24"/>
            <w:szCs w:val="24"/>
          </w:rPr>
          <w:delText xml:space="preserve"> </w:delText>
        </w:r>
      </w:del>
      <w:r w:rsidRPr="00031896">
        <w:rPr>
          <w:rFonts w:ascii="Times New Roman" w:hAnsi="Times New Roman" w:cs="Times New Roman"/>
          <w:sz w:val="24"/>
          <w:szCs w:val="24"/>
        </w:rPr>
        <w:t>Coding coordinates from</w:t>
      </w:r>
      <w:ins w:id="36" w:author="Thomas, Gregg [2]" w:date="2023-08-04T11:34:00Z">
        <w:r w:rsidR="006A5E32">
          <w:rPr>
            <w:rFonts w:ascii="Times New Roman" w:hAnsi="Times New Roman" w:cs="Times New Roman"/>
            <w:sz w:val="24"/>
            <w:szCs w:val="24"/>
          </w:rPr>
          <w:t xml:space="preserve"> the</w:t>
        </w:r>
      </w:ins>
      <w:r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Pr="00031896">
        <w:rPr>
          <w:rFonts w:ascii="Times New Roman" w:hAnsi="Times New Roman" w:cs="Times New Roman"/>
          <w:sz w:val="24"/>
          <w:szCs w:val="24"/>
        </w:rPr>
        <w:t xml:space="preserve"> </w:t>
      </w:r>
      <w:ins w:id="37" w:author="Thomas, Gregg [2]" w:date="2023-08-04T11:35:00Z">
        <w:r w:rsidR="006A5E32">
          <w:rPr>
            <w:rFonts w:ascii="Times New Roman" w:hAnsi="Times New Roman" w:cs="Times New Roman"/>
            <w:sz w:val="24"/>
            <w:szCs w:val="24"/>
          </w:rPr>
          <w:t xml:space="preserve">coding sequences </w:t>
        </w:r>
      </w:ins>
      <w:r w:rsidRPr="00031896">
        <w:rPr>
          <w:rFonts w:ascii="Times New Roman" w:hAnsi="Times New Roman" w:cs="Times New Roman"/>
          <w:sz w:val="24"/>
          <w:szCs w:val="24"/>
        </w:rPr>
        <w:t xml:space="preserve">were transposed to the new assemblies via </w:t>
      </w:r>
      <w:proofErr w:type="spellStart"/>
      <w:r w:rsidRPr="00031896">
        <w:rPr>
          <w:rFonts w:ascii="Times New Roman" w:hAnsi="Times New Roman" w:cs="Times New Roman"/>
          <w:sz w:val="24"/>
          <w:szCs w:val="24"/>
        </w:rPr>
        <w:t>liftOver</w:t>
      </w:r>
      <w:proofErr w:type="spellEnd"/>
      <w:r w:rsidR="00D31360">
        <w:rPr>
          <w:rFonts w:ascii="Times New Roman" w:hAnsi="Times New Roman" w:cs="Times New Roman"/>
          <w:sz w:val="24"/>
          <w:szCs w:val="24"/>
        </w:rPr>
        <w:t xml:space="preserve"> </w: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 </w:instrText>
      </w:r>
      <w:r w:rsidR="00927E73">
        <w:rPr>
          <w:rFonts w:ascii="Times New Roman" w:hAnsi="Times New Roman" w:cs="Times New Roman"/>
          <w:sz w:val="24"/>
          <w:szCs w:val="24"/>
        </w:rPr>
        <w:fldChar w:fldCharType="begin">
          <w:fldData xml:space="preserve">PEVuZE5vdGU+PENpdGU+PEF1dGhvcj5IaW5yaWNoczwvQXV0aG9yPjxZZWFyPjIwMDY8L1llYXI+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</w:fldData>
        </w:fldChar>
      </w:r>
      <w:r w:rsidR="00927E73">
        <w:rPr>
          <w:rFonts w:ascii="Times New Roman" w:hAnsi="Times New Roman" w:cs="Times New Roman"/>
          <w:sz w:val="24"/>
          <w:szCs w:val="24"/>
        </w:rPr>
        <w:instrText xml:space="preserve"> ADDIN EN.CITE.DATA </w:instrText>
      </w:r>
      <w:r w:rsidR="00927E73">
        <w:rPr>
          <w:rFonts w:ascii="Times New Roman" w:hAnsi="Times New Roman" w:cs="Times New Roman"/>
          <w:sz w:val="24"/>
          <w:szCs w:val="24"/>
        </w:rPr>
      </w:r>
      <w:r w:rsidR="00927E73">
        <w:rPr>
          <w:rFonts w:ascii="Times New Roman" w:hAnsi="Times New Roman" w:cs="Times New Roman"/>
          <w:sz w:val="24"/>
          <w:szCs w:val="24"/>
        </w:rPr>
        <w:fldChar w:fldCharType="end"/>
      </w:r>
      <w:r w:rsidR="00927E73">
        <w:rPr>
          <w:rFonts w:ascii="Times New Roman" w:hAnsi="Times New Roman" w:cs="Times New Roman"/>
          <w:sz w:val="24"/>
          <w:szCs w:val="24"/>
        </w:rPr>
      </w:r>
      <w:r w:rsidR="00927E73">
        <w:rPr>
          <w:rFonts w:ascii="Times New Roman" w:hAnsi="Times New Roman" w:cs="Times New Roman"/>
          <w:sz w:val="24"/>
          <w:szCs w:val="24"/>
        </w:rPr>
        <w:fldChar w:fldCharType="separate"/>
      </w:r>
      <w:r w:rsidR="00927E73">
        <w:rPr>
          <w:rFonts w:ascii="Times New Roman" w:hAnsi="Times New Roman" w:cs="Times New Roman"/>
          <w:noProof/>
          <w:sz w:val="24"/>
          <w:szCs w:val="24"/>
        </w:rPr>
        <w:t>(Hinrichs et al. 2006)</w:t>
      </w:r>
      <w:r w:rsidR="00927E73">
        <w:rPr>
          <w:rFonts w:ascii="Times New Roman" w:hAnsi="Times New Roman" w:cs="Times New Roman"/>
          <w:sz w:val="24"/>
          <w:szCs w:val="24"/>
        </w:rPr>
        <w:fldChar w:fldCharType="end"/>
      </w:r>
      <w:r w:rsidRPr="00031896">
        <w:rPr>
          <w:rFonts w:ascii="Times New Roman" w:hAnsi="Times New Roman" w:cs="Times New Roman"/>
          <w:sz w:val="24"/>
          <w:szCs w:val="24"/>
        </w:rPr>
        <w:t xml:space="preserve"> </w:t>
      </w:r>
      <w:del w:id="38" w:author="Thomas, Gregg [2]" w:date="2023-08-04T11:35:00Z">
        <w:r w:rsidRPr="00031896" w:rsidDel="006A5E32">
          <w:rPr>
            <w:rFonts w:ascii="Times New Roman" w:hAnsi="Times New Roman" w:cs="Times New Roman"/>
            <w:sz w:val="24"/>
            <w:szCs w:val="24"/>
          </w:rPr>
          <w:delText xml:space="preserve">to account for indels </w:delText>
        </w:r>
      </w:del>
      <w:r w:rsidRPr="00031896">
        <w:rPr>
          <w:rFonts w:ascii="Times New Roman" w:hAnsi="Times New Roman" w:cs="Times New Roman"/>
          <w:sz w:val="24"/>
          <w:szCs w:val="24"/>
        </w:rPr>
        <w:t xml:space="preserve">and sequences retrieved with </w:t>
      </w:r>
      <w:del w:id="39" w:author="Thomas, Gregg [2]" w:date="2023-08-04T11:35:00Z">
        <w:r w:rsidRPr="00031896" w:rsidDel="006A5E32">
          <w:rPr>
            <w:rFonts w:ascii="Times New Roman" w:hAnsi="Times New Roman" w:cs="Times New Roman"/>
            <w:sz w:val="24"/>
            <w:szCs w:val="24"/>
          </w:rPr>
          <w:delText>samtools faidx</w:delText>
        </w:r>
        <w:r w:rsidR="00D31360" w:rsidDel="006A5E32">
          <w:rPr>
            <w:rFonts w:ascii="Times New Roman" w:hAnsi="Times New Roman" w:cs="Times New Roman"/>
            <w:sz w:val="24"/>
            <w:szCs w:val="24"/>
          </w:rPr>
          <w:delText xml:space="preserve"> </w:delText>
        </w:r>
        <w:r w:rsidR="00D31360" w:rsidDel="006A5E32">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D31360" w:rsidDel="006A5E32">
          <w:rPr>
            <w:rFonts w:ascii="Times New Roman" w:hAnsi="Times New Roman" w:cs="Times New Roman"/>
            <w:sz w:val="24"/>
            <w:szCs w:val="24"/>
          </w:rPr>
          <w:delInstrText xml:space="preserve"> ADDIN EN.CITE </w:delInstrText>
        </w:r>
        <w:r w:rsidR="00D31360" w:rsidDel="006A5E32">
          <w:rPr>
            <w:rFonts w:ascii="Times New Roman" w:hAnsi="Times New Roman" w:cs="Times New Roman"/>
            <w:sz w:val="24"/>
            <w:szCs w:val="24"/>
          </w:rPr>
          <w:fldChar w:fldCharType="begin">
            <w:fldData xml:space="preserve">PEVuZE5vdGU+PENpdGU+PEF1dGhvcj5EYW5lY2VrPC9BdXRob3I+PFllYXI+MjAyMTwvWWVhcj48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</w:fldData>
          </w:fldChar>
        </w:r>
        <w:r w:rsidR="00D31360" w:rsidDel="006A5E32">
          <w:rPr>
            <w:rFonts w:ascii="Times New Roman" w:hAnsi="Times New Roman" w:cs="Times New Roman"/>
            <w:sz w:val="24"/>
            <w:szCs w:val="24"/>
          </w:rPr>
          <w:delInstrText xml:space="preserve"> ADDIN EN.CITE.DATA </w:delInstrText>
        </w:r>
        <w:r w:rsidR="00D31360" w:rsidDel="006A5E32">
          <w:rPr>
            <w:rFonts w:ascii="Times New Roman" w:hAnsi="Times New Roman" w:cs="Times New Roman"/>
            <w:sz w:val="24"/>
            <w:szCs w:val="24"/>
          </w:rPr>
        </w:r>
        <w:r w:rsidR="00D31360" w:rsidDel="006A5E32">
          <w:rPr>
            <w:rFonts w:ascii="Times New Roman" w:hAnsi="Times New Roman" w:cs="Times New Roman"/>
            <w:sz w:val="24"/>
            <w:szCs w:val="24"/>
          </w:rPr>
          <w:fldChar w:fldCharType="end"/>
        </w:r>
        <w:r w:rsidR="00D31360" w:rsidDel="006A5E32">
          <w:rPr>
            <w:rFonts w:ascii="Times New Roman" w:hAnsi="Times New Roman" w:cs="Times New Roman"/>
            <w:sz w:val="24"/>
            <w:szCs w:val="24"/>
          </w:rPr>
        </w:r>
        <w:r w:rsidR="00D31360" w:rsidDel="006A5E32">
          <w:rPr>
            <w:rFonts w:ascii="Times New Roman" w:hAnsi="Times New Roman" w:cs="Times New Roman"/>
            <w:sz w:val="24"/>
            <w:szCs w:val="24"/>
          </w:rPr>
          <w:fldChar w:fldCharType="separate"/>
        </w:r>
        <w:r w:rsidR="00D31360" w:rsidDel="006A5E32">
          <w:rPr>
            <w:rFonts w:ascii="Times New Roman" w:hAnsi="Times New Roman" w:cs="Times New Roman"/>
            <w:noProof/>
            <w:sz w:val="24"/>
            <w:szCs w:val="24"/>
          </w:rPr>
          <w:delText>(Danecek et al. 2021)</w:delText>
        </w:r>
        <w:r w:rsidR="00D31360" w:rsidDel="006A5E32">
          <w:rPr>
            <w:rFonts w:ascii="Times New Roman" w:hAnsi="Times New Roman" w:cs="Times New Roman"/>
            <w:sz w:val="24"/>
            <w:szCs w:val="24"/>
          </w:rPr>
          <w:fldChar w:fldCharType="end"/>
        </w:r>
      </w:del>
      <w:proofErr w:type="spellStart"/>
      <w:ins w:id="40" w:author="Thomas, Gregg [2]" w:date="2023-08-04T11:35:00Z">
        <w:r w:rsidR="006A5E32">
          <w:rPr>
            <w:rFonts w:ascii="Times New Roman" w:hAnsi="Times New Roman" w:cs="Times New Roman"/>
            <w:sz w:val="24"/>
            <w:szCs w:val="24"/>
          </w:rPr>
          <w:t>bedtools</w:t>
        </w:r>
        <w:proofErr w:type="spellEnd"/>
        <w:r w:rsidR="006A5E32">
          <w:rPr>
            <w:rFonts w:ascii="Times New Roman" w:hAnsi="Times New Roman" w:cs="Times New Roman"/>
            <w:sz w:val="24"/>
            <w:szCs w:val="24"/>
          </w:rPr>
          <w:t xml:space="preserve"> </w:t>
        </w:r>
        <w:proofErr w:type="spellStart"/>
        <w:r w:rsidR="006A5E32">
          <w:rPr>
            <w:rFonts w:ascii="Times New Roman" w:hAnsi="Times New Roman" w:cs="Times New Roman"/>
            <w:sz w:val="24"/>
            <w:szCs w:val="24"/>
          </w:rPr>
          <w:t>getfasta</w:t>
        </w:r>
        <w:proofErr w:type="spellEnd"/>
        <w:r w:rsidR="006A5E32">
          <w:rPr>
            <w:rFonts w:ascii="Times New Roman" w:hAnsi="Times New Roman" w:cs="Times New Roman"/>
            <w:sz w:val="24"/>
            <w:szCs w:val="24"/>
          </w:rPr>
          <w:t xml:space="preserve"> (CITE)</w:t>
        </w:r>
      </w:ins>
      <w:r w:rsidRPr="00031896">
        <w:rPr>
          <w:rFonts w:ascii="Times New Roman" w:hAnsi="Times New Roman" w:cs="Times New Roman"/>
          <w:sz w:val="24"/>
          <w:szCs w:val="24"/>
        </w:rPr>
        <w:t>.</w:t>
      </w:r>
      <w:ins w:id="41" w:author="Thomas, Gregg [2]" w:date="2023-08-04T11:35:00Z">
        <w:r w:rsidR="006A5E32">
          <w:rPr>
            <w:rFonts w:ascii="Times New Roman" w:hAnsi="Times New Roman" w:cs="Times New Roman"/>
            <w:sz w:val="24"/>
            <w:szCs w:val="24"/>
          </w:rPr>
          <w:t xml:space="preserve"> Because some regions</w:t>
        </w:r>
      </w:ins>
      <w:ins w:id="42" w:author="Thomas, Gregg [2]" w:date="2023-08-04T11:36:00Z">
        <w:r w:rsidR="006A5E32">
          <w:rPr>
            <w:rFonts w:ascii="Times New Roman" w:hAnsi="Times New Roman" w:cs="Times New Roman"/>
            <w:sz w:val="24"/>
            <w:szCs w:val="24"/>
          </w:rPr>
          <w:t xml:space="preserve"> are too diverged, some genes are unable to </w:t>
        </w:r>
        <w:proofErr w:type="spellStart"/>
        <w:r w:rsidR="006A5E32">
          <w:rPr>
            <w:rFonts w:ascii="Times New Roman" w:hAnsi="Times New Roman" w:cs="Times New Roman"/>
            <w:sz w:val="24"/>
            <w:szCs w:val="24"/>
          </w:rPr>
          <w:t>liftOver</w:t>
        </w:r>
        <w:proofErr w:type="spellEnd"/>
        <w:r w:rsidR="006A5E32">
          <w:rPr>
            <w:rFonts w:ascii="Times New Roman" w:hAnsi="Times New Roman" w:cs="Times New Roman"/>
            <w:sz w:val="24"/>
            <w:szCs w:val="24"/>
          </w:rPr>
          <w:t xml:space="preserve"> for some samples so in total we recovered 17,216 genes present in all 7 species.</w:t>
        </w:r>
      </w:ins>
      <w:r w:rsidRPr="00031896">
        <w:rPr>
          <w:rFonts w:ascii="Times New Roman" w:hAnsi="Times New Roman" w:cs="Times New Roman"/>
          <w:sz w:val="24"/>
          <w:szCs w:val="24"/>
        </w:rPr>
        <w:t xml:space="preserve"> We </w:t>
      </w:r>
      <w:r w:rsidR="009650C5">
        <w:rPr>
          <w:rFonts w:ascii="Times New Roman" w:hAnsi="Times New Roman" w:cs="Times New Roman"/>
          <w:sz w:val="24"/>
          <w:szCs w:val="24"/>
        </w:rPr>
        <w:t xml:space="preserve">then </w:t>
      </w:r>
      <w:r w:rsidRPr="00031896">
        <w:rPr>
          <w:rFonts w:ascii="Times New Roman" w:hAnsi="Times New Roman" w:cs="Times New Roman"/>
          <w:sz w:val="24"/>
          <w:szCs w:val="24"/>
        </w:rPr>
        <w:t xml:space="preserve">used MACSE to </w:t>
      </w:r>
      <w:r w:rsidR="009650C5">
        <w:rPr>
          <w:rFonts w:ascii="Times New Roman" w:hAnsi="Times New Roman" w:cs="Times New Roman"/>
          <w:sz w:val="24"/>
          <w:szCs w:val="24"/>
        </w:rPr>
        <w:t>re-</w:t>
      </w:r>
      <w:r w:rsidRPr="00031896">
        <w:rPr>
          <w:rFonts w:ascii="Times New Roman" w:hAnsi="Times New Roman" w:cs="Times New Roman"/>
          <w:sz w:val="24"/>
          <w:szCs w:val="24"/>
        </w:rPr>
        <w:t>align these coding regions</w:t>
      </w:r>
      <w:r w:rsidR="009650C5">
        <w:rPr>
          <w:rFonts w:ascii="Times New Roman" w:hAnsi="Times New Roman" w:cs="Times New Roman"/>
          <w:sz w:val="24"/>
          <w:szCs w:val="24"/>
        </w:rPr>
        <w:t xml:space="preserve"> to </w:t>
      </w:r>
      <w:r w:rsidRPr="00031896">
        <w:rPr>
          <w:rFonts w:ascii="Times New Roman" w:hAnsi="Times New Roman" w:cs="Times New Roman"/>
          <w:sz w:val="24"/>
          <w:szCs w:val="24"/>
        </w:rPr>
        <w:t>account for possible frameshifts and stop codons</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r>
      <w:r w:rsidR="00D31360">
        <w:rPr>
          <w:rFonts w:ascii="Times New Roman" w:hAnsi="Times New Roman" w:cs="Times New Roman"/>
          <w:sz w:val="24"/>
          <w:szCs w:val="24"/>
        </w:rPr>
        <w:instrText xml:space="preserve"> ADDIN EN.CITE &lt;EndNote&gt;&lt;Cite&gt;&lt;Author&gt;Ranwez&lt;/Author&gt;&lt;Year&gt;2018&lt;/Year&gt;&lt;RecNum&gt;60&lt;/RecNum&gt;&lt;DisplayText&gt;(Ranwez et al. 2018)&lt;/DisplayText&gt;&lt;record&gt;&lt;rec-number&gt;60&lt;/rec-number&gt;&lt;foreign-keys&gt;&lt;key app="EN" db-id="vdwt9psdezv5tlee9vn5swzfzafw0azp5adx" timestamp="1642610107"&gt;60&lt;/key&gt;&lt;/foreign-keys&gt;&lt;ref-type name="Journal Article"&gt;17&lt;/ref-type&gt;&lt;contributors&gt;&lt;authors&gt;&lt;author&gt;Ranwez, V.&lt;/author&gt;&lt;author&gt;Douzery, E. J. P.&lt;/author&gt;&lt;author&gt;Cambon, C.&lt;/author&gt;&lt;author&gt;Chantret, N.&lt;/author&gt;&lt;author&gt;Delsuc, F.&lt;/author&gt;&lt;/authors&gt;&lt;/contributors&gt;&lt;auth-address&gt;AGAP, Universite de Montpellier, CIRAD, INRA, Montpellier SupAgro, Montpellier, France.&amp;#xD;Institut des Sciences de l&amp;apos;Evolution de Montpellier (ISEM), UMR 5554, CNRS, EPHE, IRD, Universite de Montpellier, Montpellier, France.&lt;/auth-address&gt;&lt;titles&gt;&lt;title&gt;MACSE v2: Toolkit for the Alignment of Coding Sequences Accounting for Frameshifts and Stop Codons&lt;/title&gt;&lt;secondary-title&gt;Mol Biol Evol&lt;/secondary-title&gt;&lt;/titles&gt;&lt;periodical&gt;&lt;full-title&gt;Mol Biol Evol&lt;/full-title&gt;&lt;/periodical&gt;&lt;pages&gt;2582-2584&lt;/pages&gt;&lt;volume&gt;35&lt;/volume&gt;&lt;number&gt;10&lt;/number&gt;&lt;edition&gt;2018/08/31&lt;/edition&gt;&lt;keywords&gt;&lt;keyword&gt;Codon, Terminator&lt;/keyword&gt;&lt;keyword&gt;Frameshift Mutation&lt;/keyword&gt;&lt;keyword&gt;*Sequence Alignment&lt;/keyword&gt;&lt;keyword&gt;*Software&lt;/keyword&gt;&lt;/keywords&gt;&lt;dates&gt;&lt;year&gt;2018&lt;/year&gt;&lt;pub-dates&gt;&lt;date&gt;Oct 1&lt;/date&gt;&lt;/pub-dates&gt;&lt;/dates&gt;&lt;isbn&gt;1537-1719 (Electronic)&amp;#xD;0737-4038 (Linking)&lt;/isbn&gt;&lt;accession-num&gt;30165589&lt;/accession-num&gt;&lt;urls&gt;&lt;related-urls&gt;&lt;url&gt;https://www.ncbi.nlm.nih.gov/pubmed/30165589&lt;/url&gt;&lt;/related-urls&gt;&lt;/urls&gt;&lt;custom2&gt;PMC6188553&lt;/custom2&gt;&lt;electronic-resource-num&gt;10.1093/molbev/msy159&lt;/electronic-resource-num&gt;&lt;/record&gt;&lt;/Cite&gt;&lt;/EndNote&gt;</w:instrText>
      </w:r>
      <w:r w:rsidR="00D31360">
        <w:rPr>
          <w:rFonts w:ascii="Times New Roman" w:hAnsi="Times New Roman" w:cs="Times New Roman"/>
          <w:sz w:val="24"/>
          <w:szCs w:val="24"/>
        </w:rPr>
        <w:fldChar w:fldCharType="separate"/>
      </w:r>
      <w:r w:rsidR="00D31360">
        <w:rPr>
          <w:rFonts w:ascii="Times New Roman" w:hAnsi="Times New Roman" w:cs="Times New Roman"/>
          <w:noProof/>
          <w:sz w:val="24"/>
          <w:szCs w:val="24"/>
        </w:rPr>
        <w:t>(Ranwez et al. 2018)</w:t>
      </w:r>
      <w:r w:rsidR="00D31360">
        <w:rPr>
          <w:rFonts w:ascii="Times New Roman" w:hAnsi="Times New Roman" w:cs="Times New Roman"/>
          <w:sz w:val="24"/>
          <w:szCs w:val="24"/>
        </w:rPr>
        <w:fldChar w:fldCharType="end"/>
      </w:r>
      <w:r w:rsidRPr="00031896">
        <w:rPr>
          <w:rFonts w:ascii="Times New Roman" w:hAnsi="Times New Roman" w:cs="Times New Roman"/>
          <w:sz w:val="24"/>
          <w:szCs w:val="24"/>
        </w:rPr>
        <w:t>.</w:t>
      </w:r>
      <w:r w:rsidR="004025F6">
        <w:rPr>
          <w:rFonts w:ascii="Times New Roman" w:hAnsi="Times New Roman" w:cs="Times New Roman"/>
          <w:sz w:val="24"/>
          <w:szCs w:val="24"/>
        </w:rPr>
        <w:t xml:space="preserve"> </w:t>
      </w:r>
      <w:r w:rsidR="009650C5">
        <w:rPr>
          <w:rFonts w:ascii="Times New Roman" w:hAnsi="Times New Roman" w:cs="Times New Roman"/>
          <w:sz w:val="24"/>
          <w:szCs w:val="24"/>
        </w:rPr>
        <w:t>B</w:t>
      </w:r>
      <w:r w:rsidR="004025F6">
        <w:rPr>
          <w:rFonts w:ascii="Times New Roman" w:hAnsi="Times New Roman" w:cs="Times New Roman"/>
          <w:sz w:val="24"/>
          <w:szCs w:val="24"/>
        </w:rPr>
        <w:t xml:space="preserve">efore alignment we trimmed non-homologous regions from each ortholog using the </w:t>
      </w:r>
      <w:proofErr w:type="spellStart"/>
      <w:r w:rsidR="004025F6">
        <w:rPr>
          <w:rFonts w:ascii="Times New Roman" w:hAnsi="Times New Roman" w:cs="Times New Roman"/>
          <w:sz w:val="24"/>
          <w:szCs w:val="24"/>
        </w:rPr>
        <w:t>trimNonHomologousFragments</w:t>
      </w:r>
      <w:proofErr w:type="spellEnd"/>
      <w:r w:rsidR="004025F6">
        <w:rPr>
          <w:rFonts w:ascii="Times New Roman" w:hAnsi="Times New Roman" w:cs="Times New Roman"/>
          <w:sz w:val="24"/>
          <w:szCs w:val="24"/>
        </w:rPr>
        <w:t xml:space="preserve"> sub-program within MACSE. Then we aligned the orthologs using </w:t>
      </w:r>
      <w:proofErr w:type="spellStart"/>
      <w:r w:rsidR="004025F6">
        <w:rPr>
          <w:rFonts w:ascii="Times New Roman" w:hAnsi="Times New Roman" w:cs="Times New Roman"/>
          <w:sz w:val="24"/>
          <w:szCs w:val="24"/>
        </w:rPr>
        <w:t>alignSequences</w:t>
      </w:r>
      <w:proofErr w:type="spellEnd"/>
      <w:r w:rsidR="004025F6">
        <w:rPr>
          <w:rFonts w:ascii="Times New Roman" w:hAnsi="Times New Roman" w:cs="Times New Roman"/>
          <w:sz w:val="24"/>
          <w:szCs w:val="24"/>
        </w:rPr>
        <w:t xml:space="preserve"> and trimmed the aligned sequences with </w:t>
      </w:r>
      <w:proofErr w:type="spellStart"/>
      <w:r w:rsidR="004025F6">
        <w:rPr>
          <w:rFonts w:ascii="Times New Roman" w:hAnsi="Times New Roman" w:cs="Times New Roman"/>
          <w:sz w:val="24"/>
          <w:szCs w:val="24"/>
        </w:rPr>
        <w:t>trimAlignment</w:t>
      </w:r>
      <w:proofErr w:type="spellEnd"/>
      <w:r w:rsidR="004025F6">
        <w:rPr>
          <w:rFonts w:ascii="Times New Roman" w:hAnsi="Times New Roman" w:cs="Times New Roman"/>
          <w:sz w:val="24"/>
          <w:szCs w:val="24"/>
        </w:rPr>
        <w:t xml:space="preserve"> to remove unaligned flanking regions.</w:t>
      </w:r>
      <w:r w:rsidRPr="00031896">
        <w:rPr>
          <w:rFonts w:ascii="Times New Roman" w:hAnsi="Times New Roman" w:cs="Times New Roman"/>
          <w:sz w:val="24"/>
          <w:szCs w:val="24"/>
        </w:rPr>
        <w:t xml:space="preserve"> </w:t>
      </w:r>
      <w:r w:rsidR="009650C5">
        <w:rPr>
          <w:rFonts w:ascii="Times New Roman" w:hAnsi="Times New Roman" w:cs="Times New Roman"/>
          <w:sz w:val="24"/>
          <w:szCs w:val="24"/>
        </w:rPr>
        <w:t>Finally</w:t>
      </w:r>
      <w:r w:rsidR="004025F6">
        <w:rPr>
          <w:rFonts w:ascii="Times New Roman" w:hAnsi="Times New Roman" w:cs="Times New Roman"/>
          <w:sz w:val="24"/>
          <w:szCs w:val="24"/>
        </w:rPr>
        <w:t>, we manually filtered all alignments</w:t>
      </w:r>
      <w:r w:rsidR="009650C5">
        <w:rPr>
          <w:rFonts w:ascii="Times New Roman" w:hAnsi="Times New Roman" w:cs="Times New Roman"/>
          <w:sz w:val="24"/>
          <w:szCs w:val="24"/>
        </w:rPr>
        <w:t xml:space="preserve"> based on</w:t>
      </w:r>
      <w:r w:rsidR="00B202C5">
        <w:rPr>
          <w:rFonts w:ascii="Times New Roman" w:hAnsi="Times New Roman" w:cs="Times New Roman"/>
          <w:sz w:val="24"/>
          <w:szCs w:val="24"/>
        </w:rPr>
        <w:t xml:space="preserve"> the following:</w:t>
      </w:r>
      <w:r w:rsidRPr="00031896">
        <w:rPr>
          <w:rFonts w:ascii="Times New Roman" w:hAnsi="Times New Roman" w:cs="Times New Roman"/>
          <w:sz w:val="24"/>
          <w:szCs w:val="24"/>
        </w:rPr>
        <w:t xml:space="preserve"> </w:t>
      </w:r>
      <w:r w:rsidR="004025F6">
        <w:rPr>
          <w:rFonts w:ascii="Times New Roman" w:hAnsi="Times New Roman" w:cs="Times New Roman"/>
          <w:sz w:val="24"/>
          <w:szCs w:val="24"/>
        </w:rPr>
        <w:t>W</w:t>
      </w:r>
      <w:r w:rsidRPr="00031896">
        <w:rPr>
          <w:rFonts w:ascii="Times New Roman" w:hAnsi="Times New Roman" w:cs="Times New Roman"/>
          <w:sz w:val="24"/>
          <w:szCs w:val="24"/>
        </w:rPr>
        <w:t>e f</w:t>
      </w:r>
      <w:r w:rsidR="004025F6">
        <w:rPr>
          <w:rFonts w:ascii="Times New Roman" w:hAnsi="Times New Roman" w:cs="Times New Roman"/>
          <w:sz w:val="24"/>
          <w:szCs w:val="24"/>
        </w:rPr>
        <w:t>ou</w:t>
      </w:r>
      <w:r w:rsidRPr="00031896">
        <w:rPr>
          <w:rFonts w:ascii="Times New Roman" w:hAnsi="Times New Roman" w:cs="Times New Roman"/>
          <w:sz w:val="24"/>
          <w:szCs w:val="24"/>
        </w:rPr>
        <w:t>nd that</w:t>
      </w:r>
      <w:ins w:id="43" w:author="Thomas, Gregg [2]" w:date="2023-08-04T14:31:00Z">
        <w:r w:rsidR="00EF7604">
          <w:rPr>
            <w:rFonts w:ascii="Times New Roman" w:hAnsi="Times New Roman" w:cs="Times New Roman"/>
            <w:sz w:val="24"/>
            <w:szCs w:val="24"/>
          </w:rPr>
          <w:t xml:space="preserve"> </w:t>
        </w:r>
      </w:ins>
      <w:ins w:id="44" w:author="Thomas, Gregg [2]" w:date="2023-08-04T14:32:00Z">
        <w:r w:rsidR="00EF7604">
          <w:rPr>
            <w:rFonts w:ascii="Times New Roman" w:hAnsi="Times New Roman" w:cs="Times New Roman"/>
            <w:sz w:val="24"/>
            <w:szCs w:val="24"/>
          </w:rPr>
          <w:t xml:space="preserve">3,368 alignments have one or more sequence removed during filtering for </w:t>
        </w:r>
        <w:proofErr w:type="spellStart"/>
        <w:r w:rsidR="00EF7604">
          <w:rPr>
            <w:rFonts w:ascii="Times New Roman" w:hAnsi="Times New Roman" w:cs="Times New Roman"/>
            <w:sz w:val="24"/>
            <w:szCs w:val="24"/>
          </w:rPr>
          <w:t>gappy</w:t>
        </w:r>
        <w:proofErr w:type="spellEnd"/>
        <w:r w:rsidR="00EF7604">
          <w:rPr>
            <w:rFonts w:ascii="Times New Roman" w:hAnsi="Times New Roman" w:cs="Times New Roman"/>
            <w:sz w:val="24"/>
            <w:szCs w:val="24"/>
          </w:rPr>
          <w:t xml:space="preserve"> sites,</w:t>
        </w:r>
      </w:ins>
      <w:r w:rsidRPr="00031896">
        <w:rPr>
          <w:rFonts w:ascii="Times New Roman" w:hAnsi="Times New Roman" w:cs="Times New Roman"/>
          <w:sz w:val="24"/>
          <w:szCs w:val="24"/>
        </w:rPr>
        <w:t xml:space="preserve"> </w:t>
      </w:r>
      <w:del w:id="45" w:author="Thomas, Gregg [2]" w:date="2023-08-04T11:37:00Z">
        <w:r w:rsidRPr="00031896" w:rsidDel="006A5E32">
          <w:rPr>
            <w:rFonts w:ascii="Times New Roman" w:hAnsi="Times New Roman" w:cs="Times New Roman"/>
            <w:sz w:val="24"/>
            <w:szCs w:val="24"/>
          </w:rPr>
          <w:delText>3,214</w:delText>
        </w:r>
      </w:del>
      <w:ins w:id="46" w:author="Thomas, Gregg [2]" w:date="2023-08-04T11:46:00Z">
        <w:r w:rsidR="007A5F70">
          <w:rPr>
            <w:rFonts w:ascii="Times New Roman" w:hAnsi="Times New Roman" w:cs="Times New Roman"/>
            <w:sz w:val="24"/>
            <w:szCs w:val="24"/>
          </w:rPr>
          <w:t>3,132</w:t>
        </w:r>
      </w:ins>
      <w:r w:rsidRPr="00031896">
        <w:rPr>
          <w:rFonts w:ascii="Times New Roman" w:hAnsi="Times New Roman" w:cs="Times New Roman"/>
          <w:sz w:val="24"/>
          <w:szCs w:val="24"/>
        </w:rPr>
        <w:t xml:space="preserve"> alignments have a premature stop codon in at least one species, </w:t>
      </w:r>
      <w:del w:id="47" w:author="Thomas, Gregg [2]" w:date="2023-08-04T11:41:00Z">
        <w:r w:rsidRPr="00031896" w:rsidDel="007A5F70">
          <w:rPr>
            <w:rFonts w:ascii="Times New Roman" w:hAnsi="Times New Roman" w:cs="Times New Roman"/>
            <w:sz w:val="24"/>
            <w:szCs w:val="24"/>
          </w:rPr>
          <w:delText>1,758</w:delText>
        </w:r>
      </w:del>
      <w:ins w:id="48" w:author="Thomas, Gregg [2]" w:date="2023-08-04T11:41:00Z">
        <w:r w:rsidR="007A5F70">
          <w:rPr>
            <w:rFonts w:ascii="Times New Roman" w:hAnsi="Times New Roman" w:cs="Times New Roman"/>
            <w:sz w:val="24"/>
            <w:szCs w:val="24"/>
          </w:rPr>
          <w:t>1</w:t>
        </w:r>
      </w:ins>
      <w:ins w:id="49" w:author="Thomas, Gregg [2]" w:date="2023-08-04T14:29:00Z">
        <w:r w:rsidR="00EF7604">
          <w:rPr>
            <w:rFonts w:ascii="Times New Roman" w:hAnsi="Times New Roman" w:cs="Times New Roman"/>
            <w:sz w:val="24"/>
            <w:szCs w:val="24"/>
          </w:rPr>
          <w:t>,571</w:t>
        </w:r>
      </w:ins>
      <w:r w:rsidRPr="00031896">
        <w:rPr>
          <w:rFonts w:ascii="Times New Roman" w:hAnsi="Times New Roman" w:cs="Times New Roman"/>
          <w:sz w:val="24"/>
          <w:szCs w:val="24"/>
        </w:rPr>
        <w:t xml:space="preserve"> alignments have</w:t>
      </w:r>
      <w:ins w:id="50" w:author="Thomas, Gregg [2]" w:date="2023-08-04T14:30:00Z">
        <w:r w:rsidR="00EF7604">
          <w:rPr>
            <w:rFonts w:ascii="Times New Roman" w:hAnsi="Times New Roman" w:cs="Times New Roman"/>
            <w:sz w:val="24"/>
            <w:szCs w:val="24"/>
          </w:rPr>
          <w:t xml:space="preserve"> only 3 or fewer unique sequences among the 7 species</w:t>
        </w:r>
      </w:ins>
      <w:del w:id="51" w:author="Thomas, Gregg [2]" w:date="2023-08-04T14:30:00Z">
        <w:r w:rsidRPr="00031896" w:rsidDel="00EF7604">
          <w:rPr>
            <w:rFonts w:ascii="Times New Roman" w:hAnsi="Times New Roman" w:cs="Times New Roman"/>
            <w:sz w:val="24"/>
            <w:szCs w:val="24"/>
          </w:rPr>
          <w:delText xml:space="preserve"> 4 or more species with identical sequences</w:delText>
        </w:r>
      </w:del>
      <w:r w:rsidRPr="00031896">
        <w:rPr>
          <w:rFonts w:ascii="Times New Roman" w:hAnsi="Times New Roman" w:cs="Times New Roman"/>
          <w:sz w:val="24"/>
          <w:szCs w:val="24"/>
        </w:rPr>
        <w:t xml:space="preserve">, and </w:t>
      </w:r>
      <w:del w:id="52" w:author="Thomas, Gregg [2]" w:date="2023-08-04T11:38:00Z">
        <w:r w:rsidRPr="00031896" w:rsidDel="006A5E32">
          <w:rPr>
            <w:rFonts w:ascii="Times New Roman" w:hAnsi="Times New Roman" w:cs="Times New Roman"/>
            <w:sz w:val="24"/>
            <w:szCs w:val="24"/>
          </w:rPr>
          <w:delText xml:space="preserve">62 </w:delText>
        </w:r>
      </w:del>
      <w:ins w:id="53" w:author="Thomas, Gregg [2]" w:date="2023-08-04T11:38:00Z">
        <w:r w:rsidR="006A5E32">
          <w:rPr>
            <w:rFonts w:ascii="Times New Roman" w:hAnsi="Times New Roman" w:cs="Times New Roman"/>
            <w:sz w:val="24"/>
            <w:szCs w:val="24"/>
          </w:rPr>
          <w:t>78</w:t>
        </w:r>
        <w:r w:rsidR="006A5E32" w:rsidRPr="00031896">
          <w:rPr>
            <w:rFonts w:ascii="Times New Roman" w:hAnsi="Times New Roman" w:cs="Times New Roman"/>
            <w:sz w:val="24"/>
            <w:szCs w:val="24"/>
          </w:rPr>
          <w:t xml:space="preserve"> </w:t>
        </w:r>
      </w:ins>
      <w:r w:rsidRPr="00031896">
        <w:rPr>
          <w:rFonts w:ascii="Times New Roman" w:hAnsi="Times New Roman" w:cs="Times New Roman"/>
          <w:sz w:val="24"/>
          <w:szCs w:val="24"/>
        </w:rPr>
        <w:t xml:space="preserve">alignments are shorter than 100bp. </w:t>
      </w:r>
      <w:r w:rsidR="004025F6">
        <w:rPr>
          <w:rFonts w:ascii="Times New Roman" w:hAnsi="Times New Roman" w:cs="Times New Roman"/>
          <w:sz w:val="24"/>
          <w:szCs w:val="24"/>
        </w:rPr>
        <w:t>We removed t</w:t>
      </w:r>
      <w:r w:rsidRPr="00031896">
        <w:rPr>
          <w:rFonts w:ascii="Times New Roman" w:hAnsi="Times New Roman" w:cs="Times New Roman"/>
          <w:sz w:val="24"/>
          <w:szCs w:val="24"/>
        </w:rPr>
        <w:t xml:space="preserve">hese </w:t>
      </w:r>
      <w:r w:rsidR="002A1373" w:rsidRPr="00031896">
        <w:rPr>
          <w:rFonts w:ascii="Times New Roman" w:hAnsi="Times New Roman" w:cs="Times New Roman"/>
          <w:sz w:val="24"/>
          <w:szCs w:val="24"/>
        </w:rPr>
        <w:t>alignments from</w:t>
      </w:r>
      <w:r w:rsidRPr="00031896">
        <w:rPr>
          <w:rFonts w:ascii="Times New Roman" w:hAnsi="Times New Roman" w:cs="Times New Roman"/>
          <w:sz w:val="24"/>
          <w:szCs w:val="24"/>
        </w:rPr>
        <w:t xml:space="preserve"> all subsequent analyses, resulting in </w:t>
      </w:r>
      <w:ins w:id="54" w:author="Thomas, Gregg [2]" w:date="2023-08-04T14:34:00Z">
        <w:r w:rsidR="006B1CDB">
          <w:rPr>
            <w:rFonts w:ascii="Times New Roman" w:hAnsi="Times New Roman" w:cs="Times New Roman"/>
            <w:sz w:val="24"/>
            <w:szCs w:val="24"/>
          </w:rPr>
          <w:t>12,559</w:t>
        </w:r>
      </w:ins>
      <w:del w:id="55" w:author="Thomas, Gregg [2]" w:date="2023-08-04T14:34:00Z">
        <w:r w:rsidRPr="00031896" w:rsidDel="006B1CDB">
          <w:rPr>
            <w:rFonts w:ascii="Times New Roman" w:hAnsi="Times New Roman" w:cs="Times New Roman"/>
            <w:sz w:val="24"/>
            <w:szCs w:val="24"/>
          </w:rPr>
          <w:delText>16,</w:delText>
        </w:r>
      </w:del>
      <w:del w:id="56" w:author="Thomas, Gregg [2]" w:date="2023-08-04T11:38:00Z">
        <w:r w:rsidRPr="00031896" w:rsidDel="006A5E32">
          <w:rPr>
            <w:rFonts w:ascii="Times New Roman" w:hAnsi="Times New Roman" w:cs="Times New Roman"/>
            <w:sz w:val="24"/>
            <w:szCs w:val="24"/>
          </w:rPr>
          <w:delText xml:space="preserve">733 </w:delText>
        </w:r>
      </w:del>
      <w:r w:rsidRPr="00031896">
        <w:rPr>
          <w:rFonts w:ascii="Times New Roman" w:hAnsi="Times New Roman" w:cs="Times New Roman"/>
          <w:sz w:val="24"/>
          <w:szCs w:val="24"/>
        </w:rPr>
        <w:t>total alignments for tree reconstruction and inference of selection</w:t>
      </w:r>
      <w:r w:rsidR="001A5C4D" w:rsidRPr="00031896">
        <w:rPr>
          <w:rFonts w:ascii="Times New Roman" w:hAnsi="Times New Roman" w:cs="Times New Roman"/>
          <w:sz w:val="24"/>
          <w:szCs w:val="24"/>
        </w:rPr>
        <w:t>.</w:t>
      </w:r>
      <w:ins w:id="57" w:author="Thomas, Gregg [2]" w:date="2023-08-04T14:35:00Z">
        <w:r w:rsidR="006B1CDB">
          <w:rPr>
            <w:rFonts w:ascii="Times New Roman" w:hAnsi="Times New Roman" w:cs="Times New Roman"/>
            <w:sz w:val="24"/>
            <w:szCs w:val="24"/>
          </w:rPr>
          <w:t xml:space="preserve"> Note that some alignments were filtered in multiple of the listed categories.</w:t>
        </w:r>
      </w:ins>
    </w:p>
    <w:p w14:paraId="4A627E64" w14:textId="19CCF9C1" w:rsidR="002A574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032D67" w:rsidRPr="00031896">
        <w:rPr>
          <w:rFonts w:ascii="Times New Roman" w:hAnsi="Times New Roman" w:cs="Times New Roman"/>
          <w:sz w:val="24"/>
          <w:szCs w:val="24"/>
        </w:rPr>
        <w:t xml:space="preserve">We </w:t>
      </w:r>
      <w:r w:rsidR="004025F6">
        <w:rPr>
          <w:rFonts w:ascii="Times New Roman" w:hAnsi="Times New Roman" w:cs="Times New Roman"/>
          <w:sz w:val="24"/>
          <w:szCs w:val="24"/>
        </w:rPr>
        <w:t xml:space="preserve">then </w:t>
      </w:r>
      <w:r w:rsidR="00032D67" w:rsidRPr="00031896">
        <w:rPr>
          <w:rFonts w:ascii="Times New Roman" w:hAnsi="Times New Roman" w:cs="Times New Roman"/>
          <w:sz w:val="24"/>
          <w:szCs w:val="24"/>
        </w:rPr>
        <w:t>used IQ-T</w:t>
      </w:r>
      <w:r w:rsidR="00130DBA">
        <w:rPr>
          <w:rFonts w:ascii="Times New Roman" w:hAnsi="Times New Roman" w:cs="Times New Roman"/>
          <w:sz w:val="24"/>
          <w:szCs w:val="24"/>
        </w:rPr>
        <w:t>REE 2</w:t>
      </w:r>
      <w:r w:rsidR="00D31360">
        <w:rPr>
          <w:rFonts w:ascii="Times New Roman" w:hAnsi="Times New Roman" w:cs="Times New Roman"/>
          <w:sz w:val="24"/>
          <w:szCs w:val="24"/>
        </w:rPr>
        <w:t xml:space="preserve"> </w:t>
      </w:r>
      <w:r w:rsidR="00D31360">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D31360">
        <w:rPr>
          <w:rFonts w:ascii="Times New Roman" w:hAnsi="Times New Roman" w:cs="Times New Roman"/>
          <w:sz w:val="24"/>
          <w:szCs w:val="24"/>
        </w:rPr>
      </w:r>
      <w:r w:rsidR="00D31360">
        <w:rPr>
          <w:rFonts w:ascii="Times New Roman" w:hAnsi="Times New Roman" w:cs="Times New Roman"/>
          <w:sz w:val="24"/>
          <w:szCs w:val="24"/>
        </w:rPr>
        <w:fldChar w:fldCharType="separate"/>
      </w:r>
      <w:r w:rsidR="00A50454">
        <w:rPr>
          <w:rFonts w:ascii="Times New Roman" w:hAnsi="Times New Roman" w:cs="Times New Roman"/>
          <w:noProof/>
          <w:sz w:val="24"/>
          <w:szCs w:val="24"/>
        </w:rPr>
        <w:t>(Minh et al. 2020b)</w:t>
      </w:r>
      <w:r w:rsidR="00D31360">
        <w:rPr>
          <w:rFonts w:ascii="Times New Roman" w:hAnsi="Times New Roman" w:cs="Times New Roman"/>
          <w:sz w:val="24"/>
          <w:szCs w:val="24"/>
        </w:rPr>
        <w:fldChar w:fldCharType="end"/>
      </w:r>
      <w:r w:rsidR="00032D67" w:rsidRPr="00031896">
        <w:rPr>
          <w:rFonts w:ascii="Times New Roman" w:hAnsi="Times New Roman" w:cs="Times New Roman"/>
          <w:sz w:val="24"/>
          <w:szCs w:val="24"/>
        </w:rPr>
        <w:t xml:space="preserve"> to reconstruct a single species</w:t>
      </w:r>
      <w:r w:rsidR="00E867AA">
        <w:rPr>
          <w:rFonts w:ascii="Times New Roman" w:hAnsi="Times New Roman" w:cs="Times New Roman"/>
          <w:sz w:val="24"/>
          <w:szCs w:val="24"/>
        </w:rPr>
        <w:t xml:space="preserve"> </w:t>
      </w:r>
      <w:r w:rsidR="00032D67" w:rsidRPr="00031896">
        <w:rPr>
          <w:rFonts w:ascii="Times New Roman" w:hAnsi="Times New Roman" w:cs="Times New Roman"/>
          <w:sz w:val="24"/>
          <w:szCs w:val="24"/>
        </w:rPr>
        <w:t>tree from concatenation of all</w:t>
      </w:r>
      <w:r w:rsidR="00130DBA">
        <w:rPr>
          <w:rFonts w:ascii="Times New Roman" w:hAnsi="Times New Roman" w:cs="Times New Roman"/>
          <w:sz w:val="24"/>
          <w:szCs w:val="24"/>
        </w:rPr>
        <w:t xml:space="preserve"> gene</w:t>
      </w:r>
      <w:r w:rsidR="00032D67" w:rsidRPr="00031896">
        <w:rPr>
          <w:rFonts w:ascii="Times New Roman" w:hAnsi="Times New Roman" w:cs="Times New Roman"/>
          <w:sz w:val="24"/>
          <w:szCs w:val="24"/>
        </w:rPr>
        <w:t xml:space="preserve"> alignments</w:t>
      </w:r>
      <w:r w:rsidR="00E867AA">
        <w:rPr>
          <w:rFonts w:ascii="Times New Roman" w:hAnsi="Times New Roman" w:cs="Times New Roman"/>
          <w:sz w:val="24"/>
          <w:szCs w:val="24"/>
        </w:rPr>
        <w:t>,</w:t>
      </w:r>
      <w:r w:rsidR="00032D67" w:rsidRPr="00031896">
        <w:rPr>
          <w:rFonts w:ascii="Times New Roman" w:hAnsi="Times New Roman" w:cs="Times New Roman"/>
          <w:sz w:val="24"/>
          <w:szCs w:val="24"/>
        </w:rPr>
        <w:t xml:space="preserve"> as well as gene</w:t>
      </w:r>
      <w:r w:rsidR="00E867AA">
        <w:rPr>
          <w:rFonts w:ascii="Times New Roman" w:hAnsi="Times New Roman" w:cs="Times New Roman"/>
          <w:sz w:val="24"/>
          <w:szCs w:val="24"/>
        </w:rPr>
        <w:t>-</w:t>
      </w:r>
      <w:r w:rsidR="00032D67" w:rsidRPr="00031896">
        <w:rPr>
          <w:rFonts w:ascii="Times New Roman" w:hAnsi="Times New Roman" w:cs="Times New Roman"/>
          <w:sz w:val="24"/>
          <w:szCs w:val="24"/>
        </w:rPr>
        <w:t>trees for each individual alignment.</w:t>
      </w:r>
      <w:r w:rsidR="00751894">
        <w:rPr>
          <w:rFonts w:ascii="Times New Roman" w:hAnsi="Times New Roman" w:cs="Times New Roman"/>
          <w:sz w:val="24"/>
          <w:szCs w:val="24"/>
        </w:rPr>
        <w:t xml:space="preserve"> This species tree from coding regions matches the topologies of these species inferred by concatenation of UCEs in the previous section.</w:t>
      </w:r>
      <w:r w:rsidR="00032D67" w:rsidRPr="00031896">
        <w:rPr>
          <w:rFonts w:ascii="Times New Roman" w:hAnsi="Times New Roman" w:cs="Times New Roman"/>
          <w:sz w:val="24"/>
          <w:szCs w:val="24"/>
        </w:rPr>
        <w:t xml:space="preserve"> Next we ran several tests that use both coding alignments and a tree to infer positive selection</w:t>
      </w:r>
      <w:r w:rsidR="00164082" w:rsidRPr="00031896">
        <w:rPr>
          <w:rFonts w:ascii="Times New Roman" w:hAnsi="Times New Roman" w:cs="Times New Roman"/>
          <w:sz w:val="24"/>
          <w:szCs w:val="24"/>
        </w:rPr>
        <w:t>: PAML’s M1a vs. M2a test</w:t>
      </w:r>
      <w:r w:rsidR="00277641">
        <w:rPr>
          <w:rFonts w:ascii="Times New Roman" w:hAnsi="Times New Roman" w:cs="Times New Roman"/>
          <w:sz w:val="24"/>
          <w:szCs w:val="24"/>
        </w:rPr>
        <w:t xml:space="preserve"> </w:t>
      </w:r>
      <w:r w:rsidR="00277641">
        <w:rPr>
          <w:rFonts w:ascii="Times New Roman" w:hAnsi="Times New Roman" w:cs="Times New Roman"/>
          <w:sz w:val="24"/>
          <w:szCs w:val="24"/>
        </w:rPr>
        <w:fldChar w:fldCharType="begin"/>
      </w:r>
      <w:r w:rsidR="00277641">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277641">
        <w:rPr>
          <w:rFonts w:ascii="Times New Roman" w:hAnsi="Times New Roman" w:cs="Times New Roman"/>
          <w:sz w:val="24"/>
          <w:szCs w:val="24"/>
        </w:rPr>
        <w:fldChar w:fldCharType="separate"/>
      </w:r>
      <w:r w:rsidR="00277641">
        <w:rPr>
          <w:rFonts w:ascii="Times New Roman" w:hAnsi="Times New Roman" w:cs="Times New Roman"/>
          <w:noProof/>
          <w:sz w:val="24"/>
          <w:szCs w:val="24"/>
        </w:rPr>
        <w:t>(Yang 2007)</w:t>
      </w:r>
      <w:r w:rsidR="00277641">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w:t>
      </w:r>
      <w:proofErr w:type="spellStart"/>
      <w:r w:rsidR="00164082" w:rsidRPr="00031896">
        <w:rPr>
          <w:rFonts w:ascii="Times New Roman" w:hAnsi="Times New Roman" w:cs="Times New Roman"/>
          <w:sz w:val="24"/>
          <w:szCs w:val="24"/>
        </w:rPr>
        <w:t>aBSREL</w:t>
      </w:r>
      <w:proofErr w:type="spellEnd"/>
      <w:r w:rsidR="00164082" w:rsidRPr="00031896">
        <w:rPr>
          <w:rFonts w:ascii="Times New Roman" w:hAnsi="Times New Roman" w:cs="Times New Roman"/>
          <w:sz w:val="24"/>
          <w:szCs w:val="24"/>
        </w:rPr>
        <w:t xml:space="preserve"> model</w:t>
      </w:r>
      <w:r w:rsidR="00277641">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 </w:instrText>
      </w:r>
      <w:r w:rsidR="00A50454">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A50454">
        <w:rPr>
          <w:rFonts w:ascii="Times New Roman" w:hAnsi="Times New Roman" w:cs="Times New Roman"/>
          <w:sz w:val="24"/>
          <w:szCs w:val="24"/>
        </w:rPr>
        <w:instrText xml:space="preserve"> ADDIN EN.CITE.DATA </w:instrText>
      </w:r>
      <w:r w:rsidR="00A50454">
        <w:rPr>
          <w:rFonts w:ascii="Times New Roman" w:hAnsi="Times New Roman" w:cs="Times New Roman"/>
          <w:sz w:val="24"/>
          <w:szCs w:val="24"/>
        </w:rPr>
      </w:r>
      <w:r w:rsidR="00A50454">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A50454">
        <w:rPr>
          <w:rFonts w:ascii="Times New Roman" w:hAnsi="Times New Roman" w:cs="Times New Roman"/>
          <w:noProof/>
          <w:sz w:val="24"/>
          <w:szCs w:val="24"/>
        </w:rPr>
        <w:t>(Smith et al. 2015a)</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and </w:t>
      </w:r>
      <w:proofErr w:type="spellStart"/>
      <w:r w:rsidR="00164082" w:rsidRPr="00031896">
        <w:rPr>
          <w:rFonts w:ascii="Times New Roman" w:hAnsi="Times New Roman" w:cs="Times New Roman"/>
          <w:sz w:val="24"/>
          <w:szCs w:val="24"/>
        </w:rPr>
        <w:t>HyPhy’s</w:t>
      </w:r>
      <w:proofErr w:type="spellEnd"/>
      <w:r w:rsidR="00164082" w:rsidRPr="00031896">
        <w:rPr>
          <w:rFonts w:ascii="Times New Roman" w:hAnsi="Times New Roman" w:cs="Times New Roman"/>
          <w:sz w:val="24"/>
          <w:szCs w:val="24"/>
        </w:rPr>
        <w:t xml:space="preserve"> BUSTED model</w:t>
      </w:r>
      <w:r w:rsidR="00EA2B69">
        <w:rPr>
          <w:rFonts w:ascii="Times New Roman" w:hAnsi="Times New Roman" w:cs="Times New Roman"/>
          <w:sz w:val="24"/>
          <w:szCs w:val="24"/>
        </w:rPr>
        <w:t xml:space="preserve"> </w: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 </w:instrText>
      </w:r>
      <w:r w:rsidR="00EA2B69">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A2B69">
        <w:rPr>
          <w:rFonts w:ascii="Times New Roman" w:hAnsi="Times New Roman" w:cs="Times New Roman"/>
          <w:sz w:val="24"/>
          <w:szCs w:val="24"/>
        </w:rPr>
        <w:instrText xml:space="preserve"> ADDIN EN.CITE.DATA </w:instrText>
      </w:r>
      <w:r w:rsidR="00EA2B69">
        <w:rPr>
          <w:rFonts w:ascii="Times New Roman" w:hAnsi="Times New Roman" w:cs="Times New Roman"/>
          <w:sz w:val="24"/>
          <w:szCs w:val="24"/>
        </w:rPr>
      </w:r>
      <w:r w:rsidR="00EA2B69">
        <w:rPr>
          <w:rFonts w:ascii="Times New Roman" w:hAnsi="Times New Roman" w:cs="Times New Roman"/>
          <w:sz w:val="24"/>
          <w:szCs w:val="24"/>
        </w:rPr>
        <w:fldChar w:fldCharType="end"/>
      </w:r>
      <w:r w:rsidR="00EA2B69">
        <w:rPr>
          <w:rFonts w:ascii="Times New Roman" w:hAnsi="Times New Roman" w:cs="Times New Roman"/>
          <w:sz w:val="24"/>
          <w:szCs w:val="24"/>
        </w:rPr>
      </w:r>
      <w:r w:rsidR="00EA2B69">
        <w:rPr>
          <w:rFonts w:ascii="Times New Roman" w:hAnsi="Times New Roman" w:cs="Times New Roman"/>
          <w:sz w:val="24"/>
          <w:szCs w:val="24"/>
        </w:rPr>
        <w:fldChar w:fldCharType="separate"/>
      </w:r>
      <w:r w:rsidR="00EA2B69">
        <w:rPr>
          <w:rFonts w:ascii="Times New Roman" w:hAnsi="Times New Roman" w:cs="Times New Roman"/>
          <w:noProof/>
          <w:sz w:val="24"/>
          <w:szCs w:val="24"/>
        </w:rPr>
        <w:t>(Murrell et al. 2015)</w:t>
      </w:r>
      <w:r w:rsidR="00EA2B69">
        <w:rPr>
          <w:rFonts w:ascii="Times New Roman" w:hAnsi="Times New Roman" w:cs="Times New Roman"/>
          <w:sz w:val="24"/>
          <w:szCs w:val="24"/>
        </w:rPr>
        <w:fldChar w:fldCharType="end"/>
      </w:r>
      <w:r w:rsidR="00164082" w:rsidRPr="00031896">
        <w:rPr>
          <w:rFonts w:ascii="Times New Roman" w:hAnsi="Times New Roman" w:cs="Times New Roman"/>
          <w:sz w:val="24"/>
          <w:szCs w:val="24"/>
        </w:rPr>
        <w:t xml:space="preserve">. We ran each test twice on each gene, once using the </w:t>
      </w:r>
      <w:r w:rsidR="00E867AA">
        <w:rPr>
          <w:rFonts w:ascii="Times New Roman" w:hAnsi="Times New Roman" w:cs="Times New Roman"/>
          <w:sz w:val="24"/>
          <w:szCs w:val="24"/>
        </w:rPr>
        <w:t xml:space="preserve">species tree derived from concatenated data, </w:t>
      </w:r>
      <w:r w:rsidR="00164082" w:rsidRPr="00031896">
        <w:rPr>
          <w:rFonts w:ascii="Times New Roman" w:hAnsi="Times New Roman" w:cs="Times New Roman"/>
          <w:sz w:val="24"/>
          <w:szCs w:val="24"/>
        </w:rPr>
        <w:t>and once using the gene tree</w:t>
      </w:r>
      <w:r w:rsidR="00130DBA">
        <w:rPr>
          <w:rFonts w:ascii="Times New Roman" w:hAnsi="Times New Roman" w:cs="Times New Roman"/>
          <w:sz w:val="24"/>
          <w:szCs w:val="24"/>
        </w:rPr>
        <w:t xml:space="preserve"> inferred from the alignment of that gene only</w:t>
      </w:r>
      <w:r w:rsidR="00164082" w:rsidRPr="00031896">
        <w:rPr>
          <w:rFonts w:ascii="Times New Roman" w:hAnsi="Times New Roman" w:cs="Times New Roman"/>
          <w:sz w:val="24"/>
          <w:szCs w:val="24"/>
        </w:rPr>
        <w:t xml:space="preserve">. </w:t>
      </w:r>
      <w:r w:rsidR="00C857C1" w:rsidRPr="00031896">
        <w:rPr>
          <w:rFonts w:ascii="Times New Roman" w:hAnsi="Times New Roman" w:cs="Times New Roman"/>
          <w:sz w:val="24"/>
          <w:szCs w:val="24"/>
        </w:rPr>
        <w:t xml:space="preserve">For the </w:t>
      </w:r>
      <w:proofErr w:type="spellStart"/>
      <w:r w:rsidR="00C857C1" w:rsidRPr="00031896">
        <w:rPr>
          <w:rFonts w:ascii="Times New Roman" w:hAnsi="Times New Roman" w:cs="Times New Roman"/>
          <w:sz w:val="24"/>
          <w:szCs w:val="24"/>
        </w:rPr>
        <w:t>HyPhy</w:t>
      </w:r>
      <w:proofErr w:type="spellEnd"/>
      <w:r w:rsidR="00C857C1" w:rsidRPr="00031896">
        <w:rPr>
          <w:rFonts w:ascii="Times New Roman" w:hAnsi="Times New Roman" w:cs="Times New Roman"/>
          <w:sz w:val="24"/>
          <w:szCs w:val="24"/>
        </w:rPr>
        <w:t xml:space="preserve"> models, no target branch was selected, meaning all branches in the input phylogeny were tested</w:t>
      </w:r>
      <w:r w:rsidR="003D022E">
        <w:rPr>
          <w:rFonts w:ascii="Times New Roman" w:hAnsi="Times New Roman" w:cs="Times New Roman"/>
          <w:sz w:val="24"/>
          <w:szCs w:val="24"/>
        </w:rPr>
        <w:t>.</w:t>
      </w:r>
    </w:p>
    <w:p w14:paraId="4CD31932" w14:textId="4B2287E4" w:rsidR="00164082"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2A5742" w:rsidRPr="00031896">
        <w:rPr>
          <w:rFonts w:ascii="Times New Roman" w:hAnsi="Times New Roman" w:cs="Times New Roman"/>
          <w:sz w:val="24"/>
          <w:szCs w:val="24"/>
        </w:rPr>
        <w:t>The end point of each of</w:t>
      </w:r>
      <w:r w:rsidR="00825034">
        <w:rPr>
          <w:rFonts w:ascii="Times New Roman" w:hAnsi="Times New Roman" w:cs="Times New Roman"/>
          <w:sz w:val="24"/>
          <w:szCs w:val="24"/>
        </w:rPr>
        <w:t xml:space="preserve"> e</w:t>
      </w:r>
      <w:r w:rsidR="003D022E">
        <w:rPr>
          <w:rFonts w:ascii="Times New Roman" w:hAnsi="Times New Roman" w:cs="Times New Roman"/>
          <w:sz w:val="24"/>
          <w:szCs w:val="24"/>
        </w:rPr>
        <w:t>ach of these</w:t>
      </w:r>
      <w:r w:rsidR="002A5742" w:rsidRPr="00031896">
        <w:rPr>
          <w:rFonts w:ascii="Times New Roman" w:hAnsi="Times New Roman" w:cs="Times New Roman"/>
          <w:sz w:val="24"/>
          <w:szCs w:val="24"/>
        </w:rPr>
        <w:t xml:space="preserve"> three tests is a p-value, which allows us to assess whether a model that allows for positively selected sites fits better than a model that does not.</w:t>
      </w:r>
      <w:r w:rsidR="003D022E">
        <w:rPr>
          <w:rFonts w:ascii="Times New Roman" w:hAnsi="Times New Roman" w:cs="Times New Roman"/>
          <w:sz w:val="24"/>
          <w:szCs w:val="24"/>
        </w:rPr>
        <w:t xml:space="preserve"> </w:t>
      </w:r>
      <w:r w:rsidR="00164082" w:rsidRPr="00031896">
        <w:rPr>
          <w:rFonts w:ascii="Times New Roman" w:hAnsi="Times New Roman" w:cs="Times New Roman"/>
          <w:sz w:val="24"/>
          <w:szCs w:val="24"/>
        </w:rPr>
        <w:t>For M1a vs. M2a,</w:t>
      </w:r>
      <w:r w:rsidR="002A5742" w:rsidRPr="00031896">
        <w:rPr>
          <w:rFonts w:ascii="Times New Roman" w:hAnsi="Times New Roman" w:cs="Times New Roman"/>
          <w:sz w:val="24"/>
          <w:szCs w:val="24"/>
        </w:rPr>
        <w:t xml:space="preserve"> </w:t>
      </w:r>
      <w:r w:rsidR="00825034">
        <w:rPr>
          <w:rFonts w:ascii="Times New Roman" w:hAnsi="Times New Roman" w:cs="Times New Roman"/>
          <w:sz w:val="24"/>
          <w:szCs w:val="24"/>
        </w:rPr>
        <w:t xml:space="preserve">we obtained </w:t>
      </w:r>
      <w:r w:rsidR="002A5742" w:rsidRPr="00031896">
        <w:rPr>
          <w:rFonts w:ascii="Times New Roman" w:hAnsi="Times New Roman" w:cs="Times New Roman"/>
          <w:sz w:val="24"/>
          <w:szCs w:val="24"/>
        </w:rPr>
        <w:t>the p-value manually by first performing</w:t>
      </w:r>
      <w:r w:rsidR="00164082" w:rsidRPr="00031896">
        <w:rPr>
          <w:rFonts w:ascii="Times New Roman" w:hAnsi="Times New Roman" w:cs="Times New Roman"/>
          <w:sz w:val="24"/>
          <w:szCs w:val="24"/>
        </w:rPr>
        <w:t xml:space="preserve"> a likelihood ratio test to determine genes under selection by calculating </w:t>
      </w:r>
      <m:oMath>
        <m:r>
          <w:rPr>
            <w:rFonts w:ascii="Cambria Math" w:hAnsi="Cambria Math" w:cs="Times New Roman"/>
            <w:sz w:val="24"/>
            <w:szCs w:val="24"/>
          </w:rPr>
          <m:t>2 * (lnl M1a – lnl M2a)</m:t>
        </m:r>
      </m:oMath>
      <w:r w:rsidR="002A5742" w:rsidRPr="00031896">
        <w:rPr>
          <w:rFonts w:ascii="Times New Roman" w:hAnsi="Times New Roman" w:cs="Times New Roman"/>
          <w:sz w:val="24"/>
          <w:szCs w:val="24"/>
        </w:rPr>
        <w:t>. The p-value of this likelihood ratio is then retrieved from</w:t>
      </w:r>
      <w:r w:rsidR="00164082" w:rsidRPr="00031896">
        <w:rPr>
          <w:rFonts w:ascii="Times New Roman" w:hAnsi="Times New Roman" w:cs="Times New Roman"/>
          <w:sz w:val="24"/>
          <w:szCs w:val="24"/>
        </w:rPr>
        <w:t xml:space="preserve"> a one-tailed chi-square distribution with 2 degrees of freedom</w:t>
      </w:r>
      <w:r w:rsidR="00727C3C">
        <w:rPr>
          <w:rFonts w:ascii="Times New Roman" w:hAnsi="Times New Roman" w:cs="Times New Roman"/>
          <w:sz w:val="24"/>
          <w:szCs w:val="24"/>
        </w:rPr>
        <w:t xml:space="preserve"> </w:t>
      </w:r>
      <w:r w:rsidR="00727C3C">
        <w:rPr>
          <w:rFonts w:ascii="Times New Roman" w:hAnsi="Times New Roman" w:cs="Times New Roman"/>
          <w:sz w:val="24"/>
          <w:szCs w:val="24"/>
        </w:rPr>
        <w:fldChar w:fldCharType="begin"/>
      </w:r>
      <w:r w:rsidR="00727C3C">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727C3C">
        <w:rPr>
          <w:rFonts w:ascii="Times New Roman" w:hAnsi="Times New Roman" w:cs="Times New Roman"/>
          <w:sz w:val="24"/>
          <w:szCs w:val="24"/>
        </w:rPr>
        <w:fldChar w:fldCharType="separate"/>
      </w:r>
      <w:r w:rsidR="00727C3C">
        <w:rPr>
          <w:rFonts w:ascii="Times New Roman" w:hAnsi="Times New Roman" w:cs="Times New Roman"/>
          <w:noProof/>
          <w:sz w:val="24"/>
          <w:szCs w:val="24"/>
        </w:rPr>
        <w:t>(Yang 2007)</w:t>
      </w:r>
      <w:r w:rsidR="00727C3C">
        <w:rPr>
          <w:rFonts w:ascii="Times New Roman" w:hAnsi="Times New Roman" w:cs="Times New Roman"/>
          <w:sz w:val="24"/>
          <w:szCs w:val="24"/>
        </w:rPr>
        <w:fldChar w:fldCharType="end"/>
      </w:r>
      <w:r w:rsidR="00164082" w:rsidRPr="00031896">
        <w:rPr>
          <w:rFonts w:ascii="Times New Roman" w:hAnsi="Times New Roman" w:cs="Times New Roman"/>
          <w:sz w:val="24"/>
          <w:szCs w:val="24"/>
        </w:rPr>
        <w:t>.</w:t>
      </w:r>
      <w:r w:rsidR="00C857C1">
        <w:rPr>
          <w:rFonts w:ascii="Times New Roman" w:hAnsi="Times New Roman" w:cs="Times New Roman"/>
          <w:sz w:val="24"/>
          <w:szCs w:val="24"/>
        </w:rPr>
        <w:t xml:space="preserve"> For BUSTED and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p-values are computed automatically during the test using similar </w:t>
      </w:r>
      <w:r w:rsidR="00C94A6A">
        <w:rPr>
          <w:rFonts w:ascii="Times New Roman" w:hAnsi="Times New Roman" w:cs="Times New Roman"/>
          <w:sz w:val="24"/>
          <w:szCs w:val="24"/>
        </w:rPr>
        <w:t>likelihood ratios</w:t>
      </w:r>
      <w:r w:rsidR="00C857C1">
        <w:rPr>
          <w:rFonts w:ascii="Times New Roman" w:hAnsi="Times New Roman" w:cs="Times New Roman"/>
          <w:sz w:val="24"/>
          <w:szCs w:val="24"/>
        </w:rPr>
        <w:t>. For the M1a vs. M2a and BUSTED tests</w:t>
      </w:r>
      <w:r w:rsidR="00751894">
        <w:rPr>
          <w:rFonts w:ascii="Times New Roman" w:hAnsi="Times New Roman" w:cs="Times New Roman"/>
          <w:sz w:val="24"/>
          <w:szCs w:val="24"/>
        </w:rPr>
        <w:t>,</w:t>
      </w:r>
      <w:r w:rsidR="00C94A6A">
        <w:rPr>
          <w:rFonts w:ascii="Times New Roman" w:hAnsi="Times New Roman" w:cs="Times New Roman"/>
          <w:sz w:val="24"/>
          <w:szCs w:val="24"/>
        </w:rPr>
        <w:t xml:space="preserve"> a single p-value is computed for each gene.</w:t>
      </w:r>
      <w:r w:rsidR="00C857C1">
        <w:rPr>
          <w:rFonts w:ascii="Times New Roman" w:hAnsi="Times New Roman" w:cs="Times New Roman"/>
          <w:sz w:val="24"/>
          <w:szCs w:val="24"/>
        </w:rPr>
        <w:t xml:space="preserve"> </w:t>
      </w:r>
      <w:r w:rsidR="00C94A6A">
        <w:rPr>
          <w:rFonts w:ascii="Times New Roman" w:hAnsi="Times New Roman" w:cs="Times New Roman"/>
          <w:sz w:val="24"/>
          <w:szCs w:val="24"/>
        </w:rPr>
        <w:t>P</w:t>
      </w:r>
      <w:r w:rsidR="00C857C1" w:rsidRPr="00031896">
        <w:rPr>
          <w:rFonts w:ascii="Times New Roman" w:hAnsi="Times New Roman" w:cs="Times New Roman"/>
          <w:sz w:val="24"/>
          <w:szCs w:val="24"/>
        </w:rPr>
        <w:t xml:space="preserve">-values were adjusted </w:t>
      </w:r>
      <w:r w:rsidR="00C857C1">
        <w:rPr>
          <w:rFonts w:ascii="Times New Roman" w:hAnsi="Times New Roman" w:cs="Times New Roman"/>
          <w:sz w:val="24"/>
          <w:szCs w:val="24"/>
        </w:rPr>
        <w:t>by correcting for</w:t>
      </w:r>
      <w:r w:rsidR="00C857C1" w:rsidRPr="00031896">
        <w:rPr>
          <w:rFonts w:ascii="Times New Roman" w:hAnsi="Times New Roman" w:cs="Times New Roman"/>
          <w:sz w:val="24"/>
          <w:szCs w:val="24"/>
        </w:rPr>
        <w:t xml:space="preserve"> false discovery rate</w:t>
      </w:r>
      <w:r w:rsidR="00C857C1">
        <w:rPr>
          <w:rFonts w:ascii="Times New Roman" w:hAnsi="Times New Roman" w:cs="Times New Roman"/>
          <w:sz w:val="24"/>
          <w:szCs w:val="24"/>
        </w:rPr>
        <w:t xml:space="preserve">s </w: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PEVuZE5vdGU+PENpdGU+PEF1dGhvcj5ZZWt1dGllbGk8L0F1dGhvcj48WWVhcj4xOTk5PC9ZZWFy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=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(Benjamini and Hochberg 1995; Yekutieli and Benjamini 1999)</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xml:space="preserve"> using the “</w:t>
      </w:r>
      <w:proofErr w:type="spellStart"/>
      <w:r w:rsidR="00C857C1">
        <w:rPr>
          <w:rFonts w:ascii="Times New Roman" w:hAnsi="Times New Roman" w:cs="Times New Roman"/>
          <w:sz w:val="24"/>
          <w:szCs w:val="24"/>
        </w:rPr>
        <w:t>fdr</w:t>
      </w:r>
      <w:proofErr w:type="spellEnd"/>
      <w:r w:rsidR="00C857C1">
        <w:rPr>
          <w:rFonts w:ascii="Times New Roman" w:hAnsi="Times New Roman" w:cs="Times New Roman"/>
          <w:sz w:val="24"/>
          <w:szCs w:val="24"/>
        </w:rPr>
        <w:t xml:space="preserve">” method in the </w:t>
      </w:r>
      <w:proofErr w:type="spellStart"/>
      <w:r w:rsidR="00C857C1">
        <w:rPr>
          <w:rFonts w:ascii="Times New Roman" w:hAnsi="Times New Roman" w:cs="Times New Roman"/>
          <w:sz w:val="24"/>
          <w:szCs w:val="24"/>
        </w:rPr>
        <w:t>p.adjust</w:t>
      </w:r>
      <w:proofErr w:type="spellEnd"/>
      <w:r w:rsidR="00C857C1">
        <w:rPr>
          <w:rFonts w:ascii="Times New Roman" w:hAnsi="Times New Roman" w:cs="Times New Roman"/>
          <w:sz w:val="24"/>
          <w:szCs w:val="24"/>
        </w:rPr>
        <w:t xml:space="preserve">() function in R </w:t>
      </w:r>
      <w:r w:rsidR="00C857C1">
        <w:rPr>
          <w:rFonts w:ascii="Times New Roman" w:hAnsi="Times New Roman" w:cs="Times New Roman"/>
          <w:sz w:val="24"/>
          <w:szCs w:val="24"/>
        </w:rPr>
        <w:fldChar w:fldCharType="begin"/>
      </w:r>
      <w:r w:rsidR="00C857C1">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(R Core Team 2021)</w:t>
      </w:r>
      <w:r w:rsidR="00C857C1">
        <w:rPr>
          <w:rFonts w:ascii="Times New Roman" w:hAnsi="Times New Roman" w:cs="Times New Roman"/>
          <w:sz w:val="24"/>
          <w:szCs w:val="24"/>
        </w:rPr>
        <w:fldChar w:fldCharType="end"/>
      </w:r>
      <w:r w:rsidR="00C94A6A">
        <w:rPr>
          <w:rFonts w:ascii="Times New Roman" w:hAnsi="Times New Roman" w:cs="Times New Roman"/>
          <w:sz w:val="24"/>
          <w:szCs w:val="24"/>
        </w:rPr>
        <w:t xml:space="preserve"> and </w:t>
      </w:r>
      <w:r w:rsidR="003D022E">
        <w:rPr>
          <w:rFonts w:ascii="Times New Roman" w:hAnsi="Times New Roman" w:cs="Times New Roman"/>
          <w:sz w:val="24"/>
          <w:szCs w:val="24"/>
        </w:rPr>
        <w:t xml:space="preserve">we categorized a gene as being positively selected </w:t>
      </w:r>
      <w:r w:rsidR="00C94A6A">
        <w:rPr>
          <w:rFonts w:ascii="Times New Roman" w:hAnsi="Times New Roman" w:cs="Times New Roman"/>
          <w:sz w:val="24"/>
          <w:szCs w:val="24"/>
        </w:rPr>
        <w:t>if</w:t>
      </w:r>
      <w:r w:rsidR="00DE0F26">
        <w:rPr>
          <w:rFonts w:ascii="Times New Roman" w:hAnsi="Times New Roman" w:cs="Times New Roman"/>
          <w:sz w:val="24"/>
          <w:szCs w:val="24"/>
        </w:rPr>
        <w:t xml:space="preserve"> its</w:t>
      </w:r>
      <w:r w:rsidR="00751894">
        <w:rPr>
          <w:rFonts w:ascii="Times New Roman" w:hAnsi="Times New Roman" w:cs="Times New Roman"/>
          <w:sz w:val="24"/>
          <w:szCs w:val="24"/>
        </w:rPr>
        <w:t xml:space="preserve"> adjusted</w:t>
      </w:r>
      <w:r w:rsidR="00C94A6A">
        <w:rPr>
          <w:rFonts w:ascii="Times New Roman" w:hAnsi="Times New Roman" w:cs="Times New Roman"/>
          <w:sz w:val="24"/>
          <w:szCs w:val="24"/>
        </w:rPr>
        <w:t xml:space="preserve"> p-value was &lt; 0.01</w:t>
      </w:r>
      <w:r w:rsidR="00C857C1">
        <w:rPr>
          <w:rFonts w:ascii="Times New Roman" w:hAnsi="Times New Roman" w:cs="Times New Roman"/>
          <w:sz w:val="24"/>
          <w:szCs w:val="24"/>
        </w:rPr>
        <w:t xml:space="preserve">. For the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test, a p-value is generated for each branch in the input gene tree. </w:t>
      </w:r>
      <w:proofErr w:type="spellStart"/>
      <w:r w:rsidR="00C857C1">
        <w:rPr>
          <w:rFonts w:ascii="Times New Roman" w:hAnsi="Times New Roman" w:cs="Times New Roman"/>
          <w:sz w:val="24"/>
          <w:szCs w:val="24"/>
        </w:rPr>
        <w:t>aBSREL</w:t>
      </w:r>
      <w:proofErr w:type="spellEnd"/>
      <w:r w:rsidR="00C857C1">
        <w:rPr>
          <w:rFonts w:ascii="Times New Roman" w:hAnsi="Times New Roman" w:cs="Times New Roman"/>
          <w:sz w:val="24"/>
          <w:szCs w:val="24"/>
        </w:rPr>
        <w:t xml:space="preserve"> corrects for multiple testing internally across branches using the </w:t>
      </w:r>
      <w:r w:rsidR="00C857C1">
        <w:rPr>
          <w:rFonts w:ascii="Times New Roman" w:hAnsi="Times New Roman" w:cs="Times New Roman"/>
          <w:sz w:val="24"/>
          <w:szCs w:val="24"/>
        </w:rPr>
        <w:lastRenderedPageBreak/>
        <w:t xml:space="preserve">Holm-Bonferroni procedure </w: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 </w:instrText>
      </w:r>
      <w:r w:rsidR="00C857C1">
        <w:rPr>
          <w:rFonts w:ascii="Times New Roman" w:hAnsi="Times New Roman" w:cs="Times New Roman"/>
          <w:sz w:val="24"/>
          <w:szCs w:val="24"/>
        </w:rPr>
        <w:fldChar w:fldCharType="begin">
          <w:fldData xml:space="preserve">PEVuZE5vdGU+PENpdGU+PEF1dGhvcj5Ib2xtPC9BdXRob3I+PFllYXI+MTk3OTwvWWVhcj48UmVj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</w:fldData>
        </w:fldChar>
      </w:r>
      <w:r w:rsidR="00C857C1">
        <w:rPr>
          <w:rFonts w:ascii="Times New Roman" w:hAnsi="Times New Roman" w:cs="Times New Roman"/>
          <w:sz w:val="24"/>
          <w:szCs w:val="24"/>
        </w:rPr>
        <w:instrText xml:space="preserve"> ADDIN EN.CITE.DATA </w:instrText>
      </w:r>
      <w:r w:rsidR="00C857C1">
        <w:rPr>
          <w:rFonts w:ascii="Times New Roman" w:hAnsi="Times New Roman" w:cs="Times New Roman"/>
          <w:sz w:val="24"/>
          <w:szCs w:val="24"/>
        </w:rPr>
      </w:r>
      <w:r w:rsidR="00C857C1">
        <w:rPr>
          <w:rFonts w:ascii="Times New Roman" w:hAnsi="Times New Roman" w:cs="Times New Roman"/>
          <w:sz w:val="24"/>
          <w:szCs w:val="24"/>
        </w:rPr>
        <w:fldChar w:fldCharType="end"/>
      </w:r>
      <w:r w:rsidR="00C857C1">
        <w:rPr>
          <w:rFonts w:ascii="Times New Roman" w:hAnsi="Times New Roman" w:cs="Times New Roman"/>
          <w:sz w:val="24"/>
          <w:szCs w:val="24"/>
        </w:rPr>
      </w:r>
      <w:r w:rsidR="00C857C1">
        <w:rPr>
          <w:rFonts w:ascii="Times New Roman" w:hAnsi="Times New Roman" w:cs="Times New Roman"/>
          <w:sz w:val="24"/>
          <w:szCs w:val="24"/>
        </w:rPr>
        <w:fldChar w:fldCharType="separate"/>
      </w:r>
      <w:r w:rsidR="00C857C1">
        <w:rPr>
          <w:rFonts w:ascii="Times New Roman" w:hAnsi="Times New Roman" w:cs="Times New Roman"/>
          <w:noProof/>
          <w:sz w:val="24"/>
          <w:szCs w:val="24"/>
        </w:rPr>
        <w:t>(Holm 1979; Pond et al. 2005)</w:t>
      </w:r>
      <w:r w:rsidR="00C857C1">
        <w:rPr>
          <w:rFonts w:ascii="Times New Roman" w:hAnsi="Times New Roman" w:cs="Times New Roman"/>
          <w:sz w:val="24"/>
          <w:szCs w:val="24"/>
        </w:rPr>
        <w:fldChar w:fldCharType="end"/>
      </w:r>
      <w:r w:rsidR="00C857C1">
        <w:rPr>
          <w:rFonts w:ascii="Times New Roman" w:hAnsi="Times New Roman" w:cs="Times New Roman"/>
          <w:sz w:val="24"/>
          <w:szCs w:val="24"/>
        </w:rPr>
        <w:t>. We further correct the p-values across genes with the Bonferroni method and classify a gene as having experienced positive selection if one or more branches has a p-value &lt;</w:t>
      </w:r>
      <w:r w:rsidR="002A1373">
        <w:rPr>
          <w:rFonts w:ascii="Times New Roman" w:hAnsi="Times New Roman" w:cs="Times New Roman"/>
          <w:sz w:val="24"/>
          <w:szCs w:val="24"/>
        </w:rPr>
        <w:t xml:space="preserve"> a corrected value of</w:t>
      </w:r>
      <w:r w:rsidR="00C857C1">
        <w:rPr>
          <w:rFonts w:ascii="Times New Roman" w:hAnsi="Times New Roman" w:cs="Times New Roman"/>
          <w:sz w:val="24"/>
          <w:szCs w:val="24"/>
        </w:rPr>
        <w:t xml:space="preserve"> 0.01 after all corrections.</w:t>
      </w:r>
    </w:p>
    <w:p w14:paraId="3811C756" w14:textId="77777777" w:rsidR="005D3A4E" w:rsidRPr="00031896" w:rsidRDefault="005D3A4E" w:rsidP="005D3A4E">
      <w:pPr>
        <w:spacing w:after="0"/>
        <w:jc w:val="both"/>
        <w:rPr>
          <w:rFonts w:ascii="Times New Roman" w:hAnsi="Times New Roman" w:cs="Times New Roman"/>
          <w:sz w:val="24"/>
          <w:szCs w:val="24"/>
        </w:rPr>
      </w:pPr>
    </w:p>
    <w:p w14:paraId="126163BC" w14:textId="21B7AAC1" w:rsidR="00805723" w:rsidRPr="00031896" w:rsidRDefault="00805723" w:rsidP="00F413E3">
      <w:pPr>
        <w:pStyle w:val="Heading1"/>
        <w:jc w:val="both"/>
      </w:pPr>
      <w:r w:rsidRPr="00031896">
        <w:t>Results</w:t>
      </w:r>
    </w:p>
    <w:p w14:paraId="36A68123" w14:textId="43B37F57" w:rsidR="00FD0B8D" w:rsidRDefault="001B7F12" w:rsidP="00F413E3">
      <w:pPr>
        <w:pStyle w:val="Heading2"/>
      </w:pPr>
      <w:r>
        <w:t xml:space="preserve">Murine </w:t>
      </w:r>
      <w:r w:rsidR="002F605F">
        <w:t>s</w:t>
      </w:r>
      <w:r w:rsidR="00FD0B8D" w:rsidRPr="00031896">
        <w:t>pecies tree</w:t>
      </w:r>
    </w:p>
    <w:p w14:paraId="0A01188C" w14:textId="19AF2D32" w:rsidR="002F605F" w:rsidRDefault="00072172" w:rsidP="00F413E3">
      <w:pPr>
        <w:spacing w:after="0"/>
        <w:jc w:val="both"/>
        <w:rPr>
          <w:rFonts w:ascii="Times New Roman" w:hAnsi="Times New Roman" w:cs="Times New Roman"/>
          <w:sz w:val="24"/>
          <w:szCs w:val="24"/>
        </w:rPr>
      </w:pPr>
      <w:r>
        <w:rPr>
          <w:rFonts w:ascii="Times New Roman" w:hAnsi="Times New Roman" w:cs="Times New Roman"/>
          <w:sz w:val="24"/>
          <w:szCs w:val="24"/>
        </w:rPr>
        <w:t>We sequenced and assembled genomes from</w:t>
      </w:r>
      <w:r w:rsidR="00520AB5">
        <w:rPr>
          <w:rFonts w:ascii="Times New Roman" w:hAnsi="Times New Roman" w:cs="Times New Roman"/>
          <w:sz w:val="24"/>
          <w:szCs w:val="24"/>
        </w:rPr>
        <w:t xml:space="preserve"> </w:t>
      </w:r>
      <w:r w:rsidR="00747E40">
        <w:rPr>
          <w:rFonts w:ascii="Times New Roman" w:hAnsi="Times New Roman" w:cs="Times New Roman"/>
          <w:sz w:val="24"/>
          <w:szCs w:val="24"/>
        </w:rPr>
        <w:t>seven</w:t>
      </w:r>
      <w:r w:rsidR="00520AB5">
        <w:rPr>
          <w:rFonts w:ascii="Times New Roman" w:hAnsi="Times New Roman" w:cs="Times New Roman"/>
          <w:sz w:val="24"/>
          <w:szCs w:val="24"/>
        </w:rPr>
        <w:t xml:space="preserve"> murine species </w:t>
      </w:r>
      <w:r>
        <w:rPr>
          <w:rFonts w:ascii="Times New Roman" w:hAnsi="Times New Roman" w:cs="Times New Roman"/>
          <w:sz w:val="24"/>
          <w:szCs w:val="24"/>
        </w:rPr>
        <w:t>that represent</w:t>
      </w:r>
      <w:r w:rsidR="00520AB5">
        <w:rPr>
          <w:rFonts w:ascii="Times New Roman" w:hAnsi="Times New Roman" w:cs="Times New Roman"/>
          <w:sz w:val="24"/>
          <w:szCs w:val="24"/>
        </w:rPr>
        <w:t xml:space="preserve"> some of the first non-</w:t>
      </w:r>
      <w:r w:rsidR="00520AB5">
        <w:rPr>
          <w:rFonts w:ascii="Times New Roman" w:hAnsi="Times New Roman" w:cs="Times New Roman"/>
          <w:i/>
          <w:iCs/>
          <w:sz w:val="24"/>
          <w:szCs w:val="24"/>
        </w:rPr>
        <w:t xml:space="preserve">Mus </w:t>
      </w:r>
      <w:r w:rsidR="00520AB5">
        <w:rPr>
          <w:rFonts w:ascii="Times New Roman" w:hAnsi="Times New Roman" w:cs="Times New Roman"/>
          <w:sz w:val="24"/>
          <w:szCs w:val="24"/>
        </w:rPr>
        <w:t xml:space="preserve">or </w:t>
      </w:r>
      <w:r w:rsidR="00520AB5">
        <w:rPr>
          <w:rFonts w:ascii="Times New Roman" w:hAnsi="Times New Roman" w:cs="Times New Roman"/>
          <w:i/>
          <w:iCs/>
          <w:sz w:val="24"/>
          <w:szCs w:val="24"/>
        </w:rPr>
        <w:t xml:space="preserve">Rattus </w:t>
      </w:r>
      <w:r w:rsidR="00520AB5">
        <w:rPr>
          <w:rFonts w:ascii="Times New Roman" w:hAnsi="Times New Roman" w:cs="Times New Roman"/>
          <w:sz w:val="24"/>
          <w:szCs w:val="24"/>
        </w:rPr>
        <w:t xml:space="preserve">genomes to be sequenced from the large radiation </w:t>
      </w:r>
      <w:r w:rsidR="00115316">
        <w:rPr>
          <w:rFonts w:ascii="Times New Roman" w:hAnsi="Times New Roman" w:cs="Times New Roman"/>
          <w:sz w:val="24"/>
          <w:szCs w:val="24"/>
        </w:rPr>
        <w:t xml:space="preserve">of </w:t>
      </w:r>
      <w:proofErr w:type="gramStart"/>
      <w:r w:rsidR="00520AB5">
        <w:rPr>
          <w:rFonts w:ascii="Times New Roman" w:hAnsi="Times New Roman" w:cs="Times New Roman"/>
          <w:sz w:val="24"/>
          <w:szCs w:val="24"/>
        </w:rPr>
        <w:t>Old World</w:t>
      </w:r>
      <w:proofErr w:type="gramEnd"/>
      <w:r w:rsidR="00520AB5">
        <w:rPr>
          <w:rFonts w:ascii="Times New Roman" w:hAnsi="Times New Roman" w:cs="Times New Roman"/>
          <w:sz w:val="24"/>
          <w:szCs w:val="24"/>
        </w:rPr>
        <w:t xml:space="preserve"> mice and rats. We combined our </w:t>
      </w:r>
      <w:r>
        <w:rPr>
          <w:rFonts w:ascii="Times New Roman" w:hAnsi="Times New Roman" w:cs="Times New Roman"/>
          <w:sz w:val="24"/>
          <w:szCs w:val="24"/>
        </w:rPr>
        <w:t>new</w:t>
      </w:r>
      <w:r w:rsidR="00520AB5">
        <w:rPr>
          <w:rFonts w:ascii="Times New Roman" w:hAnsi="Times New Roman" w:cs="Times New Roman"/>
          <w:sz w:val="24"/>
          <w:szCs w:val="24"/>
        </w:rPr>
        <w:t xml:space="preserve"> genomes with </w:t>
      </w:r>
      <w:r w:rsidR="00747E40">
        <w:rPr>
          <w:rFonts w:ascii="Times New Roman" w:hAnsi="Times New Roman" w:cs="Times New Roman"/>
          <w:sz w:val="24"/>
          <w:szCs w:val="24"/>
        </w:rPr>
        <w:t>nine</w:t>
      </w:r>
      <w:r w:rsidR="00520AB5">
        <w:rPr>
          <w:rFonts w:ascii="Times New Roman" w:hAnsi="Times New Roman" w:cs="Times New Roman"/>
          <w:sz w:val="24"/>
          <w:szCs w:val="24"/>
        </w:rPr>
        <w:t xml:space="preserve"> </w:t>
      </w:r>
      <w:r w:rsidR="005704B7">
        <w:rPr>
          <w:rFonts w:ascii="Times New Roman" w:hAnsi="Times New Roman" w:cs="Times New Roman"/>
          <w:sz w:val="24"/>
          <w:szCs w:val="24"/>
        </w:rPr>
        <w:t xml:space="preserve">publicly available </w:t>
      </w:r>
      <w:r w:rsidR="00520AB5">
        <w:rPr>
          <w:rFonts w:ascii="Times New Roman" w:hAnsi="Times New Roman" w:cs="Times New Roman"/>
          <w:sz w:val="24"/>
          <w:szCs w:val="24"/>
        </w:rPr>
        <w:t>murine genomes as well as the</w:t>
      </w:r>
      <w:r w:rsidR="00747E40">
        <w:rPr>
          <w:rFonts w:ascii="Times New Roman" w:hAnsi="Times New Roman" w:cs="Times New Roman"/>
          <w:sz w:val="24"/>
          <w:szCs w:val="24"/>
        </w:rPr>
        <w:t xml:space="preserve"> giant gerbil</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Rhombomys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opimus</w:t>
      </w:r>
      <w:proofErr w:type="spellEnd"/>
      <w:r w:rsidR="002C0DF0">
        <w:rPr>
          <w:rFonts w:ascii="Times New Roman" w:hAnsi="Times New Roman" w:cs="Times New Roman"/>
          <w:sz w:val="24"/>
          <w:szCs w:val="24"/>
        </w:rPr>
        <w:t xml:space="preserve"> </w: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 </w:instrText>
      </w:r>
      <w:r w:rsidR="002C0DF0">
        <w:rPr>
          <w:rFonts w:ascii="Times New Roman" w:hAnsi="Times New Roman" w:cs="Times New Roman"/>
          <w:sz w:val="24"/>
          <w:szCs w:val="24"/>
        </w:rPr>
        <w:fldChar w:fldCharType="begin">
          <w:fldData xml:space="preserve">PEVuZE5vdGU+PENpdGU+PEF1dGhvcj5OaWxzc29uPC9BdXRob3I+PFllYXI+MjAyMDwvWWVhcj48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</w:fldData>
        </w:fldChar>
      </w:r>
      <w:r w:rsidR="002C0DF0">
        <w:rPr>
          <w:rFonts w:ascii="Times New Roman" w:hAnsi="Times New Roman" w:cs="Times New Roman"/>
          <w:sz w:val="24"/>
          <w:szCs w:val="24"/>
        </w:rPr>
        <w:instrText xml:space="preserve"> ADDIN EN.CITE.DATA </w:instrText>
      </w:r>
      <w:r w:rsidR="002C0DF0">
        <w:rPr>
          <w:rFonts w:ascii="Times New Roman" w:hAnsi="Times New Roman" w:cs="Times New Roman"/>
          <w:sz w:val="24"/>
          <w:szCs w:val="24"/>
        </w:rPr>
      </w:r>
      <w:r w:rsidR="002C0DF0">
        <w:rPr>
          <w:rFonts w:ascii="Times New Roman" w:hAnsi="Times New Roman" w:cs="Times New Roman"/>
          <w:sz w:val="24"/>
          <w:szCs w:val="24"/>
        </w:rPr>
        <w:fldChar w:fldCharType="end"/>
      </w:r>
      <w:r w:rsidR="002C0DF0">
        <w:rPr>
          <w:rFonts w:ascii="Times New Roman" w:hAnsi="Times New Roman" w:cs="Times New Roman"/>
          <w:sz w:val="24"/>
          <w:szCs w:val="24"/>
        </w:rPr>
      </w:r>
      <w:r w:rsidR="002C0DF0">
        <w:rPr>
          <w:rFonts w:ascii="Times New Roman" w:hAnsi="Times New Roman" w:cs="Times New Roman"/>
          <w:sz w:val="24"/>
          <w:szCs w:val="24"/>
        </w:rPr>
        <w:fldChar w:fldCharType="separate"/>
      </w:r>
      <w:r w:rsidR="002C0DF0">
        <w:rPr>
          <w:rFonts w:ascii="Times New Roman" w:hAnsi="Times New Roman" w:cs="Times New Roman"/>
          <w:noProof/>
          <w:sz w:val="24"/>
          <w:szCs w:val="24"/>
        </w:rPr>
        <w:t>(Nilsson et al. 2020)</w:t>
      </w:r>
      <w:r w:rsidR="002C0DF0">
        <w:rPr>
          <w:rFonts w:ascii="Times New Roman" w:hAnsi="Times New Roman" w:cs="Times New Roman"/>
          <w:sz w:val="24"/>
          <w:szCs w:val="24"/>
        </w:rPr>
        <w:fldChar w:fldCharType="end"/>
      </w:r>
      <w:r w:rsidR="00592881">
        <w:rPr>
          <w:rFonts w:ascii="Times New Roman" w:hAnsi="Times New Roman" w:cs="Times New Roman"/>
          <w:sz w:val="24"/>
          <w:szCs w:val="24"/>
        </w:rPr>
        <w:t xml:space="preserve"> </w:t>
      </w:r>
      <w:r w:rsidR="00747E40">
        <w:rPr>
          <w:rFonts w:ascii="Times New Roman" w:hAnsi="Times New Roman" w:cs="Times New Roman"/>
          <w:sz w:val="24"/>
          <w:szCs w:val="24"/>
        </w:rPr>
        <w:t>and the</w:t>
      </w:r>
      <w:r w:rsidR="00520AB5">
        <w:rPr>
          <w:rFonts w:ascii="Times New Roman" w:hAnsi="Times New Roman" w:cs="Times New Roman"/>
          <w:sz w:val="24"/>
          <w:szCs w:val="24"/>
        </w:rPr>
        <w:t xml:space="preserve"> Siberian </w:t>
      </w:r>
      <w:r w:rsidR="003B427E">
        <w:rPr>
          <w:rFonts w:ascii="Times New Roman" w:hAnsi="Times New Roman" w:cs="Times New Roman"/>
          <w:sz w:val="24"/>
          <w:szCs w:val="24"/>
        </w:rPr>
        <w:t xml:space="preserve">dwarf </w:t>
      </w:r>
      <w:r w:rsidR="00520AB5">
        <w:rPr>
          <w:rFonts w:ascii="Times New Roman" w:hAnsi="Times New Roman" w:cs="Times New Roman"/>
          <w:sz w:val="24"/>
          <w:szCs w:val="24"/>
        </w:rPr>
        <w:t>hamster</w:t>
      </w:r>
      <w:r w:rsidR="00115316">
        <w:rPr>
          <w:rFonts w:ascii="Times New Roman" w:hAnsi="Times New Roman" w:cs="Times New Roman"/>
          <w:sz w:val="24"/>
          <w:szCs w:val="24"/>
        </w:rPr>
        <w:t xml:space="preserve">, </w:t>
      </w:r>
      <w:proofErr w:type="spellStart"/>
      <w:r w:rsidR="00115316" w:rsidRPr="00115316">
        <w:rPr>
          <w:rFonts w:ascii="Times New Roman" w:hAnsi="Times New Roman" w:cs="Times New Roman"/>
          <w:i/>
          <w:sz w:val="24"/>
          <w:szCs w:val="24"/>
        </w:rPr>
        <w:t>Phodopus</w:t>
      </w:r>
      <w:proofErr w:type="spellEnd"/>
      <w:r w:rsidR="00115316" w:rsidRPr="00115316">
        <w:rPr>
          <w:rFonts w:ascii="Times New Roman" w:hAnsi="Times New Roman" w:cs="Times New Roman"/>
          <w:i/>
          <w:sz w:val="24"/>
          <w:szCs w:val="24"/>
        </w:rPr>
        <w:t xml:space="preserve"> </w:t>
      </w:r>
      <w:proofErr w:type="spellStart"/>
      <w:r w:rsidR="00115316" w:rsidRPr="00115316">
        <w:rPr>
          <w:rFonts w:ascii="Times New Roman" w:hAnsi="Times New Roman" w:cs="Times New Roman"/>
          <w:i/>
          <w:sz w:val="24"/>
          <w:szCs w:val="24"/>
        </w:rPr>
        <w:t>sungorus</w:t>
      </w:r>
      <w:proofErr w:type="spellEnd"/>
      <w:r w:rsidR="003B427E">
        <w:rPr>
          <w:rFonts w:ascii="Times New Roman" w:hAnsi="Times New Roman" w:cs="Times New Roman"/>
          <w:sz w:val="24"/>
          <w:szCs w:val="24"/>
        </w:rPr>
        <w:t xml:space="preserve"> </w:t>
      </w:r>
      <w:r w:rsidR="00B14CF7">
        <w:rPr>
          <w:rFonts w:ascii="Times New Roman" w:hAnsi="Times New Roman" w:cs="Times New Roman"/>
          <w:sz w:val="24"/>
          <w:szCs w:val="24"/>
        </w:rPr>
        <w:fldChar w:fldCharType="begin"/>
      </w:r>
      <w:r w:rsidR="00B14CF7">
        <w:rPr>
          <w:rFonts w:ascii="Times New Roman" w:hAnsi="Times New Roman" w:cs="Times New Roman"/>
          <w:sz w:val="24"/>
          <w:szCs w:val="24"/>
        </w:rPr>
        <w:instrText xml:space="preserve"> ADDIN EN.CITE &lt;EndNote&gt;&lt;Cite&gt;&lt;Author&gt;Moore&lt;/Author&gt;&lt;Year&gt;2022&lt;/Year&gt;&lt;RecNum&gt;215&lt;/RecNum&gt;&lt;DisplayText&gt;(Moore et al. 2022)&lt;/DisplayText&gt;&lt;record&gt;&lt;rec-number&gt;215&lt;/rec-number&gt;&lt;foreign-keys&gt;&lt;key app="EN" db-id="vdwt9psdezv5tlee9vn5swzfzafw0azp5adx" timestamp="1660855506"&gt;215&lt;/key&gt;&lt;/foreign-keys&gt;&lt;ref-type name="Journal Article"&gt;17&lt;/ref-type&gt;&lt;contributors&gt;&lt;authors&gt;&lt;author&gt;Moore, E. C.&lt;/author&gt;&lt;author&gt;Thomas, G. W. C.&lt;/author&gt;&lt;author&gt;Mortimer, S.&lt;/author&gt;&lt;author&gt;Kopania, E. E. K.&lt;/author&gt;&lt;author&gt;Hunnicutt, K. E.&lt;/author&gt;&lt;author&gt;Clare-Salzler, Z. J.&lt;/author&gt;&lt;author&gt;Larson, E. L.&lt;/author&gt;&lt;author&gt;Good, J. M.&lt;/author&gt;&lt;/authors&gt;&lt;/contributors&gt;&lt;auth-address&gt;Division of Biological Sciences, The University of Montana, Missoula, Montana, 59812, USA.&amp;#xD;Department of Biological Sciences, The University of Denver, Denver, Colorado, 80208, USA.&lt;/auth-address&gt;&lt;titles&gt;&lt;title&gt;The Evolution of Widespread Recombination Suppression on the Dwarf Hamster (Phodopus) X Chromosome&lt;/title&gt;&lt;secondary-title&gt;Genome Biol Evol&lt;/secondary-title&gt;&lt;/titles&gt;&lt;periodical&gt;&lt;full-title&gt;Genome Biol Evol&lt;/full-title&gt;&lt;/periodical&gt;&lt;volume&gt;14&lt;/volume&gt;&lt;number&gt;6&lt;/number&gt;&lt;edition&gt;2022/06/02&lt;/edition&gt;&lt;keywords&gt;&lt;keyword&gt;Animals&lt;/keyword&gt;&lt;keyword&gt;Cricetinae&lt;/keyword&gt;&lt;keyword&gt;Evolution, Molecular&lt;/keyword&gt;&lt;keyword&gt;Female&lt;/keyword&gt;&lt;keyword&gt;*Phodopus/genetics&lt;/keyword&gt;&lt;keyword&gt;Pregnancy&lt;/keyword&gt;&lt;keyword&gt;Rats&lt;/keyword&gt;&lt;keyword&gt;Recombination, Genetic&lt;/keyword&gt;&lt;keyword&gt;*X Chromosome/genetics&lt;/keyword&gt;&lt;keyword&gt;*faster-X evolution&lt;/keyword&gt;&lt;keyword&gt;*sex chromosome evolution&lt;/keyword&gt;&lt;keyword&gt;*sex-biased genes&lt;/keyword&gt;&lt;keyword&gt;*transposable element accumulation&lt;/keyword&gt;&lt;/keywords&gt;&lt;dates&gt;&lt;year&gt;2022&lt;/year&gt;&lt;pub-dates&gt;&lt;date&gt;May 31&lt;/date&gt;&lt;/pub-dates&gt;&lt;/dates&gt;&lt;isbn&gt;1759-6653 (Electronic)&amp;#xD;1759-6653 (Linking)&lt;/isbn&gt;&lt;accession-num&gt;35642315&lt;/accession-num&gt;&lt;urls&gt;&lt;related-urls&gt;&lt;url&gt;https://www.ncbi.nlm.nih.gov/pubmed/35642315&lt;/url&gt;&lt;/related-urls&gt;&lt;/urls&gt;&lt;custom2&gt;PMC9185382&lt;/custom2&gt;&lt;electronic-resource-num&gt;10.1093/gbe/evac080&lt;/electronic-resource-num&gt;&lt;/record&gt;&lt;/Cite&gt;&lt;/EndNote&gt;</w:instrText>
      </w:r>
      <w:r w:rsidR="00B14CF7">
        <w:rPr>
          <w:rFonts w:ascii="Times New Roman" w:hAnsi="Times New Roman" w:cs="Times New Roman"/>
          <w:sz w:val="24"/>
          <w:szCs w:val="24"/>
        </w:rPr>
        <w:fldChar w:fldCharType="separate"/>
      </w:r>
      <w:r w:rsidR="00B14CF7">
        <w:rPr>
          <w:rFonts w:ascii="Times New Roman" w:hAnsi="Times New Roman" w:cs="Times New Roman"/>
          <w:noProof/>
          <w:sz w:val="24"/>
          <w:szCs w:val="24"/>
        </w:rPr>
        <w:t>(Moore et al. 2022)</w:t>
      </w:r>
      <w:r w:rsidR="00B14CF7">
        <w:rPr>
          <w:rFonts w:ascii="Times New Roman" w:hAnsi="Times New Roman" w:cs="Times New Roman"/>
          <w:sz w:val="24"/>
          <w:szCs w:val="24"/>
        </w:rPr>
        <w:fldChar w:fldCharType="end"/>
      </w:r>
      <w:r w:rsidR="003C5940">
        <w:rPr>
          <w:rFonts w:ascii="Times New Roman" w:hAnsi="Times New Roman" w:cs="Times New Roman"/>
          <w:sz w:val="24"/>
          <w:szCs w:val="24"/>
        </w:rPr>
        <w:t xml:space="preserve">.We then </w:t>
      </w:r>
      <w:r w:rsidR="00520AB5">
        <w:rPr>
          <w:rFonts w:ascii="Times New Roman" w:hAnsi="Times New Roman" w:cs="Times New Roman"/>
          <w:sz w:val="24"/>
          <w:szCs w:val="24"/>
        </w:rPr>
        <w:t xml:space="preserve">inferred a species level phylogeny from ultra-conserved elements (UCEs). </w:t>
      </w:r>
      <w:r>
        <w:rPr>
          <w:rFonts w:ascii="Times New Roman" w:hAnsi="Times New Roman" w:cs="Times New Roman"/>
          <w:sz w:val="24"/>
          <w:szCs w:val="24"/>
        </w:rPr>
        <w:t>Using</w:t>
      </w:r>
      <w:r w:rsidR="001B7F12">
        <w:rPr>
          <w:rFonts w:ascii="Times New Roman" w:hAnsi="Times New Roman" w:cs="Times New Roman"/>
          <w:sz w:val="24"/>
          <w:szCs w:val="24"/>
        </w:rPr>
        <w:t xml:space="preserve"> a concatenated dataset of </w:t>
      </w:r>
      <w:r>
        <w:rPr>
          <w:rFonts w:ascii="Times New Roman" w:hAnsi="Times New Roman" w:cs="Times New Roman"/>
          <w:sz w:val="24"/>
          <w:szCs w:val="24"/>
        </w:rPr>
        <w:t>2,645 aligned</w:t>
      </w:r>
      <w:r w:rsidR="001B7F12">
        <w:rPr>
          <w:rFonts w:ascii="Times New Roman" w:hAnsi="Times New Roman" w:cs="Times New Roman"/>
          <w:sz w:val="24"/>
          <w:szCs w:val="24"/>
        </w:rPr>
        <w:t xml:space="preserve"> UCEs</w:t>
      </w:r>
      <w:r>
        <w:rPr>
          <w:rFonts w:ascii="Times New Roman" w:hAnsi="Times New Roman" w:cs="Times New Roman"/>
          <w:sz w:val="24"/>
          <w:szCs w:val="24"/>
        </w:rPr>
        <w:t xml:space="preserve"> we infer</w:t>
      </w:r>
      <w:r w:rsidR="008862CD">
        <w:rPr>
          <w:rFonts w:ascii="Times New Roman" w:hAnsi="Times New Roman" w:cs="Times New Roman"/>
          <w:sz w:val="24"/>
          <w:szCs w:val="24"/>
        </w:rPr>
        <w:t>red</w:t>
      </w:r>
      <w:r>
        <w:rPr>
          <w:rFonts w:ascii="Times New Roman" w:hAnsi="Times New Roman" w:cs="Times New Roman"/>
          <w:sz w:val="24"/>
          <w:szCs w:val="24"/>
        </w:rPr>
        <w:t xml:space="preserve"> a species tree </w:t>
      </w:r>
      <w:r w:rsidR="002F605F" w:rsidRPr="002F605F">
        <w:rPr>
          <w:rFonts w:ascii="Times New Roman" w:hAnsi="Times New Roman" w:cs="Times New Roman"/>
          <w:sz w:val="24"/>
          <w:szCs w:val="24"/>
        </w:rPr>
        <w:t>(Fig</w:t>
      </w:r>
      <w:r w:rsidR="00695385">
        <w:rPr>
          <w:rFonts w:ascii="Times New Roman" w:hAnsi="Times New Roman" w:cs="Times New Roman"/>
          <w:sz w:val="24"/>
          <w:szCs w:val="24"/>
        </w:rPr>
        <w:t>.</w:t>
      </w:r>
      <w:r w:rsidR="002F605F" w:rsidRPr="002F605F">
        <w:rPr>
          <w:rFonts w:ascii="Times New Roman" w:hAnsi="Times New Roman" w:cs="Times New Roman"/>
          <w:sz w:val="24"/>
          <w:szCs w:val="24"/>
        </w:rPr>
        <w:t xml:space="preserve"> 1) </w:t>
      </w:r>
      <w:r>
        <w:rPr>
          <w:rFonts w:ascii="Times New Roman" w:hAnsi="Times New Roman" w:cs="Times New Roman"/>
          <w:sz w:val="24"/>
          <w:szCs w:val="24"/>
        </w:rPr>
        <w:t xml:space="preserve">that </w:t>
      </w:r>
      <w:r w:rsidR="002F605F" w:rsidRPr="002F605F">
        <w:rPr>
          <w:rFonts w:ascii="Times New Roman" w:hAnsi="Times New Roman" w:cs="Times New Roman"/>
          <w:sz w:val="24"/>
          <w:szCs w:val="24"/>
        </w:rPr>
        <w:t>recover</w:t>
      </w:r>
      <w:r w:rsidR="008862CD">
        <w:rPr>
          <w:rFonts w:ascii="Times New Roman" w:hAnsi="Times New Roman" w:cs="Times New Roman"/>
          <w:sz w:val="24"/>
          <w:szCs w:val="24"/>
        </w:rPr>
        <w:t>ed</w:t>
      </w:r>
      <w:r w:rsidR="002F605F" w:rsidRPr="002F605F">
        <w:rPr>
          <w:rFonts w:ascii="Times New Roman" w:hAnsi="Times New Roman" w:cs="Times New Roman"/>
          <w:sz w:val="24"/>
          <w:szCs w:val="24"/>
        </w:rPr>
        <w:t xml:space="preserve"> the anticipated relationships between most murid taxa</w:t>
      </w:r>
      <w:r w:rsidR="00695385">
        <w:rPr>
          <w:rFonts w:ascii="Times New Roman" w:hAnsi="Times New Roman" w:cs="Times New Roman"/>
          <w:sz w:val="24"/>
          <w:szCs w:val="24"/>
        </w:rPr>
        <w:t xml:space="preserve"> </w:t>
      </w:r>
      <w:r w:rsidR="00692CDC">
        <w:rPr>
          <w:rFonts w:ascii="Times New Roman" w:hAnsi="Times New Roman" w:cs="Times New Roman"/>
          <w:sz w:val="24"/>
          <w:szCs w:val="24"/>
        </w:rPr>
        <w:t>(</w:t>
      </w:r>
      <w:r w:rsidR="00695385">
        <w:rPr>
          <w:rFonts w:ascii="Times New Roman" w:hAnsi="Times New Roman" w:cs="Times New Roman"/>
          <w:sz w:val="24"/>
          <w:szCs w:val="24"/>
        </w:rPr>
        <w:fldChar w:fldCharType="begin"/>
      </w:r>
      <w:r w:rsidR="00695385">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695385">
        <w:rPr>
          <w:rFonts w:ascii="Times New Roman" w:hAnsi="Times New Roman" w:cs="Times New Roman"/>
          <w:sz w:val="24"/>
          <w:szCs w:val="24"/>
        </w:rPr>
        <w:fldChar w:fldCharType="separate"/>
      </w:r>
      <w:r w:rsidR="00695385">
        <w:rPr>
          <w:rFonts w:ascii="Times New Roman" w:hAnsi="Times New Roman" w:cs="Times New Roman"/>
          <w:noProof/>
          <w:sz w:val="24"/>
          <w:szCs w:val="24"/>
        </w:rPr>
        <w:t>(Steppan and Schenk 2017)</w:t>
      </w:r>
      <w:r w:rsidR="00695385">
        <w:rPr>
          <w:rFonts w:ascii="Times New Roman" w:hAnsi="Times New Roman" w:cs="Times New Roman"/>
          <w:sz w:val="24"/>
          <w:szCs w:val="24"/>
        </w:rPr>
        <w:fldChar w:fldCharType="end"/>
      </w:r>
      <w:r w:rsidR="00692CDC">
        <w:rPr>
          <w:rFonts w:ascii="Times New Roman" w:hAnsi="Times New Roman" w:cs="Times New Roman"/>
          <w:sz w:val="24"/>
          <w:szCs w:val="24"/>
        </w:rPr>
        <w:t xml:space="preserve">; </w:t>
      </w:r>
      <w:commentRangeStart w:id="58"/>
      <w:commentRangeStart w:id="59"/>
      <w:commentRangeStart w:id="60"/>
      <w:commentRangeStart w:id="61"/>
      <w:r w:rsidR="002F605F" w:rsidRPr="002F605F">
        <w:rPr>
          <w:rFonts w:ascii="Times New Roman" w:hAnsi="Times New Roman" w:cs="Times New Roman"/>
          <w:sz w:val="24"/>
          <w:szCs w:val="24"/>
        </w:rPr>
        <w:t>Fig</w:t>
      </w:r>
      <w:r w:rsidR="00695385">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695385">
        <w:rPr>
          <w:rFonts w:ascii="Times New Roman" w:hAnsi="Times New Roman" w:cs="Times New Roman"/>
          <w:sz w:val="24"/>
          <w:szCs w:val="24"/>
        </w:rPr>
        <w:t>S</w:t>
      </w:r>
      <w:r w:rsidR="002F605F" w:rsidRPr="002F605F">
        <w:rPr>
          <w:rFonts w:ascii="Times New Roman" w:hAnsi="Times New Roman" w:cs="Times New Roman"/>
          <w:sz w:val="24"/>
          <w:szCs w:val="24"/>
        </w:rPr>
        <w:t xml:space="preserve">1) </w:t>
      </w:r>
      <w:commentRangeEnd w:id="58"/>
      <w:r w:rsidR="000C0807">
        <w:rPr>
          <w:rStyle w:val="CommentReference"/>
        </w:rPr>
        <w:commentReference w:id="58"/>
      </w:r>
      <w:commentRangeEnd w:id="59"/>
      <w:r w:rsidR="003C5940">
        <w:rPr>
          <w:rStyle w:val="CommentReference"/>
        </w:rPr>
        <w:commentReference w:id="59"/>
      </w:r>
      <w:commentRangeEnd w:id="60"/>
      <w:r w:rsidR="00232CAF">
        <w:rPr>
          <w:rStyle w:val="CommentReference"/>
        </w:rPr>
        <w:commentReference w:id="60"/>
      </w:r>
      <w:commentRangeEnd w:id="61"/>
      <w:r w:rsidR="001F7F91">
        <w:rPr>
          <w:rStyle w:val="CommentReference"/>
        </w:rPr>
        <w:commentReference w:id="61"/>
      </w:r>
      <w:r w:rsidR="002F605F" w:rsidRPr="002F605F">
        <w:rPr>
          <w:rFonts w:ascii="Times New Roman" w:hAnsi="Times New Roman" w:cs="Times New Roman"/>
          <w:sz w:val="24"/>
          <w:szCs w:val="24"/>
        </w:rPr>
        <w:t>but place</w:t>
      </w:r>
      <w:r w:rsidR="008862CD">
        <w:rPr>
          <w:rFonts w:ascii="Times New Roman" w:hAnsi="Times New Roman" w:cs="Times New Roman"/>
          <w:sz w:val="24"/>
          <w:szCs w:val="24"/>
        </w:rPr>
        <w:t>d</w:t>
      </w:r>
      <w:r w:rsidR="002F605F" w:rsidRPr="002F605F">
        <w:rPr>
          <w:rFonts w:ascii="Times New Roman" w:hAnsi="Times New Roman" w:cs="Times New Roman"/>
          <w:sz w:val="24"/>
          <w:szCs w:val="24"/>
        </w:rPr>
        <w:t xml:space="preserve"> the two </w:t>
      </w:r>
      <w:proofErr w:type="spellStart"/>
      <w:r w:rsidR="002F605F" w:rsidRPr="005B28B3">
        <w:rPr>
          <w:rFonts w:ascii="Times New Roman" w:hAnsi="Times New Roman" w:cs="Times New Roman"/>
          <w:i/>
          <w:iCs/>
          <w:sz w:val="24"/>
          <w:szCs w:val="24"/>
        </w:rPr>
        <w:t>Apodemus</w:t>
      </w:r>
      <w:proofErr w:type="spellEnd"/>
      <w:r w:rsidR="002F605F" w:rsidRPr="002F605F">
        <w:rPr>
          <w:rFonts w:ascii="Times New Roman" w:hAnsi="Times New Roman" w:cs="Times New Roman"/>
          <w:sz w:val="24"/>
          <w:szCs w:val="24"/>
        </w:rPr>
        <w:t xml:space="preserve"> species and </w:t>
      </w:r>
      <w:proofErr w:type="spellStart"/>
      <w:r w:rsidR="002F605F" w:rsidRPr="005B28B3">
        <w:rPr>
          <w:rFonts w:ascii="Times New Roman" w:hAnsi="Times New Roman" w:cs="Times New Roman"/>
          <w:i/>
          <w:iCs/>
          <w:sz w:val="24"/>
          <w:szCs w:val="24"/>
        </w:rPr>
        <w:t>Rhynchomys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in unexpected phylogenetic positions. With </w:t>
      </w:r>
      <w:r w:rsidR="00DE0F26">
        <w:rPr>
          <w:rFonts w:ascii="Times New Roman" w:hAnsi="Times New Roman" w:cs="Times New Roman"/>
          <w:i/>
          <w:iCs/>
          <w:sz w:val="24"/>
          <w:szCs w:val="24"/>
        </w:rPr>
        <w:t xml:space="preserve">P. </w:t>
      </w:r>
      <w:proofErr w:type="spellStart"/>
      <w:r w:rsidR="002F605F" w:rsidRPr="005B28B3">
        <w:rPr>
          <w:rFonts w:ascii="Times New Roman" w:hAnsi="Times New Roman" w:cs="Times New Roman"/>
          <w:i/>
          <w:iCs/>
          <w:sz w:val="24"/>
          <w:szCs w:val="24"/>
        </w:rPr>
        <w:t>sungorus</w:t>
      </w:r>
      <w:proofErr w:type="spellEnd"/>
      <w:r w:rsidR="002F605F" w:rsidRPr="002F605F">
        <w:rPr>
          <w:rFonts w:ascii="Times New Roman" w:hAnsi="Times New Roman" w:cs="Times New Roman"/>
          <w:sz w:val="24"/>
          <w:szCs w:val="24"/>
        </w:rPr>
        <w:t xml:space="preserve"> separating the </w:t>
      </w:r>
      <w:proofErr w:type="spellStart"/>
      <w:r w:rsidR="002F605F" w:rsidRPr="002F605F">
        <w:rPr>
          <w:rFonts w:ascii="Times New Roman" w:hAnsi="Times New Roman" w:cs="Times New Roman"/>
          <w:sz w:val="24"/>
          <w:szCs w:val="24"/>
        </w:rPr>
        <w:t>Cricetidae</w:t>
      </w:r>
      <w:proofErr w:type="spellEnd"/>
      <w:r w:rsidR="002F605F" w:rsidRPr="002F605F">
        <w:rPr>
          <w:rFonts w:ascii="Times New Roman" w:hAnsi="Times New Roman" w:cs="Times New Roman"/>
          <w:sz w:val="24"/>
          <w:szCs w:val="24"/>
        </w:rPr>
        <w:t xml:space="preserve"> from the rest of Muridae, the first </w:t>
      </w:r>
      <w:r w:rsidR="008862CD">
        <w:rPr>
          <w:rFonts w:ascii="Times New Roman" w:hAnsi="Times New Roman" w:cs="Times New Roman"/>
          <w:sz w:val="24"/>
          <w:szCs w:val="24"/>
        </w:rPr>
        <w:t>split</w:t>
      </w:r>
      <w:r w:rsidR="008862CD" w:rsidRPr="002F605F">
        <w:rPr>
          <w:rFonts w:ascii="Times New Roman" w:hAnsi="Times New Roman" w:cs="Times New Roman"/>
          <w:sz w:val="24"/>
          <w:szCs w:val="24"/>
        </w:rPr>
        <w:t xml:space="preserve"> </w:t>
      </w:r>
      <w:r w:rsidR="008862CD">
        <w:rPr>
          <w:rFonts w:ascii="Times New Roman" w:hAnsi="Times New Roman" w:cs="Times New Roman"/>
          <w:sz w:val="24"/>
          <w:szCs w:val="24"/>
        </w:rPr>
        <w:t>wa</w:t>
      </w:r>
      <w:r w:rsidR="002F605F" w:rsidRPr="002F605F">
        <w:rPr>
          <w:rFonts w:ascii="Times New Roman" w:hAnsi="Times New Roman" w:cs="Times New Roman"/>
          <w:sz w:val="24"/>
          <w:szCs w:val="24"/>
        </w:rPr>
        <w:t xml:space="preserve">s between the sole member of the </w:t>
      </w:r>
      <w:proofErr w:type="spellStart"/>
      <w:r w:rsidR="002F605F" w:rsidRPr="002F605F">
        <w:rPr>
          <w:rFonts w:ascii="Times New Roman" w:hAnsi="Times New Roman" w:cs="Times New Roman"/>
          <w:sz w:val="24"/>
          <w:szCs w:val="24"/>
        </w:rPr>
        <w:t>Gerbillinae</w:t>
      </w:r>
      <w:proofErr w:type="spellEnd"/>
      <w:r w:rsidR="002F605F" w:rsidRPr="002F605F">
        <w:rPr>
          <w:rFonts w:ascii="Times New Roman" w:hAnsi="Times New Roman" w:cs="Times New Roman"/>
          <w:sz w:val="24"/>
          <w:szCs w:val="24"/>
        </w:rPr>
        <w:t xml:space="preserve">, </w:t>
      </w:r>
      <w:r w:rsidR="00DE0F26">
        <w:rPr>
          <w:rFonts w:ascii="Times New Roman" w:hAnsi="Times New Roman" w:cs="Times New Roman"/>
          <w:i/>
          <w:iCs/>
          <w:sz w:val="24"/>
          <w:szCs w:val="24"/>
        </w:rPr>
        <w:t xml:space="preserve">R. </w:t>
      </w:r>
      <w:proofErr w:type="spellStart"/>
      <w:r w:rsidR="002F605F" w:rsidRPr="005B28B3">
        <w:rPr>
          <w:rFonts w:ascii="Times New Roman" w:hAnsi="Times New Roman" w:cs="Times New Roman"/>
          <w:i/>
          <w:iCs/>
          <w:sz w:val="24"/>
          <w:szCs w:val="24"/>
        </w:rPr>
        <w:t>opimus</w:t>
      </w:r>
      <w:proofErr w:type="spellEnd"/>
      <w:r w:rsidR="002F605F" w:rsidRPr="002F605F">
        <w:rPr>
          <w:rFonts w:ascii="Times New Roman" w:hAnsi="Times New Roman" w:cs="Times New Roman"/>
          <w:sz w:val="24"/>
          <w:szCs w:val="24"/>
        </w:rPr>
        <w:t xml:space="preserve">, and the </w:t>
      </w:r>
      <w:proofErr w:type="spellStart"/>
      <w:r w:rsidR="002F605F" w:rsidRPr="002F605F">
        <w:rPr>
          <w:rFonts w:ascii="Times New Roman" w:hAnsi="Times New Roman" w:cs="Times New Roman"/>
          <w:sz w:val="24"/>
          <w:szCs w:val="24"/>
        </w:rPr>
        <w:t>Murinae</w:t>
      </w:r>
      <w:proofErr w:type="spellEnd"/>
      <w:r w:rsidR="002F605F" w:rsidRPr="002F605F">
        <w:rPr>
          <w:rFonts w:ascii="Times New Roman" w:hAnsi="Times New Roman" w:cs="Times New Roman"/>
          <w:sz w:val="24"/>
          <w:szCs w:val="24"/>
        </w:rPr>
        <w:t xml:space="preserve">. Within </w:t>
      </w:r>
      <w:proofErr w:type="spellStart"/>
      <w:r w:rsidR="002F605F" w:rsidRPr="002F605F">
        <w:rPr>
          <w:rFonts w:ascii="Times New Roman" w:hAnsi="Times New Roman" w:cs="Times New Roman"/>
          <w:sz w:val="24"/>
          <w:szCs w:val="24"/>
        </w:rPr>
        <w:t>Murinae</w:t>
      </w:r>
      <w:proofErr w:type="spellEnd"/>
      <w:r w:rsidR="002F605F" w:rsidRPr="002F605F">
        <w:rPr>
          <w:rFonts w:ascii="Times New Roman" w:hAnsi="Times New Roman" w:cs="Times New Roman"/>
          <w:sz w:val="24"/>
          <w:szCs w:val="24"/>
        </w:rPr>
        <w:t xml:space="preserve">, </w:t>
      </w:r>
      <w:r w:rsidR="008862CD">
        <w:rPr>
          <w:rFonts w:ascii="Times New Roman" w:hAnsi="Times New Roman" w:cs="Times New Roman"/>
          <w:sz w:val="24"/>
          <w:szCs w:val="24"/>
        </w:rPr>
        <w:t xml:space="preserve">we observed a deep split between </w:t>
      </w:r>
      <w:r w:rsidR="002F605F" w:rsidRPr="002F605F">
        <w:rPr>
          <w:rFonts w:ascii="Times New Roman" w:hAnsi="Times New Roman" w:cs="Times New Roman"/>
          <w:sz w:val="24"/>
          <w:szCs w:val="24"/>
        </w:rPr>
        <w:t xml:space="preserve">the </w:t>
      </w:r>
      <w:r w:rsidR="002F605F" w:rsidRPr="005B28B3">
        <w:rPr>
          <w:rFonts w:ascii="Times New Roman" w:hAnsi="Times New Roman" w:cs="Times New Roman"/>
          <w:i/>
          <w:iCs/>
          <w:sz w:val="24"/>
          <w:szCs w:val="24"/>
        </w:rPr>
        <w:t>Rattus</w:t>
      </w:r>
      <w:r w:rsidR="002F605F" w:rsidRPr="002F605F">
        <w:rPr>
          <w:rFonts w:ascii="Times New Roman" w:hAnsi="Times New Roman" w:cs="Times New Roman"/>
          <w:sz w:val="24"/>
          <w:szCs w:val="24"/>
        </w:rPr>
        <w:t xml:space="preserve"> group </w:t>
      </w:r>
      <w:r w:rsidR="008862CD">
        <w:rPr>
          <w:rFonts w:ascii="Times New Roman" w:hAnsi="Times New Roman" w:cs="Times New Roman"/>
          <w:sz w:val="24"/>
          <w:szCs w:val="24"/>
        </w:rPr>
        <w:t>and other taxa</w:t>
      </w:r>
      <w:r w:rsidR="002F605F" w:rsidRPr="002F605F">
        <w:rPr>
          <w:rFonts w:ascii="Times New Roman" w:hAnsi="Times New Roman" w:cs="Times New Roman"/>
          <w:sz w:val="24"/>
          <w:szCs w:val="24"/>
        </w:rPr>
        <w:t xml:space="preserve">, in line </w:t>
      </w:r>
      <w:r w:rsidR="00115316">
        <w:rPr>
          <w:rFonts w:ascii="Times New Roman" w:hAnsi="Times New Roman" w:cs="Times New Roman"/>
          <w:sz w:val="24"/>
          <w:szCs w:val="24"/>
        </w:rPr>
        <w:t xml:space="preserve">with </w:t>
      </w:r>
      <w:r w:rsidR="002F605F" w:rsidRPr="002F605F">
        <w:rPr>
          <w:rFonts w:ascii="Times New Roman" w:hAnsi="Times New Roman" w:cs="Times New Roman"/>
          <w:sz w:val="24"/>
          <w:szCs w:val="24"/>
        </w:rPr>
        <w:t xml:space="preserve">previous phylogenetic reconstructions of </w:t>
      </w:r>
      <w:proofErr w:type="spellStart"/>
      <w:r w:rsidR="002F605F" w:rsidRPr="002F605F">
        <w:rPr>
          <w:rFonts w:ascii="Times New Roman" w:hAnsi="Times New Roman" w:cs="Times New Roman"/>
          <w:sz w:val="24"/>
          <w:szCs w:val="24"/>
        </w:rPr>
        <w:t>Murinae</w:t>
      </w:r>
      <w:proofErr w:type="spellEnd"/>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PEVuZE5vdGU+PENpdGU+PEF1dGhvcj5TdGVwcGFuPC9BdXRob3I+PFllYXI+MjAxNzwvWWVhcj48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</w:fldData>
        </w:fldChar>
      </w:r>
      <w:r w:rsidR="00625DC1">
        <w:rPr>
          <w:rFonts w:ascii="Times New Roman" w:hAnsi="Times New Roman" w:cs="Times New Roman"/>
          <w:sz w:val="24"/>
          <w:szCs w:val="24"/>
        </w:rPr>
        <w:instrText xml:space="preserve"> ADDIN EN.CITE </w:instrText>
      </w:r>
      <w:r w:rsidR="00625DC1">
        <w:rPr>
          <w:rFonts w:ascii="Times New Roman" w:hAnsi="Times New Roman" w:cs="Times New Roman"/>
          <w:sz w:val="24"/>
          <w:szCs w:val="24"/>
        </w:rPr>
        <w:fldChar w:fldCharType="begin">
          <w:fldData xml:space="preserve">PEVuZE5vdGU+PENpdGU+PEF1dGhvcj5TdGVwcGFuPC9BdXRob3I+PFllYXI+MjAxNzwvWWVhcj48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</w:fldData>
        </w:fldChar>
      </w:r>
      <w:r w:rsidR="00625DC1">
        <w:rPr>
          <w:rFonts w:ascii="Times New Roman" w:hAnsi="Times New Roman" w:cs="Times New Roman"/>
          <w:sz w:val="24"/>
          <w:szCs w:val="24"/>
        </w:rPr>
        <w:instrText xml:space="preserve"> ADDIN EN.CITE.DATA </w:instrText>
      </w:r>
      <w:r w:rsidR="00625DC1">
        <w:rPr>
          <w:rFonts w:ascii="Times New Roman" w:hAnsi="Times New Roman" w:cs="Times New Roman"/>
          <w:sz w:val="24"/>
          <w:szCs w:val="24"/>
        </w:rPr>
      </w:r>
      <w:r w:rsidR="00625DC1">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625DC1">
        <w:rPr>
          <w:rFonts w:ascii="Times New Roman" w:hAnsi="Times New Roman" w:cs="Times New Roman"/>
          <w:noProof/>
          <w:sz w:val="24"/>
          <w:szCs w:val="24"/>
        </w:rPr>
        <w:t>(Steppan et al. 2004; Lecompte et al. 2008; Steppan and Schenk 2017)</w:t>
      </w:r>
      <w:r w:rsidR="00A50A99">
        <w:rPr>
          <w:rFonts w:ascii="Times New Roman" w:hAnsi="Times New Roman" w:cs="Times New Roman"/>
          <w:sz w:val="24"/>
          <w:szCs w:val="24"/>
        </w:rPr>
        <w:fldChar w:fldCharType="end"/>
      </w:r>
      <w:r w:rsidR="002F605F" w:rsidRPr="002F605F">
        <w:rPr>
          <w:rFonts w:ascii="Times New Roman" w:hAnsi="Times New Roman" w:cs="Times New Roman"/>
          <w:sz w:val="24"/>
          <w:szCs w:val="24"/>
        </w:rPr>
        <w:t xml:space="preserve">. </w:t>
      </w:r>
    </w:p>
    <w:p w14:paraId="1BB09F0C" w14:textId="7463CA93" w:rsidR="00AA22F4"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2F605F" w:rsidRPr="002F605F">
        <w:rPr>
          <w:rFonts w:ascii="Times New Roman" w:hAnsi="Times New Roman" w:cs="Times New Roman"/>
          <w:sz w:val="24"/>
          <w:szCs w:val="24"/>
        </w:rPr>
        <w:t>Based on</w:t>
      </w:r>
      <w:r w:rsidR="00747E40">
        <w:rPr>
          <w:rFonts w:ascii="Times New Roman" w:hAnsi="Times New Roman" w:cs="Times New Roman"/>
          <w:sz w:val="24"/>
          <w:szCs w:val="24"/>
        </w:rPr>
        <w:t xml:space="preserve"> previously inferred phylogenies from</w:t>
      </w:r>
      <w:r w:rsidR="00CC1088">
        <w:rPr>
          <w:rFonts w:ascii="Times New Roman" w:hAnsi="Times New Roman" w:cs="Times New Roman"/>
          <w:sz w:val="24"/>
          <w:szCs w:val="24"/>
        </w:rPr>
        <w:t xml:space="preserve"> up to</w:t>
      </w:r>
      <w:r w:rsidR="00747E40">
        <w:rPr>
          <w:rFonts w:ascii="Times New Roman" w:hAnsi="Times New Roman" w:cs="Times New Roman"/>
          <w:sz w:val="24"/>
          <w:szCs w:val="24"/>
        </w:rPr>
        <w:t xml:space="preserve"> </w:t>
      </w:r>
      <w:r w:rsidR="00C15749">
        <w:rPr>
          <w:rFonts w:ascii="Times New Roman" w:hAnsi="Times New Roman" w:cs="Times New Roman"/>
          <w:sz w:val="24"/>
          <w:szCs w:val="24"/>
        </w:rPr>
        <w:t>six</w:t>
      </w:r>
      <w:r w:rsidR="00F10069">
        <w:rPr>
          <w:rFonts w:ascii="Times New Roman" w:hAnsi="Times New Roman" w:cs="Times New Roman"/>
          <w:sz w:val="24"/>
          <w:szCs w:val="24"/>
        </w:rPr>
        <w:t xml:space="preserve"> </w:t>
      </w:r>
      <w:r w:rsidR="00747E40">
        <w:rPr>
          <w:rFonts w:ascii="Times New Roman" w:hAnsi="Times New Roman" w:cs="Times New Roman"/>
          <w:sz w:val="24"/>
          <w:szCs w:val="24"/>
        </w:rPr>
        <w:t>loci</w:t>
      </w:r>
      <w:r w:rsidR="002F605F" w:rsidRPr="002F605F">
        <w:rPr>
          <w:rFonts w:ascii="Times New Roman" w:hAnsi="Times New Roman" w:cs="Times New Roman"/>
          <w:sz w:val="24"/>
          <w:szCs w:val="24"/>
        </w:rPr>
        <w:t xml:space="preserve">, we would expect </w:t>
      </w:r>
      <w:r w:rsidR="00DE0F26">
        <w:rPr>
          <w:rFonts w:ascii="Times New Roman" w:hAnsi="Times New Roman" w:cs="Times New Roman"/>
          <w:i/>
          <w:iCs/>
          <w:sz w:val="24"/>
          <w:szCs w:val="24"/>
        </w:rPr>
        <w:t>R.</w:t>
      </w:r>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to </w:t>
      </w:r>
      <w:r w:rsidR="007010F8">
        <w:rPr>
          <w:rFonts w:ascii="Times New Roman" w:hAnsi="Times New Roman" w:cs="Times New Roman"/>
          <w:sz w:val="24"/>
          <w:szCs w:val="24"/>
        </w:rPr>
        <w:t>split</w:t>
      </w:r>
      <w:r w:rsidR="007010F8"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next as the representative of </w:t>
      </w:r>
      <w:proofErr w:type="spellStart"/>
      <w:r w:rsidR="002F605F" w:rsidRPr="002F605F">
        <w:rPr>
          <w:rFonts w:ascii="Times New Roman" w:hAnsi="Times New Roman" w:cs="Times New Roman"/>
          <w:sz w:val="24"/>
          <w:szCs w:val="24"/>
        </w:rPr>
        <w:t>Hydromyini</w:t>
      </w:r>
      <w:proofErr w:type="spellEnd"/>
      <w:r w:rsidR="002F605F" w:rsidRPr="002F605F">
        <w:rPr>
          <w:rFonts w:ascii="Times New Roman" w:hAnsi="Times New Roman" w:cs="Times New Roman"/>
          <w:sz w:val="24"/>
          <w:szCs w:val="24"/>
        </w:rPr>
        <w:t xml:space="preserve">, followed by a split with one lineage representing the African </w:t>
      </w:r>
      <w:proofErr w:type="spellStart"/>
      <w:r w:rsidR="002F605F" w:rsidRPr="002F605F">
        <w:rPr>
          <w:rFonts w:ascii="Times New Roman" w:hAnsi="Times New Roman" w:cs="Times New Roman"/>
          <w:sz w:val="24"/>
          <w:szCs w:val="24"/>
        </w:rPr>
        <w:t>Otomyini</w:t>
      </w:r>
      <w:proofErr w:type="spellEnd"/>
      <w:r w:rsidR="002F605F" w:rsidRPr="002F605F">
        <w:rPr>
          <w:rFonts w:ascii="Times New Roman" w:hAnsi="Times New Roman" w:cs="Times New Roman"/>
          <w:sz w:val="24"/>
          <w:szCs w:val="24"/>
        </w:rPr>
        <w:t xml:space="preserve"> and </w:t>
      </w:r>
      <w:proofErr w:type="spellStart"/>
      <w:r w:rsidR="002F605F" w:rsidRPr="002F605F">
        <w:rPr>
          <w:rFonts w:ascii="Times New Roman" w:hAnsi="Times New Roman" w:cs="Times New Roman"/>
          <w:sz w:val="24"/>
          <w:szCs w:val="24"/>
        </w:rPr>
        <w:t>Arvicanthini</w:t>
      </w:r>
      <w:proofErr w:type="spellEnd"/>
      <w:r w:rsidR="002F605F" w:rsidRPr="002F605F">
        <w:rPr>
          <w:rFonts w:ascii="Times New Roman" w:hAnsi="Times New Roman" w:cs="Times New Roman"/>
          <w:sz w:val="24"/>
          <w:szCs w:val="24"/>
        </w:rPr>
        <w:t xml:space="preserve">, and another containing </w:t>
      </w:r>
      <w:proofErr w:type="spellStart"/>
      <w:r w:rsidR="002F605F" w:rsidRPr="002F605F">
        <w:rPr>
          <w:rFonts w:ascii="Times New Roman" w:hAnsi="Times New Roman" w:cs="Times New Roman"/>
          <w:sz w:val="24"/>
          <w:szCs w:val="24"/>
        </w:rPr>
        <w:t>Murini</w:t>
      </w:r>
      <w:proofErr w:type="spellEnd"/>
      <w:r w:rsidR="002F605F" w:rsidRPr="002F605F">
        <w:rPr>
          <w:rFonts w:ascii="Times New Roman" w:hAnsi="Times New Roman" w:cs="Times New Roman"/>
          <w:sz w:val="24"/>
          <w:szCs w:val="24"/>
        </w:rPr>
        <w:t xml:space="preserve">, </w:t>
      </w:r>
      <w:proofErr w:type="spellStart"/>
      <w:r w:rsidR="002F605F" w:rsidRPr="002F605F">
        <w:rPr>
          <w:rFonts w:ascii="Times New Roman" w:hAnsi="Times New Roman" w:cs="Times New Roman"/>
          <w:sz w:val="24"/>
          <w:szCs w:val="24"/>
        </w:rPr>
        <w:t>Apodemini</w:t>
      </w:r>
      <w:proofErr w:type="spellEnd"/>
      <w:r w:rsidR="002F605F" w:rsidRPr="002F605F">
        <w:rPr>
          <w:rFonts w:ascii="Times New Roman" w:hAnsi="Times New Roman" w:cs="Times New Roman"/>
          <w:sz w:val="24"/>
          <w:szCs w:val="24"/>
        </w:rPr>
        <w:t xml:space="preserve">, and </w:t>
      </w:r>
      <w:proofErr w:type="spellStart"/>
      <w:r w:rsidR="002F605F" w:rsidRPr="002F605F">
        <w:rPr>
          <w:rFonts w:ascii="Times New Roman" w:hAnsi="Times New Roman" w:cs="Times New Roman"/>
          <w:sz w:val="24"/>
          <w:szCs w:val="24"/>
        </w:rPr>
        <w:t>Praomyini</w:t>
      </w:r>
      <w:proofErr w:type="spellEnd"/>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dGVwcGFuIGFuZCBTY2hlbmsgMjAxNyk8L0Rpc3BsYXlUZXh0PjxyZWNvcmQ+PHJlYy1udW1iZXI+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</w:fldData>
        </w:fldChar>
      </w:r>
      <w:r w:rsidR="00A50A99">
        <w:rPr>
          <w:rFonts w:ascii="Times New Roman" w:hAnsi="Times New Roman" w:cs="Times New Roman"/>
          <w:sz w:val="24"/>
          <w:szCs w:val="24"/>
        </w:rPr>
        <w:instrText xml:space="preserve"> ADDIN EN.CITE </w:instrText>
      </w:r>
      <w:r w:rsidR="00A50A99">
        <w:rPr>
          <w:rFonts w:ascii="Times New Roman" w:hAnsi="Times New Roman" w:cs="Times New Roman"/>
          <w:sz w:val="24"/>
          <w:szCs w:val="24"/>
        </w:rPr>
        <w:fldChar w:fldCharType="begin">
          <w:fldData xml:space="preserve">PEVuZE5vdGU+PENpdGU+PEF1dGhvcj5MZWNvbXB0ZTwvQXV0aG9yPjxZZWFyPjIwMDg8L1llYXI+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</w:fldData>
        </w:fldChar>
      </w:r>
      <w:r w:rsidR="00A50A99">
        <w:rPr>
          <w:rFonts w:ascii="Times New Roman" w:hAnsi="Times New Roman" w:cs="Times New Roman"/>
          <w:sz w:val="24"/>
          <w:szCs w:val="24"/>
        </w:rPr>
        <w:instrText xml:space="preserve"> ADDIN EN.CITE.DATA </w:instrText>
      </w:r>
      <w:r w:rsidR="00A50A99">
        <w:rPr>
          <w:rFonts w:ascii="Times New Roman" w:hAnsi="Times New Roman" w:cs="Times New Roman"/>
          <w:sz w:val="24"/>
          <w:szCs w:val="24"/>
        </w:rPr>
      </w:r>
      <w:r w:rsidR="00A50A99">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A50A99">
        <w:rPr>
          <w:rFonts w:ascii="Times New Roman" w:hAnsi="Times New Roman" w:cs="Times New Roman"/>
          <w:noProof/>
          <w:sz w:val="24"/>
          <w:szCs w:val="24"/>
        </w:rPr>
        <w:t>(Lecompte et al. 2008; Steppan and Schenk 2017)</w:t>
      </w:r>
      <w:r w:rsidR="00A50A99">
        <w:rPr>
          <w:rFonts w:ascii="Times New Roman" w:hAnsi="Times New Roman" w:cs="Times New Roman"/>
          <w:sz w:val="24"/>
          <w:szCs w:val="24"/>
        </w:rPr>
        <w:fldChar w:fldCharType="end"/>
      </w:r>
      <w:r w:rsidR="002F605F" w:rsidRPr="002F605F">
        <w:rPr>
          <w:rFonts w:ascii="Times New Roman" w:hAnsi="Times New Roman" w:cs="Times New Roman"/>
          <w:sz w:val="24"/>
          <w:szCs w:val="24"/>
        </w:rPr>
        <w:t xml:space="preserve">. Instead, </w:t>
      </w:r>
      <w:r w:rsidR="003A4335">
        <w:rPr>
          <w:rFonts w:ascii="Times New Roman" w:hAnsi="Times New Roman" w:cs="Times New Roman"/>
          <w:sz w:val="24"/>
          <w:szCs w:val="24"/>
        </w:rPr>
        <w:t xml:space="preserve">we found that </w:t>
      </w:r>
      <w:r w:rsidR="002F605F" w:rsidRPr="002F605F">
        <w:rPr>
          <w:rFonts w:ascii="Times New Roman" w:hAnsi="Times New Roman" w:cs="Times New Roman"/>
          <w:sz w:val="24"/>
          <w:szCs w:val="24"/>
        </w:rPr>
        <w:t xml:space="preserve">the African </w:t>
      </w:r>
      <w:r w:rsidR="00CF3D7B">
        <w:rPr>
          <w:rFonts w:ascii="Times New Roman" w:hAnsi="Times New Roman" w:cs="Times New Roman"/>
          <w:sz w:val="24"/>
          <w:szCs w:val="24"/>
        </w:rPr>
        <w:t>group</w:t>
      </w:r>
      <w:r w:rsidR="002F605F" w:rsidRPr="002F605F">
        <w:rPr>
          <w:rFonts w:ascii="Times New Roman" w:hAnsi="Times New Roman" w:cs="Times New Roman"/>
          <w:sz w:val="24"/>
          <w:szCs w:val="24"/>
        </w:rPr>
        <w:t xml:space="preserve"> </w:t>
      </w:r>
      <w:r w:rsidR="00CF3D7B">
        <w:rPr>
          <w:rFonts w:ascii="Times New Roman" w:hAnsi="Times New Roman" w:cs="Times New Roman"/>
          <w:sz w:val="24"/>
          <w:szCs w:val="24"/>
        </w:rPr>
        <w:t>was</w:t>
      </w:r>
      <w:r w:rsidR="002F605F" w:rsidRPr="002F605F">
        <w:rPr>
          <w:rFonts w:ascii="Times New Roman" w:hAnsi="Times New Roman" w:cs="Times New Roman"/>
          <w:sz w:val="24"/>
          <w:szCs w:val="24"/>
        </w:rPr>
        <w:t xml:space="preserve"> rendered paraphyletic by </w:t>
      </w:r>
      <w:proofErr w:type="spellStart"/>
      <w:r w:rsidR="002F605F" w:rsidRPr="005B28B3">
        <w:rPr>
          <w:rFonts w:ascii="Times New Roman" w:hAnsi="Times New Roman" w:cs="Times New Roman"/>
          <w:i/>
          <w:iCs/>
          <w:sz w:val="24"/>
          <w:szCs w:val="24"/>
        </w:rPr>
        <w:t>Rhynchomys</w:t>
      </w:r>
      <w:proofErr w:type="spellEnd"/>
      <w:r w:rsidR="002F605F" w:rsidRPr="002F605F">
        <w:rPr>
          <w:rFonts w:ascii="Times New Roman" w:hAnsi="Times New Roman" w:cs="Times New Roman"/>
          <w:sz w:val="24"/>
          <w:szCs w:val="24"/>
        </w:rPr>
        <w:t xml:space="preserve"> and </w:t>
      </w:r>
      <w:proofErr w:type="spellStart"/>
      <w:r w:rsidR="002F605F" w:rsidRPr="005B28B3">
        <w:rPr>
          <w:rFonts w:ascii="Times New Roman" w:hAnsi="Times New Roman" w:cs="Times New Roman"/>
          <w:i/>
          <w:iCs/>
          <w:sz w:val="24"/>
          <w:szCs w:val="24"/>
        </w:rPr>
        <w:t>Apodemus</w:t>
      </w:r>
      <w:proofErr w:type="spellEnd"/>
      <w:r w:rsidR="002F605F" w:rsidRPr="002F605F">
        <w:rPr>
          <w:rFonts w:ascii="Times New Roman" w:hAnsi="Times New Roman" w:cs="Times New Roman"/>
          <w:sz w:val="24"/>
          <w:szCs w:val="24"/>
        </w:rPr>
        <w:t xml:space="preserve">, while the expected relationships between </w:t>
      </w:r>
      <w:proofErr w:type="spellStart"/>
      <w:r w:rsidR="002F605F" w:rsidRPr="002F605F">
        <w:rPr>
          <w:rFonts w:ascii="Times New Roman" w:hAnsi="Times New Roman" w:cs="Times New Roman"/>
          <w:sz w:val="24"/>
          <w:szCs w:val="24"/>
        </w:rPr>
        <w:t>Murini</w:t>
      </w:r>
      <w:proofErr w:type="spellEnd"/>
      <w:r w:rsidR="002F605F" w:rsidRPr="002F605F">
        <w:rPr>
          <w:rFonts w:ascii="Times New Roman" w:hAnsi="Times New Roman" w:cs="Times New Roman"/>
          <w:sz w:val="24"/>
          <w:szCs w:val="24"/>
        </w:rPr>
        <w:t xml:space="preserve"> and </w:t>
      </w:r>
      <w:proofErr w:type="spellStart"/>
      <w:r w:rsidR="002F605F" w:rsidRPr="002F605F">
        <w:rPr>
          <w:rFonts w:ascii="Times New Roman" w:hAnsi="Times New Roman" w:cs="Times New Roman"/>
          <w:sz w:val="24"/>
          <w:szCs w:val="24"/>
        </w:rPr>
        <w:t>Praomyini</w:t>
      </w:r>
      <w:proofErr w:type="spellEnd"/>
      <w:r w:rsidR="002F605F" w:rsidRPr="002F605F">
        <w:rPr>
          <w:rFonts w:ascii="Times New Roman" w:hAnsi="Times New Roman" w:cs="Times New Roman"/>
          <w:sz w:val="24"/>
          <w:szCs w:val="24"/>
        </w:rPr>
        <w:t xml:space="preserve"> </w:t>
      </w:r>
      <w:r w:rsidR="004A2232">
        <w:rPr>
          <w:rFonts w:ascii="Times New Roman" w:hAnsi="Times New Roman" w:cs="Times New Roman"/>
          <w:sz w:val="24"/>
          <w:szCs w:val="24"/>
        </w:rPr>
        <w:t>were</w:t>
      </w:r>
      <w:r w:rsidR="004A2232"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recovered. The positions of </w:t>
      </w:r>
      <w:proofErr w:type="spellStart"/>
      <w:r w:rsidR="002F605F" w:rsidRPr="005B28B3">
        <w:rPr>
          <w:rFonts w:ascii="Times New Roman" w:hAnsi="Times New Roman" w:cs="Times New Roman"/>
          <w:i/>
          <w:iCs/>
          <w:sz w:val="24"/>
          <w:szCs w:val="24"/>
        </w:rPr>
        <w:t>Apodemus</w:t>
      </w:r>
      <w:proofErr w:type="spellEnd"/>
      <w:r w:rsidR="002F605F" w:rsidRPr="002F605F">
        <w:rPr>
          <w:rFonts w:ascii="Times New Roman" w:hAnsi="Times New Roman" w:cs="Times New Roman"/>
          <w:sz w:val="24"/>
          <w:szCs w:val="24"/>
        </w:rPr>
        <w:t xml:space="preserve"> and </w:t>
      </w:r>
      <w:proofErr w:type="spellStart"/>
      <w:r w:rsidR="002F605F" w:rsidRPr="005B28B3">
        <w:rPr>
          <w:rFonts w:ascii="Times New Roman" w:hAnsi="Times New Roman" w:cs="Times New Roman"/>
          <w:i/>
          <w:iCs/>
          <w:sz w:val="24"/>
          <w:szCs w:val="24"/>
        </w:rPr>
        <w:t>Rhynchomys</w:t>
      </w:r>
      <w:proofErr w:type="spellEnd"/>
      <w:r w:rsidR="002F605F" w:rsidRPr="002F605F">
        <w:rPr>
          <w:rFonts w:ascii="Times New Roman" w:hAnsi="Times New Roman" w:cs="Times New Roman"/>
          <w:sz w:val="24"/>
          <w:szCs w:val="24"/>
        </w:rPr>
        <w:t xml:space="preserve"> differ substantially from previous work</w:t>
      </w:r>
      <w:r w:rsidR="00CF3D7B">
        <w:rPr>
          <w:rFonts w:ascii="Times New Roman" w:hAnsi="Times New Roman" w:cs="Times New Roman"/>
          <w:sz w:val="24"/>
          <w:szCs w:val="24"/>
        </w:rPr>
        <w:t>s</w:t>
      </w:r>
      <w:r w:rsidR="00A50A99">
        <w:rPr>
          <w:rFonts w:ascii="Times New Roman" w:hAnsi="Times New Roman" w:cs="Times New Roman"/>
          <w:sz w:val="24"/>
          <w:szCs w:val="24"/>
        </w:rPr>
        <w:t xml:space="preserve"> </w:t>
      </w:r>
      <w:r w:rsidR="00A50A99">
        <w:rPr>
          <w:rFonts w:ascii="Times New Roman" w:hAnsi="Times New Roman" w:cs="Times New Roman"/>
          <w:sz w:val="24"/>
          <w:szCs w:val="24"/>
        </w:rPr>
        <w:fldChar w:fldCharType="begin">
          <w:fldData xml:space="preserve">PEVuZE5vdGU+PENpdGU+PEF1dGhvcj5TY2hlbms8L0F1dGhvcj48WWVhcj4yMDEzPC9ZZWFyPjxS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</w:fldData>
        </w:fldChar>
      </w:r>
      <w:r w:rsidR="002D0229">
        <w:rPr>
          <w:rFonts w:ascii="Times New Roman" w:hAnsi="Times New Roman" w:cs="Times New Roman"/>
          <w:sz w:val="24"/>
          <w:szCs w:val="24"/>
        </w:rPr>
        <w:instrText xml:space="preserve"> ADDIN EN.CITE </w:instrText>
      </w:r>
      <w:r w:rsidR="002D0229">
        <w:rPr>
          <w:rFonts w:ascii="Times New Roman" w:hAnsi="Times New Roman" w:cs="Times New Roman"/>
          <w:sz w:val="24"/>
          <w:szCs w:val="24"/>
        </w:rPr>
        <w:fldChar w:fldCharType="begin">
          <w:fldData xml:space="preserve">PEVuZE5vdGU+PENpdGU+PEF1dGhvcj5TY2hlbms8L0F1dGhvcj48WWVhcj4yMDEzPC9ZZWFyPjxS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</w:fldData>
        </w:fldChar>
      </w:r>
      <w:r w:rsidR="002D0229">
        <w:rPr>
          <w:rFonts w:ascii="Times New Roman" w:hAnsi="Times New Roman" w:cs="Times New Roman"/>
          <w:sz w:val="24"/>
          <w:szCs w:val="24"/>
        </w:rPr>
        <w:instrText xml:space="preserve"> ADDIN EN.CITE.DATA </w:instrText>
      </w:r>
      <w:r w:rsidR="002D0229">
        <w:rPr>
          <w:rFonts w:ascii="Times New Roman" w:hAnsi="Times New Roman" w:cs="Times New Roman"/>
          <w:sz w:val="24"/>
          <w:szCs w:val="24"/>
        </w:rPr>
      </w:r>
      <w:r w:rsidR="002D0229">
        <w:rPr>
          <w:rFonts w:ascii="Times New Roman" w:hAnsi="Times New Roman" w:cs="Times New Roman"/>
          <w:sz w:val="24"/>
          <w:szCs w:val="24"/>
        </w:rPr>
        <w:fldChar w:fldCharType="end"/>
      </w:r>
      <w:r w:rsidR="00A50A99">
        <w:rPr>
          <w:rFonts w:ascii="Times New Roman" w:hAnsi="Times New Roman" w:cs="Times New Roman"/>
          <w:sz w:val="24"/>
          <w:szCs w:val="24"/>
        </w:rPr>
      </w:r>
      <w:r w:rsidR="00A50A99">
        <w:rPr>
          <w:rFonts w:ascii="Times New Roman" w:hAnsi="Times New Roman" w:cs="Times New Roman"/>
          <w:sz w:val="24"/>
          <w:szCs w:val="24"/>
        </w:rPr>
        <w:fldChar w:fldCharType="separate"/>
      </w:r>
      <w:r w:rsidR="002D0229">
        <w:rPr>
          <w:rFonts w:ascii="Times New Roman" w:hAnsi="Times New Roman" w:cs="Times New Roman"/>
          <w:noProof/>
          <w:sz w:val="24"/>
          <w:szCs w:val="24"/>
        </w:rPr>
        <w:t>(Steppan et al. 2004; Lecompte et al. 2008; Schenk et al. 2013; Steppan and Schenk 2017)</w:t>
      </w:r>
      <w:r w:rsidR="00A50A99">
        <w:rPr>
          <w:rFonts w:ascii="Times New Roman" w:hAnsi="Times New Roman" w:cs="Times New Roman"/>
          <w:sz w:val="24"/>
          <w:szCs w:val="24"/>
        </w:rPr>
        <w:fldChar w:fldCharType="end"/>
      </w:r>
      <w:r w:rsidR="002D0229">
        <w:rPr>
          <w:rFonts w:ascii="Times New Roman" w:hAnsi="Times New Roman" w:cs="Times New Roman"/>
          <w:sz w:val="24"/>
          <w:szCs w:val="24"/>
        </w:rPr>
        <w:t>,</w:t>
      </w:r>
      <w:r w:rsidR="002F605F" w:rsidRPr="002F605F">
        <w:rPr>
          <w:rFonts w:ascii="Times New Roman" w:hAnsi="Times New Roman" w:cs="Times New Roman"/>
          <w:sz w:val="24"/>
          <w:szCs w:val="24"/>
        </w:rPr>
        <w:t xml:space="preserve"> even as bootstrapping and </w:t>
      </w:r>
      <w:proofErr w:type="spellStart"/>
      <w:r w:rsidR="002F605F" w:rsidRPr="002F605F">
        <w:rPr>
          <w:rFonts w:ascii="Times New Roman" w:hAnsi="Times New Roman" w:cs="Times New Roman"/>
          <w:sz w:val="24"/>
          <w:szCs w:val="24"/>
        </w:rPr>
        <w:t>sh-aLRT</w:t>
      </w:r>
      <w:proofErr w:type="spellEnd"/>
      <w:r w:rsidR="002F605F" w:rsidRPr="002F605F">
        <w:rPr>
          <w:rFonts w:ascii="Times New Roman" w:hAnsi="Times New Roman" w:cs="Times New Roman"/>
          <w:sz w:val="24"/>
          <w:szCs w:val="24"/>
        </w:rPr>
        <w:t xml:space="preserve"> values indicate high support for this topology</w:t>
      </w:r>
      <w:r w:rsidR="00C7388D">
        <w:rPr>
          <w:rFonts w:ascii="Times New Roman" w:hAnsi="Times New Roman" w:cs="Times New Roman"/>
          <w:sz w:val="24"/>
          <w:szCs w:val="24"/>
        </w:rPr>
        <w:t xml:space="preserve"> overall</w:t>
      </w:r>
      <w:r w:rsidR="002F605F" w:rsidRPr="002F605F">
        <w:rPr>
          <w:rFonts w:ascii="Times New Roman" w:hAnsi="Times New Roman" w:cs="Times New Roman"/>
          <w:sz w:val="24"/>
          <w:szCs w:val="24"/>
        </w:rPr>
        <w:t xml:space="preserve">. </w:t>
      </w:r>
      <w:r w:rsidR="00837285">
        <w:rPr>
          <w:rFonts w:ascii="Times New Roman" w:hAnsi="Times New Roman" w:cs="Times New Roman"/>
          <w:sz w:val="24"/>
          <w:szCs w:val="24"/>
        </w:rPr>
        <w:t xml:space="preserve">We took several approaches to </w:t>
      </w:r>
      <w:r w:rsidR="000F7AF9">
        <w:rPr>
          <w:rFonts w:ascii="Times New Roman" w:hAnsi="Times New Roman" w:cs="Times New Roman"/>
          <w:sz w:val="24"/>
          <w:szCs w:val="24"/>
        </w:rPr>
        <w:t>assess</w:t>
      </w:r>
      <w:r w:rsidR="00837285">
        <w:rPr>
          <w:rFonts w:ascii="Times New Roman" w:hAnsi="Times New Roman" w:cs="Times New Roman"/>
          <w:sz w:val="24"/>
          <w:szCs w:val="24"/>
        </w:rPr>
        <w:t xml:space="preserve"> the possibility of data or technical error in the phylogenetic pipeline (see Supplemental Results).</w:t>
      </w:r>
      <w:r w:rsidR="00DB18B3">
        <w:rPr>
          <w:rFonts w:ascii="Times New Roman" w:hAnsi="Times New Roman" w:cs="Times New Roman"/>
          <w:sz w:val="24"/>
          <w:szCs w:val="24"/>
        </w:rPr>
        <w:t xml:space="preserve"> </w:t>
      </w:r>
      <w:r w:rsidR="0084247A">
        <w:rPr>
          <w:rFonts w:ascii="Times New Roman" w:hAnsi="Times New Roman" w:cs="Times New Roman"/>
          <w:sz w:val="24"/>
          <w:szCs w:val="24"/>
        </w:rPr>
        <w:t>Using individual UCE trees in combination with</w:t>
      </w:r>
      <w:r w:rsidR="00747E40">
        <w:rPr>
          <w:rFonts w:ascii="Times New Roman" w:hAnsi="Times New Roman" w:cs="Times New Roman"/>
          <w:sz w:val="24"/>
          <w:szCs w:val="24"/>
        </w:rPr>
        <w:t xml:space="preserve"> a</w:t>
      </w:r>
      <w:r w:rsidR="002F605F" w:rsidRPr="002F605F">
        <w:rPr>
          <w:rFonts w:ascii="Times New Roman" w:hAnsi="Times New Roman" w:cs="Times New Roman"/>
          <w:sz w:val="24"/>
          <w:szCs w:val="24"/>
        </w:rPr>
        <w:t xml:space="preserve"> multi-species coalescent-based </w:t>
      </w:r>
      <w:r w:rsidR="00747E40">
        <w:rPr>
          <w:rFonts w:ascii="Times New Roman" w:hAnsi="Times New Roman" w:cs="Times New Roman"/>
          <w:sz w:val="24"/>
          <w:szCs w:val="24"/>
        </w:rPr>
        <w:t xml:space="preserve">inference </w:t>
      </w:r>
      <w:r w:rsidR="0084247A">
        <w:rPr>
          <w:rFonts w:ascii="Times New Roman" w:hAnsi="Times New Roman" w:cs="Times New Roman"/>
          <w:sz w:val="24"/>
          <w:szCs w:val="24"/>
        </w:rPr>
        <w:t>method</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we recover</w:t>
      </w:r>
      <w:r w:rsidR="00DB18B3">
        <w:rPr>
          <w:rFonts w:ascii="Times New Roman" w:hAnsi="Times New Roman" w:cs="Times New Roman"/>
          <w:sz w:val="24"/>
          <w:szCs w:val="24"/>
        </w:rPr>
        <w:t>ed</w:t>
      </w:r>
      <w:r w:rsidR="002F605F" w:rsidRPr="002F605F">
        <w:rPr>
          <w:rFonts w:ascii="Times New Roman" w:hAnsi="Times New Roman" w:cs="Times New Roman"/>
          <w:sz w:val="24"/>
          <w:szCs w:val="24"/>
        </w:rPr>
        <w:t xml:space="preserve"> almost the same topology as the concatenated tree</w:t>
      </w:r>
      <w:r w:rsidR="004A2232">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 including the unusual positioning of </w:t>
      </w:r>
      <w:proofErr w:type="spellStart"/>
      <w:r w:rsidR="002F605F" w:rsidRPr="005B28B3">
        <w:rPr>
          <w:rFonts w:ascii="Times New Roman" w:hAnsi="Times New Roman" w:cs="Times New Roman"/>
          <w:i/>
          <w:iCs/>
          <w:sz w:val="24"/>
          <w:szCs w:val="24"/>
        </w:rPr>
        <w:t>Apodemus</w:t>
      </w:r>
      <w:proofErr w:type="spellEnd"/>
      <w:r w:rsidR="00115316">
        <w:rPr>
          <w:rFonts w:ascii="Times New Roman" w:hAnsi="Times New Roman" w:cs="Times New Roman"/>
          <w:i/>
          <w:iCs/>
          <w:sz w:val="24"/>
          <w:szCs w:val="24"/>
        </w:rPr>
        <w:t xml:space="preserve"> </w:t>
      </w:r>
      <w:r w:rsidR="00115316" w:rsidRPr="002F605F">
        <w:rPr>
          <w:rFonts w:ascii="Times New Roman" w:hAnsi="Times New Roman" w:cs="Times New Roman"/>
          <w:sz w:val="24"/>
          <w:szCs w:val="24"/>
        </w:rPr>
        <w:t>(</w:t>
      </w:r>
      <w:r w:rsidR="00115316" w:rsidRPr="00731ABC">
        <w:rPr>
          <w:rFonts w:ascii="Times New Roman" w:hAnsi="Times New Roman" w:cs="Times New Roman"/>
          <w:sz w:val="24"/>
          <w:szCs w:val="24"/>
        </w:rPr>
        <w:t>Fig</w:t>
      </w:r>
      <w:r w:rsidR="00E934C9" w:rsidRPr="00731ABC">
        <w:rPr>
          <w:rFonts w:ascii="Times New Roman" w:hAnsi="Times New Roman" w:cs="Times New Roman"/>
          <w:sz w:val="24"/>
          <w:szCs w:val="24"/>
        </w:rPr>
        <w:t>. S</w:t>
      </w:r>
      <w:r w:rsidR="00731ABC" w:rsidRPr="00731ABC">
        <w:rPr>
          <w:rFonts w:ascii="Times New Roman" w:hAnsi="Times New Roman" w:cs="Times New Roman"/>
          <w:sz w:val="24"/>
          <w:szCs w:val="24"/>
        </w:rPr>
        <w:t>2</w:t>
      </w:r>
      <w:r w:rsidR="00115316" w:rsidRPr="002F605F">
        <w:rPr>
          <w:rFonts w:ascii="Times New Roman" w:hAnsi="Times New Roman" w:cs="Times New Roman"/>
          <w:sz w:val="24"/>
          <w:szCs w:val="24"/>
        </w:rPr>
        <w:t>)</w:t>
      </w:r>
      <w:r w:rsidR="0084247A">
        <w:rPr>
          <w:rFonts w:ascii="Times New Roman" w:hAnsi="Times New Roman" w:cs="Times New Roman"/>
          <w:sz w:val="24"/>
          <w:szCs w:val="24"/>
        </w:rPr>
        <w:t>. However, this tree</w:t>
      </w:r>
      <w:r w:rsidR="002F605F" w:rsidRPr="002F605F">
        <w:rPr>
          <w:rFonts w:ascii="Times New Roman" w:hAnsi="Times New Roman" w:cs="Times New Roman"/>
          <w:sz w:val="24"/>
          <w:szCs w:val="24"/>
        </w:rPr>
        <w:t xml:space="preserve"> has</w:t>
      </w:r>
      <w:r w:rsidR="00DE0F26">
        <w:rPr>
          <w:rFonts w:ascii="Times New Roman" w:hAnsi="Times New Roman" w:cs="Times New Roman"/>
          <w:sz w:val="24"/>
          <w:szCs w:val="24"/>
        </w:rPr>
        <w:t xml:space="preserve"> </w:t>
      </w:r>
      <w:r w:rsidR="00DE0F26">
        <w:rPr>
          <w:rFonts w:ascii="Times New Roman" w:hAnsi="Times New Roman" w:cs="Times New Roman"/>
          <w:i/>
          <w:iCs/>
          <w:sz w:val="24"/>
          <w:szCs w:val="24"/>
        </w:rPr>
        <w:t>R.</w:t>
      </w:r>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w:t>
      </w:r>
      <w:r w:rsidR="00115316">
        <w:rPr>
          <w:rFonts w:ascii="Times New Roman" w:hAnsi="Times New Roman" w:cs="Times New Roman"/>
          <w:sz w:val="24"/>
          <w:szCs w:val="24"/>
        </w:rPr>
        <w:t>separating</w:t>
      </w:r>
      <w:r w:rsidR="00115316"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after </w:t>
      </w:r>
      <w:proofErr w:type="spellStart"/>
      <w:r w:rsidR="002F605F" w:rsidRPr="005B28B3">
        <w:rPr>
          <w:rFonts w:ascii="Times New Roman" w:hAnsi="Times New Roman" w:cs="Times New Roman"/>
          <w:i/>
          <w:iCs/>
          <w:sz w:val="24"/>
          <w:szCs w:val="24"/>
        </w:rPr>
        <w:t>Rhabdomys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dilectus</w:t>
      </w:r>
      <w:proofErr w:type="spellEnd"/>
      <w:r w:rsidR="002F605F" w:rsidRPr="002F605F">
        <w:rPr>
          <w:rFonts w:ascii="Times New Roman" w:hAnsi="Times New Roman" w:cs="Times New Roman"/>
          <w:sz w:val="24"/>
          <w:szCs w:val="24"/>
        </w:rPr>
        <w:t xml:space="preserve"> and </w:t>
      </w:r>
      <w:proofErr w:type="spellStart"/>
      <w:r w:rsidR="002F605F" w:rsidRPr="005B28B3">
        <w:rPr>
          <w:rFonts w:ascii="Times New Roman" w:hAnsi="Times New Roman" w:cs="Times New Roman"/>
          <w:i/>
          <w:iCs/>
          <w:sz w:val="24"/>
          <w:szCs w:val="24"/>
        </w:rPr>
        <w:t>Grammomys</w:t>
      </w:r>
      <w:proofErr w:type="spellEnd"/>
      <w:r w:rsidR="002F605F" w:rsidRPr="005B28B3">
        <w:rPr>
          <w:rFonts w:ascii="Times New Roman" w:hAnsi="Times New Roman" w:cs="Times New Roman"/>
          <w:i/>
          <w:iCs/>
          <w:sz w:val="24"/>
          <w:szCs w:val="24"/>
        </w:rPr>
        <w:t xml:space="preserve"> </w:t>
      </w:r>
      <w:proofErr w:type="spellStart"/>
      <w:r w:rsidR="002F605F" w:rsidRPr="005B28B3">
        <w:rPr>
          <w:rFonts w:ascii="Times New Roman" w:hAnsi="Times New Roman" w:cs="Times New Roman"/>
          <w:i/>
          <w:iCs/>
          <w:sz w:val="24"/>
          <w:szCs w:val="24"/>
        </w:rPr>
        <w:t>dolichurus</w:t>
      </w:r>
      <w:proofErr w:type="spellEnd"/>
      <w:r w:rsidR="002F605F" w:rsidRPr="002F605F">
        <w:rPr>
          <w:rFonts w:ascii="Times New Roman" w:hAnsi="Times New Roman" w:cs="Times New Roman"/>
          <w:sz w:val="24"/>
          <w:szCs w:val="24"/>
        </w:rPr>
        <w:t>.</w:t>
      </w:r>
      <w:r w:rsidR="00837285">
        <w:rPr>
          <w:rFonts w:ascii="Times New Roman" w:hAnsi="Times New Roman" w:cs="Times New Roman"/>
          <w:sz w:val="24"/>
          <w:szCs w:val="24"/>
        </w:rPr>
        <w:t xml:space="preserve"> </w:t>
      </w:r>
    </w:p>
    <w:p w14:paraId="2088ABF5" w14:textId="356C26DE" w:rsidR="002F605F" w:rsidRDefault="001C6851" w:rsidP="005D3A4E">
      <w:pPr>
        <w:spacing w:after="0"/>
        <w:jc w:val="both"/>
      </w:pPr>
      <w:r>
        <w:rPr>
          <w:rFonts w:ascii="Times New Roman" w:hAnsi="Times New Roman" w:cs="Times New Roman"/>
          <w:sz w:val="24"/>
          <w:szCs w:val="24"/>
        </w:rPr>
        <w:tab/>
      </w:r>
      <w:r w:rsidR="002F605F" w:rsidRPr="002F605F">
        <w:rPr>
          <w:rFonts w:ascii="Times New Roman" w:hAnsi="Times New Roman" w:cs="Times New Roman"/>
          <w:sz w:val="24"/>
          <w:szCs w:val="24"/>
        </w:rPr>
        <w:t>While bootstrap and SH-</w:t>
      </w:r>
      <w:proofErr w:type="spellStart"/>
      <w:r w:rsidR="002F605F" w:rsidRPr="002F605F">
        <w:rPr>
          <w:rFonts w:ascii="Times New Roman" w:hAnsi="Times New Roman" w:cs="Times New Roman"/>
          <w:sz w:val="24"/>
          <w:szCs w:val="24"/>
        </w:rPr>
        <w:t>aLRT</w:t>
      </w:r>
      <w:proofErr w:type="spellEnd"/>
      <w:r w:rsidR="002F605F" w:rsidRPr="002F605F">
        <w:rPr>
          <w:rFonts w:ascii="Times New Roman" w:hAnsi="Times New Roman" w:cs="Times New Roman"/>
          <w:sz w:val="24"/>
          <w:szCs w:val="24"/>
        </w:rPr>
        <w:t xml:space="preserve"> values </w:t>
      </w:r>
      <w:r w:rsidR="00AA22F4">
        <w:rPr>
          <w:rFonts w:ascii="Times New Roman" w:hAnsi="Times New Roman" w:cs="Times New Roman"/>
          <w:sz w:val="24"/>
          <w:szCs w:val="24"/>
        </w:rPr>
        <w:t xml:space="preserve">provided </w:t>
      </w:r>
      <w:r w:rsidR="0084247A">
        <w:rPr>
          <w:rFonts w:ascii="Times New Roman" w:hAnsi="Times New Roman" w:cs="Times New Roman"/>
          <w:sz w:val="24"/>
          <w:szCs w:val="24"/>
        </w:rPr>
        <w:t>high support to our inferred species trees</w:t>
      </w:r>
      <w:r w:rsidR="004F7533">
        <w:rPr>
          <w:rFonts w:ascii="Times New Roman" w:hAnsi="Times New Roman" w:cs="Times New Roman"/>
          <w:sz w:val="24"/>
          <w:szCs w:val="24"/>
        </w:rPr>
        <w:t xml:space="preserve"> (Fig. 1A)</w:t>
      </w:r>
      <w:r w:rsidR="002F605F" w:rsidRPr="002F605F">
        <w:rPr>
          <w:rFonts w:ascii="Times New Roman" w:hAnsi="Times New Roman" w:cs="Times New Roman"/>
          <w:sz w:val="24"/>
          <w:szCs w:val="24"/>
        </w:rPr>
        <w:t xml:space="preserve">, we found evidence </w:t>
      </w:r>
      <w:r w:rsidR="00AA22F4">
        <w:rPr>
          <w:rFonts w:ascii="Times New Roman" w:hAnsi="Times New Roman" w:cs="Times New Roman"/>
          <w:sz w:val="24"/>
          <w:szCs w:val="24"/>
        </w:rPr>
        <w:t>for considerable</w:t>
      </w:r>
      <w:r w:rsidR="002F605F" w:rsidRPr="002F605F">
        <w:rPr>
          <w:rFonts w:ascii="Times New Roman" w:hAnsi="Times New Roman" w:cs="Times New Roman"/>
          <w:sz w:val="24"/>
          <w:szCs w:val="24"/>
        </w:rPr>
        <w:t xml:space="preserve"> discordance across </w:t>
      </w:r>
      <w:r w:rsidR="00AA22F4">
        <w:rPr>
          <w:rFonts w:ascii="Times New Roman" w:hAnsi="Times New Roman" w:cs="Times New Roman"/>
          <w:sz w:val="24"/>
          <w:szCs w:val="24"/>
        </w:rPr>
        <w:t xml:space="preserve">individual UCE </w:t>
      </w:r>
      <w:r w:rsidR="002F605F" w:rsidRPr="002F605F">
        <w:rPr>
          <w:rFonts w:ascii="Times New Roman" w:hAnsi="Times New Roman" w:cs="Times New Roman"/>
          <w:sz w:val="24"/>
          <w:szCs w:val="24"/>
        </w:rPr>
        <w:t xml:space="preserve">phylogenies. Just under half of </w:t>
      </w:r>
      <w:r w:rsidR="0084247A">
        <w:rPr>
          <w:rFonts w:ascii="Times New Roman" w:hAnsi="Times New Roman" w:cs="Times New Roman"/>
          <w:sz w:val="24"/>
          <w:szCs w:val="24"/>
        </w:rPr>
        <w:t xml:space="preserve">the branches in the </w:t>
      </w:r>
      <w:r w:rsidR="009C1362">
        <w:rPr>
          <w:rFonts w:ascii="Times New Roman" w:hAnsi="Times New Roman" w:cs="Times New Roman"/>
          <w:sz w:val="24"/>
          <w:szCs w:val="24"/>
        </w:rPr>
        <w:t>concatenated</w:t>
      </w:r>
      <w:r w:rsidR="0084247A">
        <w:rPr>
          <w:rFonts w:ascii="Times New Roman" w:hAnsi="Times New Roman" w:cs="Times New Roman"/>
          <w:sz w:val="24"/>
          <w:szCs w:val="24"/>
        </w:rPr>
        <w:t xml:space="preserve">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had</w:t>
      </w:r>
      <w:r w:rsidR="00AA22F4"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a</w:t>
      </w:r>
      <w:r w:rsidR="0084247A">
        <w:rPr>
          <w:rFonts w:ascii="Times New Roman" w:hAnsi="Times New Roman" w:cs="Times New Roman"/>
          <w:sz w:val="24"/>
          <w:szCs w:val="24"/>
        </w:rPr>
        <w:t xml:space="preserve"> site concordance factor</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w:t>
      </w:r>
      <w:proofErr w:type="spellStart"/>
      <w:r w:rsidR="002F605F" w:rsidRPr="002F605F">
        <w:rPr>
          <w:rFonts w:ascii="Times New Roman" w:hAnsi="Times New Roman" w:cs="Times New Roman"/>
          <w:sz w:val="24"/>
          <w:szCs w:val="24"/>
        </w:rPr>
        <w:t>sCF</w:t>
      </w:r>
      <w:proofErr w:type="spellEnd"/>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of less than 50%, suggesting that </w:t>
      </w:r>
      <w:r w:rsidR="00547037">
        <w:rPr>
          <w:rFonts w:ascii="Times New Roman" w:hAnsi="Times New Roman" w:cs="Times New Roman"/>
          <w:sz w:val="24"/>
          <w:szCs w:val="24"/>
        </w:rPr>
        <w:t>alternate</w:t>
      </w:r>
      <w:r w:rsidR="00547037"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resolutions of the quartet </w:t>
      </w:r>
      <w:r w:rsidR="004F4671">
        <w:rPr>
          <w:rFonts w:ascii="Times New Roman" w:hAnsi="Times New Roman" w:cs="Times New Roman"/>
          <w:sz w:val="24"/>
          <w:szCs w:val="24"/>
        </w:rPr>
        <w:t>had equivocal support</w:t>
      </w:r>
      <w:r w:rsidR="002F605F" w:rsidRPr="002F605F">
        <w:rPr>
          <w:rFonts w:ascii="Times New Roman" w:hAnsi="Times New Roman" w:cs="Times New Roman"/>
          <w:sz w:val="24"/>
          <w:szCs w:val="24"/>
        </w:rPr>
        <w:t xml:space="preserve"> (</w:t>
      </w:r>
      <w:r w:rsidR="005D473E">
        <w:rPr>
          <w:rFonts w:ascii="Times New Roman" w:hAnsi="Times New Roman" w:cs="Times New Roman"/>
          <w:sz w:val="24"/>
          <w:szCs w:val="24"/>
        </w:rPr>
        <w:t>Fig. S</w:t>
      </w:r>
      <w:r w:rsidR="006227F6">
        <w:rPr>
          <w:rFonts w:ascii="Times New Roman" w:hAnsi="Times New Roman" w:cs="Times New Roman"/>
          <w:sz w:val="24"/>
          <w:szCs w:val="24"/>
        </w:rPr>
        <w:t>3</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Gene concordance factor</w:t>
      </w:r>
      <w:r w:rsidR="00AA22F4">
        <w:rPr>
          <w:rFonts w:ascii="Times New Roman" w:hAnsi="Times New Roman" w:cs="Times New Roman"/>
          <w:sz w:val="24"/>
          <w:szCs w:val="24"/>
        </w:rPr>
        <w:t>s</w:t>
      </w:r>
      <w:r w:rsidR="0084247A">
        <w:rPr>
          <w:rFonts w:ascii="Times New Roman" w:hAnsi="Times New Roman" w:cs="Times New Roman"/>
          <w:sz w:val="24"/>
          <w:szCs w:val="24"/>
        </w:rPr>
        <w:t xml:space="preserve"> (</w:t>
      </w:r>
      <w:proofErr w:type="spellStart"/>
      <w:r w:rsidR="002F605F" w:rsidRPr="002F605F">
        <w:rPr>
          <w:rFonts w:ascii="Times New Roman" w:hAnsi="Times New Roman" w:cs="Times New Roman"/>
          <w:sz w:val="24"/>
          <w:szCs w:val="24"/>
        </w:rPr>
        <w:t>gCF</w:t>
      </w:r>
      <w:proofErr w:type="spellEnd"/>
      <w:r w:rsidR="0084247A">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84247A">
        <w:rPr>
          <w:rFonts w:ascii="Times New Roman" w:hAnsi="Times New Roman" w:cs="Times New Roman"/>
          <w:sz w:val="24"/>
          <w:szCs w:val="24"/>
        </w:rPr>
        <w:t>for each branch in the species tree</w:t>
      </w:r>
      <w:r w:rsidR="002F605F" w:rsidRPr="002F605F">
        <w:rPr>
          <w:rFonts w:ascii="Times New Roman" w:hAnsi="Times New Roman" w:cs="Times New Roman"/>
          <w:sz w:val="24"/>
          <w:szCs w:val="24"/>
        </w:rPr>
        <w:t xml:space="preserve"> </w:t>
      </w:r>
      <w:r w:rsidR="00AA22F4">
        <w:rPr>
          <w:rFonts w:ascii="Times New Roman" w:hAnsi="Times New Roman" w:cs="Times New Roman"/>
          <w:sz w:val="24"/>
          <w:szCs w:val="24"/>
        </w:rPr>
        <w:t>we</w:t>
      </w:r>
      <w:r w:rsidR="002F605F" w:rsidRPr="002F605F">
        <w:rPr>
          <w:rFonts w:ascii="Times New Roman" w:hAnsi="Times New Roman" w:cs="Times New Roman"/>
          <w:sz w:val="24"/>
          <w:szCs w:val="24"/>
        </w:rPr>
        <w:t xml:space="preserve">re on aggregate much higher, with three </w:t>
      </w:r>
      <w:r w:rsidR="0084247A">
        <w:rPr>
          <w:rFonts w:ascii="Times New Roman" w:hAnsi="Times New Roman" w:cs="Times New Roman"/>
          <w:sz w:val="24"/>
          <w:szCs w:val="24"/>
        </w:rPr>
        <w:t>branches</w:t>
      </w:r>
      <w:r w:rsidR="0084247A"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 xml:space="preserve">supported by almost every gene tree in the analysis and with the lowest values likely </w:t>
      </w:r>
      <w:r w:rsidR="002F605F" w:rsidRPr="002F605F">
        <w:rPr>
          <w:rFonts w:ascii="Times New Roman" w:hAnsi="Times New Roman" w:cs="Times New Roman"/>
          <w:sz w:val="24"/>
          <w:szCs w:val="24"/>
        </w:rPr>
        <w:lastRenderedPageBreak/>
        <w:t xml:space="preserve">being driven by a </w:t>
      </w:r>
      <w:r w:rsidR="00612317">
        <w:rPr>
          <w:rFonts w:ascii="Times New Roman" w:hAnsi="Times New Roman" w:cs="Times New Roman"/>
          <w:sz w:val="24"/>
          <w:szCs w:val="24"/>
        </w:rPr>
        <w:t>several</w:t>
      </w:r>
      <w:r w:rsidR="002F605F" w:rsidRPr="002F605F">
        <w:rPr>
          <w:rFonts w:ascii="Times New Roman" w:hAnsi="Times New Roman" w:cs="Times New Roman"/>
          <w:sz w:val="24"/>
          <w:szCs w:val="24"/>
        </w:rPr>
        <w:t xml:space="preserve"> short</w:t>
      </w:r>
      <w:r w:rsidR="00612317">
        <w:rPr>
          <w:rFonts w:ascii="Times New Roman" w:hAnsi="Times New Roman" w:cs="Times New Roman"/>
          <w:sz w:val="24"/>
          <w:szCs w:val="24"/>
        </w:rPr>
        <w:t xml:space="preserve"> internal</w:t>
      </w:r>
      <w:r w:rsidR="002F605F" w:rsidRPr="002F605F">
        <w:rPr>
          <w:rFonts w:ascii="Times New Roman" w:hAnsi="Times New Roman" w:cs="Times New Roman"/>
          <w:sz w:val="24"/>
          <w:szCs w:val="24"/>
        </w:rPr>
        <w:t xml:space="preserve"> branches</w:t>
      </w:r>
      <w:r w:rsidR="004F7533">
        <w:rPr>
          <w:rFonts w:ascii="Times New Roman" w:hAnsi="Times New Roman" w:cs="Times New Roman"/>
          <w:sz w:val="24"/>
          <w:szCs w:val="24"/>
        </w:rPr>
        <w:t xml:space="preserve"> (Fig. S</w:t>
      </w:r>
      <w:r w:rsidR="006227F6">
        <w:rPr>
          <w:rFonts w:ascii="Times New Roman" w:hAnsi="Times New Roman" w:cs="Times New Roman"/>
          <w:sz w:val="24"/>
          <w:szCs w:val="24"/>
        </w:rPr>
        <w:t>3</w:t>
      </w:r>
      <w:r w:rsidR="004F7533">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7903E2">
        <w:rPr>
          <w:rFonts w:ascii="Times New Roman" w:hAnsi="Times New Roman" w:cs="Times New Roman"/>
          <w:sz w:val="24"/>
          <w:szCs w:val="24"/>
        </w:rPr>
        <w:t>Under a coalescent model, t</w:t>
      </w:r>
      <w:r w:rsidR="002F605F" w:rsidRPr="002F605F">
        <w:rPr>
          <w:rFonts w:ascii="Times New Roman" w:hAnsi="Times New Roman" w:cs="Times New Roman"/>
          <w:sz w:val="24"/>
          <w:szCs w:val="24"/>
        </w:rPr>
        <w:t xml:space="preserve">he </w:t>
      </w:r>
      <w:r w:rsidR="0084247A">
        <w:rPr>
          <w:rFonts w:ascii="Times New Roman" w:hAnsi="Times New Roman" w:cs="Times New Roman"/>
          <w:sz w:val="24"/>
          <w:szCs w:val="24"/>
        </w:rPr>
        <w:t>deeper</w:t>
      </w:r>
      <w:r w:rsidR="0084247A" w:rsidRPr="002F605F">
        <w:rPr>
          <w:rFonts w:ascii="Times New Roman" w:hAnsi="Times New Roman" w:cs="Times New Roman"/>
          <w:sz w:val="24"/>
          <w:szCs w:val="24"/>
        </w:rPr>
        <w:t xml:space="preserve"> </w:t>
      </w:r>
      <w:r w:rsidR="0084247A">
        <w:rPr>
          <w:rFonts w:ascii="Times New Roman" w:hAnsi="Times New Roman" w:cs="Times New Roman"/>
          <w:sz w:val="24"/>
          <w:szCs w:val="24"/>
        </w:rPr>
        <w:t>branches</w:t>
      </w:r>
      <w:r w:rsidR="0084247A"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in the phylogeny show</w:t>
      </w:r>
      <w:r w:rsidR="00AA22F4">
        <w:rPr>
          <w:rFonts w:ascii="Times New Roman" w:hAnsi="Times New Roman" w:cs="Times New Roman"/>
          <w:sz w:val="24"/>
          <w:szCs w:val="24"/>
        </w:rPr>
        <w:t>ed</w:t>
      </w:r>
      <w:r w:rsidR="002F605F" w:rsidRPr="002F605F">
        <w:rPr>
          <w:rFonts w:ascii="Times New Roman" w:hAnsi="Times New Roman" w:cs="Times New Roman"/>
          <w:sz w:val="24"/>
          <w:szCs w:val="24"/>
        </w:rPr>
        <w:t xml:space="preserve"> </w:t>
      </w:r>
      <w:r w:rsidR="007903E2">
        <w:rPr>
          <w:rFonts w:ascii="Times New Roman" w:hAnsi="Times New Roman" w:cs="Times New Roman"/>
          <w:sz w:val="24"/>
          <w:szCs w:val="24"/>
        </w:rPr>
        <w:t>limited</w:t>
      </w:r>
      <w:r w:rsidR="007903E2" w:rsidRPr="002F605F">
        <w:rPr>
          <w:rFonts w:ascii="Times New Roman" w:hAnsi="Times New Roman" w:cs="Times New Roman"/>
          <w:sz w:val="24"/>
          <w:szCs w:val="24"/>
        </w:rPr>
        <w:t xml:space="preserve"> </w:t>
      </w:r>
      <w:r w:rsidR="002F605F" w:rsidRPr="002F605F">
        <w:rPr>
          <w:rFonts w:ascii="Times New Roman" w:hAnsi="Times New Roman" w:cs="Times New Roman"/>
          <w:sz w:val="24"/>
          <w:szCs w:val="24"/>
        </w:rPr>
        <w:t>discordance, but some more recent nodes conflict</w:t>
      </w:r>
      <w:r w:rsidR="004F4671">
        <w:rPr>
          <w:rFonts w:ascii="Times New Roman" w:hAnsi="Times New Roman" w:cs="Times New Roman"/>
          <w:sz w:val="24"/>
          <w:szCs w:val="24"/>
        </w:rPr>
        <w:t>ed</w:t>
      </w:r>
      <w:r w:rsidR="002F605F" w:rsidRPr="002F605F">
        <w:rPr>
          <w:rFonts w:ascii="Times New Roman" w:hAnsi="Times New Roman" w:cs="Times New Roman"/>
          <w:sz w:val="24"/>
          <w:szCs w:val="24"/>
        </w:rPr>
        <w:t xml:space="preserve"> with between 50% and 75% of gene trees (Fig</w:t>
      </w:r>
      <w:r w:rsidR="00E934C9">
        <w:rPr>
          <w:rFonts w:ascii="Times New Roman" w:hAnsi="Times New Roman" w:cs="Times New Roman"/>
          <w:sz w:val="24"/>
          <w:szCs w:val="24"/>
        </w:rPr>
        <w:t>.</w:t>
      </w:r>
      <w:r w:rsidR="002F605F" w:rsidRPr="002F605F">
        <w:rPr>
          <w:rFonts w:ascii="Times New Roman" w:hAnsi="Times New Roman" w:cs="Times New Roman"/>
          <w:sz w:val="24"/>
          <w:szCs w:val="24"/>
        </w:rPr>
        <w:t xml:space="preserve"> </w:t>
      </w:r>
      <w:r w:rsidR="00731ABC">
        <w:rPr>
          <w:rFonts w:ascii="Times New Roman" w:hAnsi="Times New Roman" w:cs="Times New Roman"/>
          <w:sz w:val="24"/>
          <w:szCs w:val="24"/>
        </w:rPr>
        <w:t>S4</w:t>
      </w:r>
      <w:r w:rsidR="002F605F" w:rsidRPr="002F605F">
        <w:rPr>
          <w:rFonts w:ascii="Times New Roman" w:hAnsi="Times New Roman" w:cs="Times New Roman"/>
          <w:sz w:val="24"/>
          <w:szCs w:val="24"/>
        </w:rPr>
        <w:t xml:space="preserve">). The </w:t>
      </w:r>
      <w:r w:rsidR="0084247A">
        <w:rPr>
          <w:rFonts w:ascii="Times New Roman" w:hAnsi="Times New Roman" w:cs="Times New Roman"/>
          <w:sz w:val="24"/>
          <w:szCs w:val="24"/>
        </w:rPr>
        <w:t>branch leading to</w:t>
      </w:r>
      <w:r w:rsidR="002F605F" w:rsidRPr="002F605F">
        <w:rPr>
          <w:rFonts w:ascii="Times New Roman" w:hAnsi="Times New Roman" w:cs="Times New Roman"/>
          <w:sz w:val="24"/>
          <w:szCs w:val="24"/>
        </w:rPr>
        <w:t xml:space="preserve"> </w:t>
      </w:r>
      <w:r w:rsidR="002F605F" w:rsidRPr="005B28B3">
        <w:rPr>
          <w:rFonts w:ascii="Times New Roman" w:hAnsi="Times New Roman" w:cs="Times New Roman"/>
          <w:i/>
          <w:iCs/>
          <w:sz w:val="24"/>
          <w:szCs w:val="24"/>
        </w:rPr>
        <w:t xml:space="preserve">R. </w:t>
      </w:r>
      <w:proofErr w:type="spellStart"/>
      <w:r w:rsidR="002F605F" w:rsidRPr="005B28B3">
        <w:rPr>
          <w:rFonts w:ascii="Times New Roman" w:hAnsi="Times New Roman" w:cs="Times New Roman"/>
          <w:i/>
          <w:iCs/>
          <w:sz w:val="24"/>
          <w:szCs w:val="24"/>
        </w:rPr>
        <w:t>soricoides</w:t>
      </w:r>
      <w:proofErr w:type="spellEnd"/>
      <w:r w:rsidR="002F605F" w:rsidRPr="002F605F">
        <w:rPr>
          <w:rFonts w:ascii="Times New Roman" w:hAnsi="Times New Roman" w:cs="Times New Roman"/>
          <w:sz w:val="24"/>
          <w:szCs w:val="24"/>
        </w:rPr>
        <w:t xml:space="preserve"> indicates particularly high conflict, but </w:t>
      </w:r>
      <w:r w:rsidR="004F4671">
        <w:rPr>
          <w:rFonts w:ascii="Times New Roman" w:hAnsi="Times New Roman" w:cs="Times New Roman"/>
          <w:sz w:val="24"/>
          <w:szCs w:val="24"/>
        </w:rPr>
        <w:t xml:space="preserve">some </w:t>
      </w:r>
      <w:r w:rsidR="002F605F" w:rsidRPr="002F605F">
        <w:rPr>
          <w:rFonts w:ascii="Times New Roman" w:hAnsi="Times New Roman" w:cs="Times New Roman"/>
          <w:sz w:val="24"/>
          <w:szCs w:val="24"/>
        </w:rPr>
        <w:t xml:space="preserve">discordance between the species tree and gene trees </w:t>
      </w:r>
      <w:r w:rsidR="004F4671">
        <w:rPr>
          <w:rFonts w:ascii="Times New Roman" w:hAnsi="Times New Roman" w:cs="Times New Roman"/>
          <w:sz w:val="24"/>
          <w:szCs w:val="24"/>
        </w:rPr>
        <w:t xml:space="preserve">was found for </w:t>
      </w:r>
      <w:r w:rsidR="00926D74">
        <w:rPr>
          <w:rFonts w:ascii="Times New Roman" w:hAnsi="Times New Roman" w:cs="Times New Roman"/>
          <w:sz w:val="24"/>
          <w:szCs w:val="24"/>
        </w:rPr>
        <w:t xml:space="preserve">almost </w:t>
      </w:r>
      <w:r w:rsidR="004F4671">
        <w:rPr>
          <w:rFonts w:ascii="Times New Roman" w:hAnsi="Times New Roman" w:cs="Times New Roman"/>
          <w:sz w:val="24"/>
          <w:szCs w:val="24"/>
        </w:rPr>
        <w:t>all</w:t>
      </w:r>
      <w:r w:rsidR="002F605F" w:rsidRPr="002F605F">
        <w:rPr>
          <w:rFonts w:ascii="Times New Roman" w:hAnsi="Times New Roman" w:cs="Times New Roman"/>
          <w:sz w:val="24"/>
          <w:szCs w:val="24"/>
        </w:rPr>
        <w:t xml:space="preserve"> reconstructed relationships.</w:t>
      </w:r>
    </w:p>
    <w:p w14:paraId="2DE8A3DC" w14:textId="090DE67B" w:rsidR="00F17BCC"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D427D">
        <w:rPr>
          <w:rFonts w:ascii="Times New Roman" w:hAnsi="Times New Roman" w:cs="Times New Roman"/>
          <w:sz w:val="24"/>
          <w:szCs w:val="24"/>
        </w:rPr>
        <w:t xml:space="preserve">We estimated divergence times for </w:t>
      </w:r>
      <w:r w:rsidR="004F4671">
        <w:rPr>
          <w:rFonts w:ascii="Times New Roman" w:hAnsi="Times New Roman" w:cs="Times New Roman"/>
          <w:sz w:val="24"/>
          <w:szCs w:val="24"/>
        </w:rPr>
        <w:t xml:space="preserve">the </w:t>
      </w:r>
      <w:r w:rsidR="009D427D">
        <w:rPr>
          <w:rFonts w:ascii="Times New Roman" w:hAnsi="Times New Roman" w:cs="Times New Roman"/>
          <w:sz w:val="24"/>
          <w:szCs w:val="24"/>
        </w:rPr>
        <w:t xml:space="preserve">inferred </w:t>
      </w:r>
      <w:r w:rsidR="00DF25D4">
        <w:rPr>
          <w:rFonts w:ascii="Times New Roman" w:hAnsi="Times New Roman" w:cs="Times New Roman"/>
          <w:sz w:val="24"/>
          <w:szCs w:val="24"/>
        </w:rPr>
        <w:t>concatenated</w:t>
      </w:r>
      <w:r w:rsidR="009D427D">
        <w:rPr>
          <w:rFonts w:ascii="Times New Roman" w:hAnsi="Times New Roman" w:cs="Times New Roman"/>
          <w:sz w:val="24"/>
          <w:szCs w:val="24"/>
        </w:rPr>
        <w:t xml:space="preserve"> phylogeny (Fig</w:t>
      </w:r>
      <w:r w:rsidR="004F7533">
        <w:rPr>
          <w:rFonts w:ascii="Times New Roman" w:hAnsi="Times New Roman" w:cs="Times New Roman"/>
          <w:sz w:val="24"/>
          <w:szCs w:val="24"/>
        </w:rPr>
        <w:t>.</w:t>
      </w:r>
      <w:r w:rsidR="009D427D">
        <w:rPr>
          <w:rFonts w:ascii="Times New Roman" w:hAnsi="Times New Roman" w:cs="Times New Roman"/>
          <w:sz w:val="24"/>
          <w:szCs w:val="24"/>
        </w:rPr>
        <w:t xml:space="preserve"> </w:t>
      </w:r>
      <w:r w:rsidR="00E934C9">
        <w:rPr>
          <w:rFonts w:ascii="Times New Roman" w:hAnsi="Times New Roman" w:cs="Times New Roman"/>
          <w:sz w:val="24"/>
          <w:szCs w:val="24"/>
        </w:rPr>
        <w:t>1</w:t>
      </w:r>
      <w:r w:rsidR="00EE6447">
        <w:rPr>
          <w:rFonts w:ascii="Times New Roman" w:hAnsi="Times New Roman" w:cs="Times New Roman"/>
          <w:sz w:val="24"/>
          <w:szCs w:val="24"/>
        </w:rPr>
        <w:t>; Table S2</w:t>
      </w:r>
      <w:r w:rsidR="009D427D">
        <w:rPr>
          <w:rFonts w:ascii="Times New Roman" w:hAnsi="Times New Roman" w:cs="Times New Roman"/>
          <w:sz w:val="24"/>
          <w:szCs w:val="24"/>
        </w:rPr>
        <w:t xml:space="preserve">) using four fossil calibration points (Table </w:t>
      </w:r>
      <w:r w:rsidR="00E934C9">
        <w:rPr>
          <w:rFonts w:ascii="Times New Roman" w:hAnsi="Times New Roman" w:cs="Times New Roman"/>
          <w:sz w:val="24"/>
          <w:szCs w:val="24"/>
        </w:rPr>
        <w:t>2</w:t>
      </w:r>
      <w:r w:rsidR="00200FCE">
        <w:rPr>
          <w:rFonts w:ascii="Times New Roman" w:hAnsi="Times New Roman" w:cs="Times New Roman"/>
          <w:sz w:val="24"/>
          <w:szCs w:val="24"/>
        </w:rPr>
        <w:t>)</w:t>
      </w:r>
      <w:r w:rsidR="00F77BBD">
        <w:rPr>
          <w:rFonts w:ascii="Times New Roman" w:hAnsi="Times New Roman" w:cs="Times New Roman"/>
          <w:sz w:val="24"/>
          <w:szCs w:val="24"/>
        </w:rPr>
        <w:t>.</w:t>
      </w:r>
      <w:r w:rsidR="00200FCE">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The murid and cricetid groups </w:t>
      </w:r>
      <w:r w:rsidR="00E15915">
        <w:rPr>
          <w:rFonts w:ascii="Times New Roman" w:hAnsi="Times New Roman" w:cs="Times New Roman"/>
          <w:sz w:val="24"/>
          <w:szCs w:val="24"/>
        </w:rPr>
        <w:t>had</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an estimated </w:t>
      </w:r>
      <w:r w:rsidR="00F77BBD">
        <w:rPr>
          <w:rFonts w:ascii="Times New Roman" w:hAnsi="Times New Roman" w:cs="Times New Roman"/>
          <w:sz w:val="24"/>
          <w:szCs w:val="24"/>
        </w:rPr>
        <w:t>divergence time</w:t>
      </w:r>
      <w:r w:rsidR="00A64663"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of 24.27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w:t>
      </w:r>
      <w:r w:rsidR="00D559F8">
        <w:rPr>
          <w:rFonts w:ascii="Times New Roman" w:hAnsi="Times New Roman" w:cs="Times New Roman"/>
          <w:sz w:val="24"/>
          <w:szCs w:val="24"/>
        </w:rPr>
        <w:t xml:space="preserve">node </w:t>
      </w:r>
      <w:r w:rsidR="00F17BCC" w:rsidRPr="00F17BCC">
        <w:rPr>
          <w:rFonts w:ascii="Times New Roman" w:hAnsi="Times New Roman" w:cs="Times New Roman"/>
          <w:sz w:val="24"/>
          <w:szCs w:val="24"/>
        </w:rPr>
        <w:t>A</w:t>
      </w:r>
      <w:r w:rsidR="00D559F8">
        <w:rPr>
          <w:rFonts w:ascii="Times New Roman" w:hAnsi="Times New Roman" w:cs="Times New Roman"/>
          <w:sz w:val="24"/>
          <w:szCs w:val="24"/>
        </w:rPr>
        <w:t xml:space="preserve"> in Fig</w:t>
      </w:r>
      <w:r w:rsidR="004F7533">
        <w:rPr>
          <w:rFonts w:ascii="Times New Roman" w:hAnsi="Times New Roman" w:cs="Times New Roman"/>
          <w:sz w:val="24"/>
          <w:szCs w:val="24"/>
        </w:rPr>
        <w:t>.</w:t>
      </w:r>
      <w:r w:rsidR="00D559F8">
        <w:rPr>
          <w:rFonts w:ascii="Times New Roman" w:hAnsi="Times New Roman" w:cs="Times New Roman"/>
          <w:sz w:val="24"/>
          <w:szCs w:val="24"/>
        </w:rPr>
        <w:t xml:space="preserve"> </w:t>
      </w:r>
      <w:r w:rsidR="000F3461">
        <w:rPr>
          <w:rFonts w:ascii="Times New Roman" w:hAnsi="Times New Roman" w:cs="Times New Roman"/>
          <w:sz w:val="24"/>
          <w:szCs w:val="24"/>
        </w:rPr>
        <w:t>1</w:t>
      </w:r>
      <w:r w:rsidR="00F17BCC" w:rsidRPr="00F17BCC">
        <w:rPr>
          <w:rFonts w:ascii="Times New Roman" w:hAnsi="Times New Roman" w:cs="Times New Roman"/>
          <w:sz w:val="24"/>
          <w:szCs w:val="24"/>
        </w:rPr>
        <w:t xml:space="preserve">) followed by the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and the </w:t>
      </w:r>
      <w:proofErr w:type="spellStart"/>
      <w:r w:rsidR="00F17BCC" w:rsidRPr="00F17BCC">
        <w:rPr>
          <w:rFonts w:ascii="Times New Roman" w:hAnsi="Times New Roman" w:cs="Times New Roman"/>
          <w:sz w:val="24"/>
          <w:szCs w:val="24"/>
        </w:rPr>
        <w:t>Gerbillinae</w:t>
      </w:r>
      <w:proofErr w:type="spellEnd"/>
      <w:r w:rsidR="00F17BCC" w:rsidRPr="00F17BCC">
        <w:rPr>
          <w:rFonts w:ascii="Times New Roman" w:hAnsi="Times New Roman" w:cs="Times New Roman"/>
          <w:sz w:val="24"/>
          <w:szCs w:val="24"/>
        </w:rPr>
        <w:t xml:space="preserve"> at 22.33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(B), </w:t>
      </w:r>
      <w:r w:rsidR="00E15915">
        <w:rPr>
          <w:rFonts w:ascii="Times New Roman" w:hAnsi="Times New Roman" w:cs="Times New Roman"/>
          <w:sz w:val="24"/>
          <w:szCs w:val="24"/>
        </w:rPr>
        <w:t>albeit</w:t>
      </w:r>
      <w:r w:rsidR="00E15915" w:rsidRPr="00F17BCC">
        <w:rPr>
          <w:rFonts w:ascii="Times New Roman" w:hAnsi="Times New Roman" w:cs="Times New Roman"/>
          <w:sz w:val="24"/>
          <w:szCs w:val="24"/>
        </w:rPr>
        <w:t xml:space="preserve"> </w:t>
      </w:r>
      <w:r w:rsidR="00E15915">
        <w:rPr>
          <w:rFonts w:ascii="Times New Roman" w:hAnsi="Times New Roman" w:cs="Times New Roman"/>
          <w:sz w:val="24"/>
          <w:szCs w:val="24"/>
        </w:rPr>
        <w:t>with</w:t>
      </w:r>
      <w:r w:rsidR="00F17BCC" w:rsidRPr="00F17BCC">
        <w:rPr>
          <w:rFonts w:ascii="Times New Roman" w:hAnsi="Times New Roman" w:cs="Times New Roman"/>
          <w:sz w:val="24"/>
          <w:szCs w:val="24"/>
        </w:rPr>
        <w:t xml:space="preserve"> wide confidence intervals. </w:t>
      </w:r>
      <w:r w:rsidR="00E15915">
        <w:rPr>
          <w:rFonts w:ascii="Times New Roman" w:hAnsi="Times New Roman" w:cs="Times New Roman"/>
          <w:sz w:val="24"/>
          <w:szCs w:val="24"/>
        </w:rPr>
        <w:t>With the</w:t>
      </w:r>
      <w:r w:rsidR="00F17BCC" w:rsidRPr="00F17BCC">
        <w:rPr>
          <w:rFonts w:ascii="Times New Roman" w:hAnsi="Times New Roman" w:cs="Times New Roman"/>
          <w:sz w:val="24"/>
          <w:szCs w:val="24"/>
        </w:rPr>
        <w:t xml:space="preserve"> </w:t>
      </w:r>
      <w:r w:rsidR="00F529D0">
        <w:rPr>
          <w:rFonts w:ascii="Times New Roman" w:hAnsi="Times New Roman" w:cs="Times New Roman"/>
          <w:sz w:val="24"/>
          <w:szCs w:val="24"/>
        </w:rPr>
        <w:t>ancestral</w:t>
      </w:r>
      <w:r w:rsidR="00F529D0" w:rsidRPr="00F17BCC">
        <w:rPr>
          <w:rFonts w:ascii="Times New Roman" w:hAnsi="Times New Roman" w:cs="Times New Roman"/>
          <w:sz w:val="24"/>
          <w:szCs w:val="24"/>
        </w:rPr>
        <w:t xml:space="preserve">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node (C) fixed </w:t>
      </w:r>
      <w:r w:rsidR="00E15915">
        <w:rPr>
          <w:rFonts w:ascii="Times New Roman" w:hAnsi="Times New Roman" w:cs="Times New Roman"/>
          <w:sz w:val="24"/>
          <w:szCs w:val="24"/>
        </w:rPr>
        <w:t xml:space="preserve">for </w:t>
      </w:r>
      <w:r w:rsidR="00F17BCC" w:rsidRPr="00F17BCC">
        <w:rPr>
          <w:rFonts w:ascii="Times New Roman" w:hAnsi="Times New Roman" w:cs="Times New Roman"/>
          <w:sz w:val="24"/>
          <w:szCs w:val="24"/>
        </w:rPr>
        <w:t>calibration</w:t>
      </w:r>
      <w:r w:rsidR="00E15915">
        <w:rPr>
          <w:rFonts w:ascii="Times New Roman" w:hAnsi="Times New Roman" w:cs="Times New Roman"/>
          <w:sz w:val="24"/>
          <w:szCs w:val="24"/>
        </w:rPr>
        <w:t>, t</w:t>
      </w:r>
      <w:r w:rsidR="00F17BCC" w:rsidRPr="00F17BCC">
        <w:rPr>
          <w:rFonts w:ascii="Times New Roman" w:hAnsi="Times New Roman" w:cs="Times New Roman"/>
          <w:sz w:val="24"/>
          <w:szCs w:val="24"/>
        </w:rPr>
        <w:t xml:space="preserve">he </w:t>
      </w:r>
      <w:proofErr w:type="spellStart"/>
      <w:r w:rsidR="00F17BCC" w:rsidRPr="00F17BCC">
        <w:rPr>
          <w:rFonts w:ascii="Times New Roman" w:hAnsi="Times New Roman" w:cs="Times New Roman"/>
          <w:sz w:val="24"/>
          <w:szCs w:val="24"/>
        </w:rPr>
        <w:t>Otomyini</w:t>
      </w:r>
      <w:proofErr w:type="spellEnd"/>
      <w:r w:rsidR="00F17BCC" w:rsidRPr="00F17BCC">
        <w:rPr>
          <w:rFonts w:ascii="Times New Roman" w:hAnsi="Times New Roman" w:cs="Times New Roman"/>
          <w:sz w:val="24"/>
          <w:szCs w:val="24"/>
        </w:rPr>
        <w:t xml:space="preserve"> and </w:t>
      </w:r>
      <w:proofErr w:type="spellStart"/>
      <w:r w:rsidR="00F17BCC" w:rsidRPr="00F17BCC">
        <w:rPr>
          <w:rFonts w:ascii="Times New Roman" w:hAnsi="Times New Roman" w:cs="Times New Roman"/>
          <w:sz w:val="24"/>
          <w:szCs w:val="24"/>
        </w:rPr>
        <w:t>Arvicanthini</w:t>
      </w:r>
      <w:proofErr w:type="spellEnd"/>
      <w:r w:rsidR="00F17BCC" w:rsidRPr="00F17BCC">
        <w:rPr>
          <w:rFonts w:ascii="Times New Roman" w:hAnsi="Times New Roman" w:cs="Times New Roman"/>
          <w:sz w:val="24"/>
          <w:szCs w:val="24"/>
        </w:rPr>
        <w:t xml:space="preserve"> </w:t>
      </w:r>
      <w:r w:rsidR="00E15915">
        <w:rPr>
          <w:rFonts w:ascii="Times New Roman" w:hAnsi="Times New Roman" w:cs="Times New Roman"/>
          <w:sz w:val="24"/>
          <w:szCs w:val="24"/>
        </w:rPr>
        <w:t>arose</w:t>
      </w:r>
      <w:r w:rsidR="00E15915"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at 11.90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(D) an</w:t>
      </w:r>
      <w:r w:rsidR="00E15915">
        <w:rPr>
          <w:rFonts w:ascii="Times New Roman" w:hAnsi="Times New Roman" w:cs="Times New Roman"/>
          <w:sz w:val="24"/>
          <w:szCs w:val="24"/>
        </w:rPr>
        <w:t>d we</w:t>
      </w:r>
      <w:r w:rsidR="00F17BCC" w:rsidRPr="00F17BCC">
        <w:rPr>
          <w:rFonts w:ascii="Times New Roman" w:hAnsi="Times New Roman" w:cs="Times New Roman"/>
          <w:sz w:val="24"/>
          <w:szCs w:val="24"/>
        </w:rPr>
        <w:t xml:space="preserve">re followed by rapid diversification of the remaining </w:t>
      </w:r>
      <w:proofErr w:type="spellStart"/>
      <w:r w:rsidR="00F17BCC" w:rsidRPr="00F17BCC">
        <w:rPr>
          <w:rFonts w:ascii="Times New Roman" w:hAnsi="Times New Roman" w:cs="Times New Roman"/>
          <w:sz w:val="24"/>
          <w:szCs w:val="24"/>
        </w:rPr>
        <w:t>Murinae</w:t>
      </w:r>
      <w:proofErr w:type="spellEnd"/>
      <w:r w:rsidR="00F17BCC" w:rsidRPr="00F17BCC">
        <w:rPr>
          <w:rFonts w:ascii="Times New Roman" w:hAnsi="Times New Roman" w:cs="Times New Roman"/>
          <w:sz w:val="24"/>
          <w:szCs w:val="24"/>
        </w:rPr>
        <w:t xml:space="preserve"> (G, H, and J), with the </w:t>
      </w:r>
      <w:proofErr w:type="spellStart"/>
      <w:r w:rsidR="00F17BCC" w:rsidRPr="00F17BCC">
        <w:rPr>
          <w:rFonts w:ascii="Times New Roman" w:hAnsi="Times New Roman" w:cs="Times New Roman"/>
          <w:sz w:val="24"/>
          <w:szCs w:val="24"/>
        </w:rPr>
        <w:t>Murini</w:t>
      </w:r>
      <w:proofErr w:type="spellEnd"/>
      <w:r w:rsidR="00F17BCC" w:rsidRPr="00F17BCC">
        <w:rPr>
          <w:rFonts w:ascii="Times New Roman" w:hAnsi="Times New Roman" w:cs="Times New Roman"/>
          <w:sz w:val="24"/>
          <w:szCs w:val="24"/>
        </w:rPr>
        <w:t xml:space="preserve"> and </w:t>
      </w:r>
      <w:proofErr w:type="spellStart"/>
      <w:r w:rsidR="00F17BCC" w:rsidRPr="00F17BCC">
        <w:rPr>
          <w:rFonts w:ascii="Times New Roman" w:hAnsi="Times New Roman" w:cs="Times New Roman"/>
          <w:sz w:val="24"/>
          <w:szCs w:val="24"/>
        </w:rPr>
        <w:t>Praomyini</w:t>
      </w:r>
      <w:proofErr w:type="spellEnd"/>
      <w:r w:rsidR="00F17BCC" w:rsidRPr="00F17BCC">
        <w:rPr>
          <w:rFonts w:ascii="Times New Roman" w:hAnsi="Times New Roman" w:cs="Times New Roman"/>
          <w:sz w:val="24"/>
          <w:szCs w:val="24"/>
        </w:rPr>
        <w:t xml:space="preserve"> </w:t>
      </w:r>
      <w:r w:rsidR="00A64663">
        <w:rPr>
          <w:rFonts w:ascii="Times New Roman" w:hAnsi="Times New Roman" w:cs="Times New Roman"/>
          <w:sz w:val="24"/>
          <w:szCs w:val="24"/>
        </w:rPr>
        <w:t>separating</w:t>
      </w:r>
      <w:r w:rsidR="00A64663"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 xml:space="preserve">at 7.39 </w:t>
      </w:r>
      <w:r w:rsidR="00F77BBD">
        <w:rPr>
          <w:rFonts w:ascii="Times New Roman" w:hAnsi="Times New Roman" w:cs="Times New Roman"/>
          <w:sz w:val="24"/>
          <w:szCs w:val="24"/>
        </w:rPr>
        <w:t>Ma</w:t>
      </w:r>
      <w:r w:rsidR="00F77BBD" w:rsidRPr="00F17BCC">
        <w:rPr>
          <w:rFonts w:ascii="Times New Roman" w:hAnsi="Times New Roman" w:cs="Times New Roman"/>
          <w:sz w:val="24"/>
          <w:szCs w:val="24"/>
        </w:rPr>
        <w:t xml:space="preserve"> </w:t>
      </w:r>
      <w:r w:rsidR="00F17BCC" w:rsidRPr="00F17BCC">
        <w:rPr>
          <w:rFonts w:ascii="Times New Roman" w:hAnsi="Times New Roman" w:cs="Times New Roman"/>
          <w:sz w:val="24"/>
          <w:szCs w:val="24"/>
        </w:rPr>
        <w:t>(J).</w:t>
      </w:r>
      <w:r w:rsidR="00ED3A6B">
        <w:rPr>
          <w:rFonts w:ascii="Times New Roman" w:hAnsi="Times New Roman" w:cs="Times New Roman"/>
          <w:sz w:val="24"/>
          <w:szCs w:val="24"/>
        </w:rPr>
        <w:t xml:space="preserve"> We also estimated a</w:t>
      </w:r>
      <w:r w:rsidR="00ED3A6B" w:rsidRPr="00ED3A6B">
        <w:rPr>
          <w:rFonts w:ascii="Times New Roman" w:hAnsi="Times New Roman" w:cs="Times New Roman"/>
          <w:sz w:val="24"/>
          <w:szCs w:val="24"/>
        </w:rPr>
        <w:t xml:space="preserve"> time-tree </w:t>
      </w:r>
      <w:r w:rsidR="00380ED0">
        <w:rPr>
          <w:rFonts w:ascii="Times New Roman" w:hAnsi="Times New Roman" w:cs="Times New Roman"/>
          <w:sz w:val="24"/>
          <w:szCs w:val="24"/>
        </w:rPr>
        <w:t xml:space="preserve">while filtering </w:t>
      </w:r>
      <w:r w:rsidR="00ED3A6B">
        <w:rPr>
          <w:rFonts w:ascii="Times New Roman" w:hAnsi="Times New Roman" w:cs="Times New Roman"/>
          <w:sz w:val="24"/>
          <w:szCs w:val="24"/>
        </w:rPr>
        <w:t xml:space="preserve">out </w:t>
      </w:r>
      <w:r w:rsidR="00200FCE">
        <w:rPr>
          <w:rFonts w:ascii="Times New Roman" w:hAnsi="Times New Roman" w:cs="Times New Roman"/>
          <w:sz w:val="24"/>
          <w:szCs w:val="24"/>
        </w:rPr>
        <w:t>species with elevated discordance</w:t>
      </w:r>
      <w:r w:rsidR="00ED3A6B">
        <w:rPr>
          <w:rFonts w:ascii="Times New Roman" w:hAnsi="Times New Roman" w:cs="Times New Roman"/>
          <w:sz w:val="24"/>
          <w:szCs w:val="24"/>
        </w:rPr>
        <w:t xml:space="preserve"> and find</w:t>
      </w:r>
      <w:r w:rsidR="00ED3A6B" w:rsidRPr="00ED3A6B">
        <w:rPr>
          <w:rFonts w:ascii="Times New Roman" w:hAnsi="Times New Roman" w:cs="Times New Roman"/>
          <w:sz w:val="24"/>
          <w:szCs w:val="24"/>
        </w:rPr>
        <w:t xml:space="preserve"> similar key divergence</w:t>
      </w:r>
      <w:r w:rsidR="00F77BBD">
        <w:rPr>
          <w:rFonts w:ascii="Times New Roman" w:hAnsi="Times New Roman" w:cs="Times New Roman"/>
          <w:sz w:val="24"/>
          <w:szCs w:val="24"/>
        </w:rPr>
        <w:t xml:space="preserve"> times</w:t>
      </w:r>
      <w:r w:rsidR="00ED3A6B" w:rsidRPr="00ED3A6B">
        <w:rPr>
          <w:rFonts w:ascii="Times New Roman" w:hAnsi="Times New Roman" w:cs="Times New Roman"/>
          <w:sz w:val="24"/>
          <w:szCs w:val="24"/>
        </w:rPr>
        <w:t>, though nodes closer to the root are marginally older</w:t>
      </w:r>
      <w:r w:rsidR="00F77BBD">
        <w:rPr>
          <w:rFonts w:ascii="Times New Roman" w:hAnsi="Times New Roman" w:cs="Times New Roman"/>
          <w:sz w:val="24"/>
          <w:szCs w:val="24"/>
        </w:rPr>
        <w:t xml:space="preserve">, </w:t>
      </w:r>
      <w:r w:rsidR="00ED3A6B" w:rsidRPr="00ED3A6B">
        <w:rPr>
          <w:rFonts w:ascii="Times New Roman" w:hAnsi="Times New Roman" w:cs="Times New Roman"/>
          <w:sz w:val="24"/>
          <w:szCs w:val="24"/>
        </w:rPr>
        <w:t>while nodes closer to the tips are very slightly younger on average</w:t>
      </w:r>
      <w:r w:rsidR="00ED3A6B">
        <w:rPr>
          <w:rFonts w:ascii="Times New Roman" w:hAnsi="Times New Roman" w:cs="Times New Roman"/>
          <w:sz w:val="24"/>
          <w:szCs w:val="24"/>
        </w:rPr>
        <w:t xml:space="preserve"> (</w:t>
      </w:r>
      <w:r w:rsidR="005B71CF">
        <w:rPr>
          <w:rFonts w:ascii="Times New Roman" w:hAnsi="Times New Roman" w:cs="Times New Roman"/>
          <w:sz w:val="24"/>
          <w:szCs w:val="24"/>
        </w:rPr>
        <w:t xml:space="preserve">Supplemental </w:t>
      </w:r>
      <w:r w:rsidR="00B85CFD">
        <w:rPr>
          <w:rFonts w:ascii="Times New Roman" w:hAnsi="Times New Roman" w:cs="Times New Roman"/>
          <w:sz w:val="24"/>
          <w:szCs w:val="24"/>
        </w:rPr>
        <w:t>Results</w:t>
      </w:r>
      <w:r w:rsidR="005B71CF">
        <w:rPr>
          <w:rFonts w:ascii="Times New Roman" w:hAnsi="Times New Roman" w:cs="Times New Roman"/>
          <w:sz w:val="24"/>
          <w:szCs w:val="24"/>
        </w:rPr>
        <w:t xml:space="preserve">; </w:t>
      </w:r>
      <w:r w:rsidR="00ED3A6B">
        <w:rPr>
          <w:rFonts w:ascii="Times New Roman" w:hAnsi="Times New Roman" w:cs="Times New Roman"/>
          <w:sz w:val="24"/>
          <w:szCs w:val="24"/>
        </w:rPr>
        <w:t>Fig</w:t>
      </w:r>
      <w:r w:rsidR="001023D9">
        <w:rPr>
          <w:rFonts w:ascii="Times New Roman" w:hAnsi="Times New Roman" w:cs="Times New Roman"/>
          <w:sz w:val="24"/>
          <w:szCs w:val="24"/>
        </w:rPr>
        <w:t>.</w:t>
      </w:r>
      <w:r w:rsidR="00ED3A6B">
        <w:rPr>
          <w:rFonts w:ascii="Times New Roman" w:hAnsi="Times New Roman" w:cs="Times New Roman"/>
          <w:sz w:val="24"/>
          <w:szCs w:val="24"/>
        </w:rPr>
        <w:t xml:space="preserve"> S</w:t>
      </w:r>
      <w:r w:rsidR="00731ABC">
        <w:rPr>
          <w:rFonts w:ascii="Times New Roman" w:hAnsi="Times New Roman" w:cs="Times New Roman"/>
          <w:sz w:val="24"/>
          <w:szCs w:val="24"/>
        </w:rPr>
        <w:t>5</w:t>
      </w:r>
      <w:r w:rsidR="00ED3A6B">
        <w:rPr>
          <w:rFonts w:ascii="Times New Roman" w:hAnsi="Times New Roman" w:cs="Times New Roman"/>
          <w:sz w:val="24"/>
          <w:szCs w:val="24"/>
        </w:rPr>
        <w:t>)</w:t>
      </w:r>
      <w:r w:rsidR="00ED3A6B" w:rsidRPr="00ED3A6B">
        <w:rPr>
          <w:rFonts w:ascii="Times New Roman" w:hAnsi="Times New Roman" w:cs="Times New Roman"/>
          <w:sz w:val="24"/>
          <w:szCs w:val="24"/>
        </w:rPr>
        <w:t xml:space="preserve">. </w:t>
      </w:r>
      <w:r w:rsidR="00F77BBD" w:rsidRPr="00ED3A6B">
        <w:rPr>
          <w:rFonts w:ascii="Times New Roman" w:hAnsi="Times New Roman" w:cs="Times New Roman"/>
          <w:sz w:val="24"/>
          <w:szCs w:val="24"/>
        </w:rPr>
        <w:t>Two</w:t>
      </w:r>
      <w:r w:rsidR="00ED3A6B" w:rsidRPr="00ED3A6B">
        <w:rPr>
          <w:rFonts w:ascii="Times New Roman" w:hAnsi="Times New Roman" w:cs="Times New Roman"/>
          <w:sz w:val="24"/>
          <w:szCs w:val="24"/>
        </w:rPr>
        <w:t xml:space="preserve"> nodes with fossil calibrations (the </w:t>
      </w:r>
      <w:r w:rsidR="00ED3A6B" w:rsidRPr="00F810BC">
        <w:rPr>
          <w:rFonts w:ascii="Times New Roman" w:hAnsi="Times New Roman" w:cs="Times New Roman"/>
          <w:i/>
          <w:iCs/>
          <w:sz w:val="24"/>
          <w:szCs w:val="24"/>
        </w:rPr>
        <w:t>Rattus</w:t>
      </w:r>
      <w:r w:rsidR="00ED3A6B" w:rsidRPr="00ED3A6B">
        <w:rPr>
          <w:rFonts w:ascii="Times New Roman" w:hAnsi="Times New Roman" w:cs="Times New Roman"/>
          <w:sz w:val="24"/>
          <w:szCs w:val="24"/>
        </w:rPr>
        <w:t xml:space="preserve"> and </w:t>
      </w:r>
      <w:proofErr w:type="spellStart"/>
      <w:r w:rsidR="00ED3A6B" w:rsidRPr="00F810BC">
        <w:rPr>
          <w:rFonts w:ascii="Times New Roman" w:hAnsi="Times New Roman" w:cs="Times New Roman"/>
          <w:i/>
          <w:iCs/>
          <w:sz w:val="24"/>
          <w:szCs w:val="24"/>
        </w:rPr>
        <w:t>Apodemus</w:t>
      </w:r>
      <w:proofErr w:type="spellEnd"/>
      <w:r w:rsidR="00ED3A6B" w:rsidRPr="00ED3A6B">
        <w:rPr>
          <w:rFonts w:ascii="Times New Roman" w:hAnsi="Times New Roman" w:cs="Times New Roman"/>
          <w:sz w:val="24"/>
          <w:szCs w:val="24"/>
        </w:rPr>
        <w:t xml:space="preserve"> nodes) are recovered at the very youngest end of the calibration range.</w:t>
      </w:r>
    </w:p>
    <w:p w14:paraId="6EC41E0F" w14:textId="77777777" w:rsidR="005D3A4E" w:rsidRPr="00F17BCC" w:rsidRDefault="005D3A4E" w:rsidP="005D3A4E">
      <w:pPr>
        <w:spacing w:after="0"/>
        <w:jc w:val="both"/>
        <w:rPr>
          <w:rFonts w:ascii="Times New Roman" w:hAnsi="Times New Roman" w:cs="Times New Roman"/>
          <w:sz w:val="24"/>
          <w:szCs w:val="24"/>
        </w:rPr>
      </w:pPr>
    </w:p>
    <w:p w14:paraId="3D27D9BD" w14:textId="54F781EF" w:rsidR="00FD0B8D" w:rsidRPr="00031896" w:rsidRDefault="00AA22F4" w:rsidP="009E6094">
      <w:pPr>
        <w:pStyle w:val="Heading2"/>
        <w:spacing w:after="120"/>
      </w:pPr>
      <w:r>
        <w:t>The l</w:t>
      </w:r>
      <w:r w:rsidR="00FD0B8D" w:rsidRPr="00031896">
        <w:t xml:space="preserve">andscape of </w:t>
      </w:r>
      <w:r>
        <w:t xml:space="preserve">phylogenetic </w:t>
      </w:r>
      <w:r w:rsidR="00FD0B8D" w:rsidRPr="00031896">
        <w:t>discordance</w:t>
      </w:r>
      <w:r w:rsidR="00F17BCC">
        <w:t xml:space="preserve"> along </w:t>
      </w:r>
      <w:r w:rsidR="007010F8">
        <w:t xml:space="preserve">murine </w:t>
      </w:r>
      <w:r w:rsidR="00F17BCC">
        <w:t>genome</w:t>
      </w:r>
      <w:r w:rsidR="00B46AF9">
        <w:t>s</w:t>
      </w:r>
    </w:p>
    <w:p w14:paraId="24ECB468" w14:textId="540C554F" w:rsidR="00B46AF9" w:rsidRDefault="00066FE6" w:rsidP="00F413E3">
      <w:pPr>
        <w:spacing w:after="0"/>
        <w:jc w:val="both"/>
        <w:rPr>
          <w:rFonts w:ascii="Times New Roman" w:hAnsi="Times New Roman" w:cs="Times New Roman"/>
          <w:sz w:val="24"/>
          <w:szCs w:val="24"/>
        </w:rPr>
      </w:pPr>
      <w:r>
        <w:rPr>
          <w:rFonts w:ascii="Times New Roman" w:hAnsi="Times New Roman" w:cs="Times New Roman"/>
          <w:sz w:val="24"/>
          <w:szCs w:val="24"/>
        </w:rPr>
        <w:t>Next,</w:t>
      </w:r>
      <w:r w:rsidR="00DD27E4">
        <w:rPr>
          <w:rFonts w:ascii="Times New Roman" w:hAnsi="Times New Roman" w:cs="Times New Roman"/>
          <w:sz w:val="24"/>
          <w:szCs w:val="24"/>
        </w:rPr>
        <w:t xml:space="preserve"> we described</w:t>
      </w:r>
      <w:r w:rsidR="00260995">
        <w:rPr>
          <w:rFonts w:ascii="Times New Roman" w:hAnsi="Times New Roman" w:cs="Times New Roman"/>
          <w:sz w:val="24"/>
          <w:szCs w:val="24"/>
        </w:rPr>
        <w:t xml:space="preserve"> </w:t>
      </w:r>
      <w:r w:rsidR="00DD27E4">
        <w:rPr>
          <w:rFonts w:ascii="Times New Roman" w:hAnsi="Times New Roman" w:cs="Times New Roman"/>
          <w:sz w:val="24"/>
          <w:szCs w:val="24"/>
        </w:rPr>
        <w:t>the genomic</w:t>
      </w:r>
      <w:r w:rsidR="00DD27E4" w:rsidRPr="00197A2B">
        <w:rPr>
          <w:rFonts w:ascii="Times New Roman" w:hAnsi="Times New Roman" w:cs="Times New Roman"/>
          <w:sz w:val="24"/>
          <w:szCs w:val="24"/>
        </w:rPr>
        <w:t xml:space="preserve"> </w:t>
      </w:r>
      <w:r w:rsidR="00260995">
        <w:rPr>
          <w:rFonts w:ascii="Times New Roman" w:hAnsi="Times New Roman" w:cs="Times New Roman"/>
          <w:sz w:val="24"/>
          <w:szCs w:val="24"/>
        </w:rPr>
        <w:t>landscape</w:t>
      </w:r>
      <w:r w:rsidR="00DD27E4">
        <w:rPr>
          <w:rFonts w:ascii="Times New Roman" w:hAnsi="Times New Roman" w:cs="Times New Roman"/>
          <w:sz w:val="24"/>
          <w:szCs w:val="24"/>
        </w:rPr>
        <w:t xml:space="preserve"> of phylogenetic discordance</w:t>
      </w:r>
      <w:r w:rsidR="00B46AF9">
        <w:rPr>
          <w:rFonts w:ascii="Times New Roman" w:hAnsi="Times New Roman" w:cs="Times New Roman"/>
          <w:sz w:val="24"/>
          <w:szCs w:val="24"/>
        </w:rPr>
        <w:t xml:space="preserve"> in </w:t>
      </w:r>
      <w:proofErr w:type="spellStart"/>
      <w:r w:rsidR="00B46AF9">
        <w:rPr>
          <w:rFonts w:ascii="Times New Roman" w:hAnsi="Times New Roman" w:cs="Times New Roman"/>
          <w:sz w:val="24"/>
          <w:szCs w:val="24"/>
        </w:rPr>
        <w:t>murines</w:t>
      </w:r>
      <w:proofErr w:type="spellEnd"/>
      <w:r w:rsidR="00260995">
        <w:rPr>
          <w:rFonts w:ascii="Times New Roman" w:hAnsi="Times New Roman" w:cs="Times New Roman"/>
          <w:sz w:val="24"/>
          <w:szCs w:val="24"/>
        </w:rPr>
        <w:t xml:space="preserve"> </w:t>
      </w:r>
      <w:r w:rsidR="00DD6ADB">
        <w:rPr>
          <w:rFonts w:ascii="Times New Roman" w:hAnsi="Times New Roman" w:cs="Times New Roman"/>
          <w:sz w:val="24"/>
          <w:szCs w:val="24"/>
        </w:rPr>
        <w:t>and its relationship</w:t>
      </w:r>
      <w:r w:rsidR="006C1351">
        <w:rPr>
          <w:rFonts w:ascii="Times New Roman" w:hAnsi="Times New Roman" w:cs="Times New Roman"/>
          <w:sz w:val="24"/>
          <w:szCs w:val="24"/>
        </w:rPr>
        <w:t xml:space="preserve"> to local</w:t>
      </w:r>
      <w:r w:rsidR="002D738A">
        <w:rPr>
          <w:rFonts w:ascii="Times New Roman" w:hAnsi="Times New Roman" w:cs="Times New Roman"/>
          <w:sz w:val="24"/>
          <w:szCs w:val="24"/>
        </w:rPr>
        <w:t xml:space="preserve"> genomic features</w:t>
      </w:r>
      <w:r w:rsidR="006C1351">
        <w:rPr>
          <w:rFonts w:ascii="Times New Roman" w:hAnsi="Times New Roman" w:cs="Times New Roman"/>
          <w:sz w:val="24"/>
          <w:szCs w:val="24"/>
        </w:rPr>
        <w:t xml:space="preserve">. </w:t>
      </w:r>
      <w:r w:rsidR="00DD27E4">
        <w:rPr>
          <w:rFonts w:ascii="Times New Roman" w:hAnsi="Times New Roman" w:cs="Times New Roman"/>
          <w:sz w:val="24"/>
          <w:szCs w:val="24"/>
        </w:rPr>
        <w:t xml:space="preserve">To do this, we </w:t>
      </w:r>
      <w:r w:rsidR="00260995">
        <w:rPr>
          <w:rFonts w:ascii="Times New Roman" w:hAnsi="Times New Roman" w:cs="Times New Roman"/>
          <w:sz w:val="24"/>
          <w:szCs w:val="24"/>
        </w:rPr>
        <w:t xml:space="preserve">analyzed genome-wide </w:t>
      </w:r>
      <w:r w:rsidR="00A150BF">
        <w:rPr>
          <w:rFonts w:ascii="Times New Roman" w:hAnsi="Times New Roman" w:cs="Times New Roman"/>
          <w:sz w:val="24"/>
          <w:szCs w:val="24"/>
        </w:rPr>
        <w:t xml:space="preserve">phylogenetic histories of </w:t>
      </w:r>
      <w:r w:rsidR="00810482">
        <w:rPr>
          <w:rFonts w:ascii="Times New Roman" w:hAnsi="Times New Roman" w:cs="Times New Roman"/>
          <w:sz w:val="24"/>
          <w:szCs w:val="24"/>
        </w:rPr>
        <w:t>six</w:t>
      </w:r>
      <w:r w:rsidR="00A150BF" w:rsidRPr="00E358E6">
        <w:rPr>
          <w:rFonts w:ascii="Times New Roman" w:hAnsi="Times New Roman" w:cs="Times New Roman"/>
          <w:sz w:val="24"/>
          <w:szCs w:val="24"/>
        </w:rPr>
        <w:t xml:space="preserve"> new</w:t>
      </w:r>
      <w:r w:rsidR="00810482">
        <w:rPr>
          <w:rFonts w:ascii="Times New Roman" w:hAnsi="Times New Roman" w:cs="Times New Roman"/>
          <w:sz w:val="24"/>
          <w:szCs w:val="24"/>
        </w:rPr>
        <w:t>ly sequenced</w:t>
      </w:r>
      <w:r w:rsidR="00A150BF" w:rsidRPr="00E358E6">
        <w:rPr>
          <w:rFonts w:ascii="Times New Roman" w:hAnsi="Times New Roman" w:cs="Times New Roman"/>
          <w:sz w:val="24"/>
          <w:szCs w:val="24"/>
        </w:rPr>
        <w:t xml:space="preserve"> murine rodent genomes</w:t>
      </w:r>
      <w:r w:rsidR="00810482">
        <w:rPr>
          <w:rFonts w:ascii="Times New Roman" w:hAnsi="Times New Roman" w:cs="Times New Roman"/>
          <w:sz w:val="24"/>
          <w:szCs w:val="24"/>
        </w:rPr>
        <w:t xml:space="preserve"> (excluding </w:t>
      </w:r>
      <w:proofErr w:type="spellStart"/>
      <w:r w:rsidR="00810482" w:rsidRPr="004A2232">
        <w:rPr>
          <w:rFonts w:ascii="Times New Roman" w:hAnsi="Times New Roman" w:cs="Times New Roman"/>
          <w:i/>
          <w:iCs/>
          <w:sz w:val="24"/>
          <w:szCs w:val="24"/>
        </w:rPr>
        <w:t>Otomys</w:t>
      </w:r>
      <w:proofErr w:type="spellEnd"/>
      <w:r w:rsidR="00810482" w:rsidRPr="004A2232">
        <w:rPr>
          <w:rFonts w:ascii="Times New Roman" w:hAnsi="Times New Roman" w:cs="Times New Roman"/>
          <w:i/>
          <w:iCs/>
          <w:sz w:val="24"/>
          <w:szCs w:val="24"/>
        </w:rPr>
        <w:t xml:space="preserve"> </w:t>
      </w:r>
      <w:proofErr w:type="spellStart"/>
      <w:r w:rsidR="00810482" w:rsidRPr="004A2232">
        <w:rPr>
          <w:rFonts w:ascii="Times New Roman" w:hAnsi="Times New Roman" w:cs="Times New Roman"/>
          <w:i/>
          <w:iCs/>
          <w:sz w:val="24"/>
          <w:szCs w:val="24"/>
        </w:rPr>
        <w:t>typis</w:t>
      </w:r>
      <w:proofErr w:type="spellEnd"/>
      <w:r w:rsidR="00810482">
        <w:rPr>
          <w:rFonts w:ascii="Times New Roman" w:hAnsi="Times New Roman" w:cs="Times New Roman"/>
          <w:sz w:val="24"/>
          <w:szCs w:val="24"/>
        </w:rPr>
        <w:t xml:space="preserve"> due to low </w:t>
      </w:r>
      <w:r w:rsidR="00B46AF9">
        <w:rPr>
          <w:rFonts w:ascii="Times New Roman" w:hAnsi="Times New Roman" w:cs="Times New Roman"/>
          <w:sz w:val="24"/>
          <w:szCs w:val="24"/>
        </w:rPr>
        <w:t xml:space="preserve">assembly </w:t>
      </w:r>
      <w:r w:rsidR="00810482">
        <w:rPr>
          <w:rFonts w:ascii="Times New Roman" w:hAnsi="Times New Roman" w:cs="Times New Roman"/>
          <w:sz w:val="24"/>
          <w:szCs w:val="24"/>
        </w:rPr>
        <w:t>quality</w:t>
      </w:r>
      <w:r w:rsidR="00A71E5D">
        <w:rPr>
          <w:rFonts w:ascii="Times New Roman" w:hAnsi="Times New Roman" w:cs="Times New Roman"/>
          <w:sz w:val="24"/>
          <w:szCs w:val="24"/>
        </w:rPr>
        <w:t>; see Fig. 1</w:t>
      </w:r>
      <w:r w:rsidR="00810482">
        <w:rPr>
          <w:rFonts w:ascii="Times New Roman" w:hAnsi="Times New Roman" w:cs="Times New Roman"/>
          <w:sz w:val="24"/>
          <w:szCs w:val="24"/>
        </w:rPr>
        <w:t>)</w:t>
      </w:r>
      <w:r w:rsidR="00A150BF">
        <w:rPr>
          <w:rFonts w:ascii="Times New Roman" w:hAnsi="Times New Roman" w:cs="Times New Roman"/>
          <w:sz w:val="24"/>
          <w:szCs w:val="24"/>
        </w:rPr>
        <w:t xml:space="preserve"> and the </w:t>
      </w:r>
      <w:r w:rsidR="002F4A62" w:rsidRPr="00031896">
        <w:rPr>
          <w:rFonts w:ascii="Times New Roman" w:hAnsi="Times New Roman" w:cs="Times New Roman"/>
          <w:sz w:val="24"/>
          <w:szCs w:val="24"/>
        </w:rPr>
        <w:t xml:space="preserve">well-annotated </w:t>
      </w:r>
      <w:r w:rsidR="00B30752" w:rsidRPr="00D4662B">
        <w:rPr>
          <w:rFonts w:ascii="Times New Roman" w:hAnsi="Times New Roman" w:cs="Times New Roman"/>
          <w:i/>
          <w:sz w:val="24"/>
          <w:szCs w:val="24"/>
        </w:rPr>
        <w:t>M. musculus</w:t>
      </w:r>
      <w:r w:rsidR="002F4A62" w:rsidRPr="00031896">
        <w:rPr>
          <w:rFonts w:ascii="Times New Roman" w:hAnsi="Times New Roman" w:cs="Times New Roman"/>
          <w:sz w:val="24"/>
          <w:szCs w:val="24"/>
        </w:rPr>
        <w:t xml:space="preserve"> reference genome</w:t>
      </w:r>
      <w:r w:rsidR="00A150BF">
        <w:rPr>
          <w:rFonts w:ascii="Times New Roman" w:hAnsi="Times New Roman" w:cs="Times New Roman"/>
          <w:sz w:val="24"/>
          <w:szCs w:val="24"/>
        </w:rPr>
        <w:t xml:space="preserve">. </w:t>
      </w:r>
      <w:r w:rsidR="0026539F">
        <w:rPr>
          <w:rFonts w:ascii="Times New Roman" w:hAnsi="Times New Roman" w:cs="Times New Roman"/>
          <w:sz w:val="24"/>
          <w:szCs w:val="24"/>
        </w:rPr>
        <w:t xml:space="preserve">Using the coordinate system from the </w:t>
      </w:r>
      <w:r w:rsidR="006808EB" w:rsidRPr="00D22A5C">
        <w:rPr>
          <w:rFonts w:ascii="Times New Roman" w:hAnsi="Times New Roman" w:cs="Times New Roman"/>
          <w:i/>
          <w:iCs/>
          <w:sz w:val="24"/>
          <w:szCs w:val="24"/>
        </w:rPr>
        <w:t>M</w:t>
      </w:r>
      <w:r w:rsidR="005109AA">
        <w:rPr>
          <w:rFonts w:ascii="Times New Roman" w:hAnsi="Times New Roman" w:cs="Times New Roman"/>
          <w:i/>
          <w:iCs/>
          <w:sz w:val="24"/>
          <w:szCs w:val="24"/>
        </w:rPr>
        <w:t>.</w:t>
      </w:r>
      <w:r w:rsidR="006808EB" w:rsidRPr="00D22A5C">
        <w:rPr>
          <w:rFonts w:ascii="Times New Roman" w:hAnsi="Times New Roman" w:cs="Times New Roman"/>
          <w:i/>
          <w:iCs/>
          <w:sz w:val="24"/>
          <w:szCs w:val="24"/>
        </w:rPr>
        <w:t xml:space="preserve"> musculus</w:t>
      </w:r>
      <w:r w:rsidR="006808EB" w:rsidDel="006808EB">
        <w:rPr>
          <w:rFonts w:ascii="Times New Roman" w:hAnsi="Times New Roman" w:cs="Times New Roman"/>
          <w:sz w:val="24"/>
          <w:szCs w:val="24"/>
        </w:rPr>
        <w:t xml:space="preserve"> </w:t>
      </w:r>
      <w:r w:rsidR="0026539F">
        <w:rPr>
          <w:rFonts w:ascii="Times New Roman" w:hAnsi="Times New Roman" w:cs="Times New Roman"/>
          <w:sz w:val="24"/>
          <w:szCs w:val="24"/>
        </w:rPr>
        <w:t>genome we partitioned and</w:t>
      </w:r>
      <w:r w:rsidR="002F4A62" w:rsidRPr="00031896">
        <w:rPr>
          <w:rFonts w:ascii="Times New Roman" w:hAnsi="Times New Roman" w:cs="Times New Roman"/>
          <w:sz w:val="24"/>
          <w:szCs w:val="24"/>
        </w:rPr>
        <w:t xml:space="preserve"> aligned</w:t>
      </w:r>
      <w:r w:rsidR="00E44640" w:rsidRPr="00031896">
        <w:rPr>
          <w:rFonts w:ascii="Times New Roman" w:hAnsi="Times New Roman" w:cs="Times New Roman"/>
          <w:sz w:val="24"/>
          <w:szCs w:val="24"/>
        </w:rPr>
        <w:t xml:space="preserve"> 263,389</w:t>
      </w:r>
      <w:r w:rsidR="002F4A62" w:rsidRPr="00031896">
        <w:rPr>
          <w:rFonts w:ascii="Times New Roman" w:hAnsi="Times New Roman" w:cs="Times New Roman"/>
          <w:sz w:val="24"/>
          <w:szCs w:val="24"/>
        </w:rPr>
        <w:t xml:space="preserve"> non-overlapping 10</w:t>
      </w:r>
      <w:r w:rsidR="00810482">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kb windows from </w:t>
      </w:r>
      <w:r w:rsidR="0026539F">
        <w:rPr>
          <w:rFonts w:ascii="Times New Roman" w:hAnsi="Times New Roman" w:cs="Times New Roman"/>
          <w:sz w:val="24"/>
          <w:szCs w:val="24"/>
        </w:rPr>
        <w:t xml:space="preserve">these seven species </w:t>
      </w:r>
      <w:r w:rsidR="006B5117">
        <w:rPr>
          <w:rFonts w:ascii="Times New Roman" w:hAnsi="Times New Roman" w:cs="Times New Roman"/>
          <w:sz w:val="24"/>
          <w:szCs w:val="24"/>
        </w:rPr>
        <w:t>(Table 1)</w:t>
      </w:r>
      <w:r w:rsidR="002F4A62" w:rsidRPr="00031896">
        <w:rPr>
          <w:rFonts w:ascii="Times New Roman" w:hAnsi="Times New Roman" w:cs="Times New Roman"/>
          <w:sz w:val="24"/>
          <w:szCs w:val="24"/>
        </w:rPr>
        <w:t>.</w:t>
      </w:r>
      <w:r w:rsidR="00E44640" w:rsidRPr="00031896">
        <w:rPr>
          <w:rFonts w:ascii="Times New Roman" w:hAnsi="Times New Roman" w:cs="Times New Roman"/>
          <w:sz w:val="24"/>
          <w:szCs w:val="24"/>
        </w:rPr>
        <w:t xml:space="preserve"> </w:t>
      </w:r>
    </w:p>
    <w:p w14:paraId="45298602" w14:textId="561AC0BD" w:rsidR="002F4A62" w:rsidRPr="00031896"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380ED0">
        <w:rPr>
          <w:rFonts w:ascii="Times New Roman" w:hAnsi="Times New Roman" w:cs="Times New Roman"/>
          <w:sz w:val="24"/>
          <w:szCs w:val="24"/>
        </w:rPr>
        <w:t>After we f</w:t>
      </w:r>
      <w:r w:rsidR="00E44640" w:rsidRPr="00031896">
        <w:rPr>
          <w:rFonts w:ascii="Times New Roman" w:hAnsi="Times New Roman" w:cs="Times New Roman"/>
          <w:sz w:val="24"/>
          <w:szCs w:val="24"/>
        </w:rPr>
        <w:t>ilter</w:t>
      </w:r>
      <w:r w:rsidR="00380ED0">
        <w:rPr>
          <w:rFonts w:ascii="Times New Roman" w:hAnsi="Times New Roman" w:cs="Times New Roman"/>
          <w:sz w:val="24"/>
          <w:szCs w:val="24"/>
        </w:rPr>
        <w:t>ed</w:t>
      </w:r>
      <w:r w:rsidR="00E44640" w:rsidRPr="00031896">
        <w:rPr>
          <w:rFonts w:ascii="Times New Roman" w:hAnsi="Times New Roman" w:cs="Times New Roman"/>
          <w:sz w:val="24"/>
          <w:szCs w:val="24"/>
        </w:rPr>
        <w:t xml:space="preserve"> </w:t>
      </w:r>
      <w:r w:rsidR="00380ED0">
        <w:rPr>
          <w:rFonts w:ascii="Times New Roman" w:hAnsi="Times New Roman" w:cs="Times New Roman"/>
          <w:sz w:val="24"/>
          <w:szCs w:val="24"/>
        </w:rPr>
        <w:t>windows in repetitive regions or with low phylogenetic</w:t>
      </w:r>
      <w:r w:rsidR="008F6E86">
        <w:rPr>
          <w:rFonts w:ascii="Times New Roman" w:hAnsi="Times New Roman" w:cs="Times New Roman"/>
          <w:sz w:val="24"/>
          <w:szCs w:val="24"/>
        </w:rPr>
        <w:t xml:space="preserve"> </w:t>
      </w:r>
      <w:r w:rsidR="00FF201C">
        <w:rPr>
          <w:rFonts w:ascii="Times New Roman" w:hAnsi="Times New Roman" w:cs="Times New Roman"/>
          <w:sz w:val="24"/>
          <w:szCs w:val="24"/>
        </w:rPr>
        <w:t>signal</w:t>
      </w:r>
      <w:r w:rsidR="008F6E86">
        <w:rPr>
          <w:rFonts w:ascii="Times New Roman" w:hAnsi="Times New Roman" w:cs="Times New Roman"/>
          <w:sz w:val="24"/>
          <w:szCs w:val="24"/>
        </w:rPr>
        <w:t>,</w:t>
      </w:r>
      <w:r w:rsidR="00FF201C">
        <w:rPr>
          <w:rFonts w:ascii="Times New Roman" w:hAnsi="Times New Roman" w:cs="Times New Roman"/>
          <w:sz w:val="24"/>
          <w:szCs w:val="24"/>
        </w:rPr>
        <w:t xml:space="preserve"> </w:t>
      </w:r>
      <w:r w:rsidR="00380ED0">
        <w:rPr>
          <w:rFonts w:ascii="Times New Roman" w:hAnsi="Times New Roman" w:cs="Times New Roman"/>
          <w:sz w:val="24"/>
          <w:szCs w:val="24"/>
        </w:rPr>
        <w:t>we recovered</w:t>
      </w:r>
      <w:r w:rsidR="00FF201C">
        <w:rPr>
          <w:rFonts w:ascii="Times New Roman" w:hAnsi="Times New Roman" w:cs="Times New Roman"/>
          <w:sz w:val="24"/>
          <w:szCs w:val="24"/>
        </w:rPr>
        <w:t xml:space="preserve"> </w:t>
      </w:r>
      <w:r w:rsidR="00E44640" w:rsidRPr="00031896">
        <w:rPr>
          <w:rFonts w:ascii="Times New Roman" w:hAnsi="Times New Roman" w:cs="Times New Roman"/>
          <w:sz w:val="24"/>
          <w:szCs w:val="24"/>
        </w:rPr>
        <w:t xml:space="preserve">164,198 </w:t>
      </w:r>
      <w:r w:rsidR="00FF201C">
        <w:rPr>
          <w:rFonts w:ascii="Times New Roman" w:hAnsi="Times New Roman" w:cs="Times New Roman"/>
          <w:sz w:val="24"/>
          <w:szCs w:val="24"/>
        </w:rPr>
        <w:t xml:space="preserve">phylogenies </w:t>
      </w:r>
      <w:r w:rsidR="00C229ED">
        <w:rPr>
          <w:rFonts w:ascii="Times New Roman" w:hAnsi="Times New Roman" w:cs="Times New Roman"/>
          <w:sz w:val="24"/>
          <w:szCs w:val="24"/>
        </w:rPr>
        <w:t>with an average of 401 informative sites per window (Fig. S</w:t>
      </w:r>
      <w:r w:rsidR="00731ABC">
        <w:rPr>
          <w:rFonts w:ascii="Times New Roman" w:hAnsi="Times New Roman" w:cs="Times New Roman"/>
          <w:sz w:val="24"/>
          <w:szCs w:val="24"/>
        </w:rPr>
        <w:t>6</w:t>
      </w:r>
      <w:r w:rsidR="00C229ED">
        <w:rPr>
          <w:rFonts w:ascii="Times New Roman" w:hAnsi="Times New Roman" w:cs="Times New Roman"/>
          <w:sz w:val="24"/>
          <w:szCs w:val="24"/>
        </w:rPr>
        <w:t>)</w:t>
      </w:r>
      <w:r w:rsidR="00E44640"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380ED0">
        <w:rPr>
          <w:rFonts w:ascii="Times New Roman" w:hAnsi="Times New Roman" w:cs="Times New Roman"/>
          <w:sz w:val="24"/>
          <w:szCs w:val="24"/>
        </w:rPr>
        <w:t>We found that p</w:t>
      </w:r>
      <w:r w:rsidR="002F4A62" w:rsidRPr="00031896">
        <w:rPr>
          <w:rFonts w:ascii="Times New Roman" w:hAnsi="Times New Roman" w:cs="Times New Roman"/>
          <w:sz w:val="24"/>
          <w:szCs w:val="24"/>
        </w:rPr>
        <w:t xml:space="preserve">hylogenetic discordance </w:t>
      </w:r>
      <w:r w:rsidR="00FF201C">
        <w:rPr>
          <w:rFonts w:ascii="Times New Roman" w:hAnsi="Times New Roman" w:cs="Times New Roman"/>
          <w:sz w:val="24"/>
          <w:szCs w:val="24"/>
        </w:rPr>
        <w:t>wa</w:t>
      </w:r>
      <w:r w:rsidR="002F4A62" w:rsidRPr="00031896">
        <w:rPr>
          <w:rFonts w:ascii="Times New Roman" w:hAnsi="Times New Roman" w:cs="Times New Roman"/>
          <w:sz w:val="24"/>
          <w:szCs w:val="24"/>
        </w:rPr>
        <w:t xml:space="preserve">s </w:t>
      </w:r>
      <w:r w:rsidR="00FF201C">
        <w:rPr>
          <w:rFonts w:ascii="Times New Roman" w:hAnsi="Times New Roman" w:cs="Times New Roman"/>
          <w:sz w:val="24"/>
          <w:szCs w:val="24"/>
        </w:rPr>
        <w:t>pervasive</w:t>
      </w:r>
      <w:r w:rsidR="00FF201C" w:rsidRPr="00031896">
        <w:rPr>
          <w:rFonts w:ascii="Times New Roman" w:hAnsi="Times New Roman" w:cs="Times New Roman"/>
          <w:sz w:val="24"/>
          <w:szCs w:val="24"/>
        </w:rPr>
        <w:t xml:space="preserve"> </w:t>
      </w:r>
      <w:r w:rsidR="002F4A62" w:rsidRPr="00031896">
        <w:rPr>
          <w:rFonts w:ascii="Times New Roman" w:hAnsi="Times New Roman" w:cs="Times New Roman"/>
          <w:sz w:val="24"/>
          <w:szCs w:val="24"/>
        </w:rPr>
        <w:t xml:space="preserve">within </w:t>
      </w:r>
      <w:r w:rsidR="00F816E6">
        <w:rPr>
          <w:rFonts w:ascii="Times New Roman" w:hAnsi="Times New Roman" w:cs="Times New Roman"/>
          <w:sz w:val="24"/>
          <w:szCs w:val="24"/>
        </w:rPr>
        <w:t xml:space="preserve">and between </w:t>
      </w:r>
      <w:r w:rsidR="002F4A62" w:rsidRPr="00031896">
        <w:rPr>
          <w:rFonts w:ascii="Times New Roman" w:hAnsi="Times New Roman" w:cs="Times New Roman"/>
          <w:sz w:val="24"/>
          <w:szCs w:val="24"/>
        </w:rPr>
        <w:t>chromosomes.</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W</w:t>
      </w:r>
      <w:r w:rsidR="00FF201C" w:rsidRPr="00031896">
        <w:rPr>
          <w:rFonts w:ascii="Times New Roman" w:hAnsi="Times New Roman" w:cs="Times New Roman"/>
          <w:sz w:val="24"/>
          <w:szCs w:val="24"/>
        </w:rPr>
        <w:t>e recover</w:t>
      </w:r>
      <w:r w:rsidR="00FF201C">
        <w:rPr>
          <w:rFonts w:ascii="Times New Roman" w:hAnsi="Times New Roman" w:cs="Times New Roman"/>
          <w:sz w:val="24"/>
          <w:szCs w:val="24"/>
        </w:rPr>
        <w:t>ed</w:t>
      </w:r>
      <w:r w:rsidR="00FF201C" w:rsidRPr="00031896">
        <w:rPr>
          <w:rFonts w:ascii="Times New Roman" w:hAnsi="Times New Roman" w:cs="Times New Roman"/>
          <w:sz w:val="24"/>
          <w:szCs w:val="24"/>
        </w:rPr>
        <w:t xml:space="preserve"> 825</w:t>
      </w:r>
      <w:r w:rsidR="00FF201C">
        <w:rPr>
          <w:rFonts w:ascii="Times New Roman" w:hAnsi="Times New Roman" w:cs="Times New Roman"/>
          <w:sz w:val="24"/>
          <w:szCs w:val="24"/>
        </w:rPr>
        <w:t xml:space="preserve"> of the </w:t>
      </w:r>
      <w:r w:rsidR="003F521D" w:rsidRPr="00031896">
        <w:rPr>
          <w:rFonts w:ascii="Times New Roman" w:hAnsi="Times New Roman" w:cs="Times New Roman"/>
          <w:sz w:val="24"/>
          <w:szCs w:val="24"/>
        </w:rPr>
        <w:t>945 possible</w:t>
      </w:r>
      <w:r w:rsidR="003309DE" w:rsidRPr="00031896">
        <w:rPr>
          <w:rFonts w:ascii="Times New Roman" w:hAnsi="Times New Roman" w:cs="Times New Roman"/>
          <w:sz w:val="24"/>
          <w:szCs w:val="24"/>
        </w:rPr>
        <w:t xml:space="preserve"> unique</w:t>
      </w:r>
      <w:r w:rsidR="003F521D" w:rsidRPr="00031896">
        <w:rPr>
          <w:rFonts w:ascii="Times New Roman" w:hAnsi="Times New Roman" w:cs="Times New Roman"/>
          <w:sz w:val="24"/>
          <w:szCs w:val="24"/>
        </w:rPr>
        <w:t xml:space="preserve"> </w:t>
      </w:r>
      <w:r w:rsidR="00FF201C">
        <w:rPr>
          <w:rFonts w:ascii="Times New Roman" w:hAnsi="Times New Roman" w:cs="Times New Roman"/>
          <w:sz w:val="24"/>
          <w:szCs w:val="24"/>
        </w:rPr>
        <w:t xml:space="preserve">rooted </w:t>
      </w:r>
      <w:r w:rsidR="003F521D" w:rsidRPr="00031896">
        <w:rPr>
          <w:rFonts w:ascii="Times New Roman" w:hAnsi="Times New Roman" w:cs="Times New Roman"/>
          <w:sz w:val="24"/>
          <w:szCs w:val="24"/>
        </w:rPr>
        <w:t>topologies</w:t>
      </w:r>
      <w:r w:rsidR="00AE4808" w:rsidRPr="00031896">
        <w:rPr>
          <w:rFonts w:ascii="Times New Roman" w:hAnsi="Times New Roman" w:cs="Times New Roman"/>
          <w:sz w:val="24"/>
          <w:szCs w:val="24"/>
        </w:rPr>
        <w:t xml:space="preserve"> among 6 species (</w:t>
      </w:r>
      <w:r w:rsidR="006B5117">
        <w:rPr>
          <w:rFonts w:ascii="Times New Roman" w:hAnsi="Times New Roman" w:cs="Times New Roman"/>
          <w:sz w:val="24"/>
          <w:szCs w:val="24"/>
        </w:rPr>
        <w:t>when specifying</w:t>
      </w:r>
      <w:r w:rsidR="006B5117" w:rsidRPr="00031896">
        <w:rPr>
          <w:rFonts w:ascii="Times New Roman" w:hAnsi="Times New Roman" w:cs="Times New Roman"/>
          <w:sz w:val="24"/>
          <w:szCs w:val="24"/>
        </w:rPr>
        <w:t xml:space="preserve"> </w:t>
      </w:r>
      <w:r w:rsidR="00AE4808" w:rsidRPr="005B28B3">
        <w:rPr>
          <w:rFonts w:ascii="Times New Roman" w:hAnsi="Times New Roman" w:cs="Times New Roman"/>
          <w:i/>
          <w:iCs/>
          <w:sz w:val="24"/>
          <w:szCs w:val="24"/>
        </w:rPr>
        <w:t>R</w:t>
      </w:r>
      <w:r w:rsidR="006B5117" w:rsidRPr="005B28B3">
        <w:rPr>
          <w:rFonts w:ascii="Times New Roman" w:hAnsi="Times New Roman" w:cs="Times New Roman"/>
          <w:i/>
          <w:iCs/>
          <w:sz w:val="24"/>
          <w:szCs w:val="24"/>
        </w:rPr>
        <w:t xml:space="preserve">. </w:t>
      </w:r>
      <w:proofErr w:type="spellStart"/>
      <w:r w:rsidR="0026539F">
        <w:rPr>
          <w:rFonts w:ascii="Times New Roman" w:hAnsi="Times New Roman" w:cs="Times New Roman"/>
          <w:i/>
          <w:iCs/>
          <w:sz w:val="24"/>
          <w:szCs w:val="24"/>
        </w:rPr>
        <w:t>s</w:t>
      </w:r>
      <w:r w:rsidR="0026539F" w:rsidRPr="005B28B3">
        <w:rPr>
          <w:rFonts w:ascii="Times New Roman" w:hAnsi="Times New Roman" w:cs="Times New Roman"/>
          <w:i/>
          <w:iCs/>
          <w:sz w:val="24"/>
          <w:szCs w:val="24"/>
        </w:rPr>
        <w:t>oricoides</w:t>
      </w:r>
      <w:proofErr w:type="spellEnd"/>
      <w:r w:rsidR="0026539F" w:rsidRPr="005B28B3">
        <w:rPr>
          <w:rFonts w:ascii="Times New Roman" w:hAnsi="Times New Roman" w:cs="Times New Roman"/>
          <w:i/>
          <w:iCs/>
          <w:sz w:val="24"/>
          <w:szCs w:val="24"/>
        </w:rPr>
        <w:t xml:space="preserve"> </w:t>
      </w:r>
      <w:r w:rsidR="00AE4808" w:rsidRPr="00031896">
        <w:rPr>
          <w:rFonts w:ascii="Times New Roman" w:hAnsi="Times New Roman" w:cs="Times New Roman"/>
          <w:sz w:val="24"/>
          <w:szCs w:val="24"/>
        </w:rPr>
        <w:t xml:space="preserve">as the </w:t>
      </w:r>
      <w:r w:rsidR="00D97F51" w:rsidRPr="00031896">
        <w:rPr>
          <w:rFonts w:ascii="Times New Roman" w:hAnsi="Times New Roman" w:cs="Times New Roman"/>
          <w:sz w:val="24"/>
          <w:szCs w:val="24"/>
        </w:rPr>
        <w:t>outgro</w:t>
      </w:r>
      <w:r w:rsidR="00E15CF4" w:rsidRPr="00031896">
        <w:rPr>
          <w:rFonts w:ascii="Times New Roman" w:hAnsi="Times New Roman" w:cs="Times New Roman"/>
          <w:sz w:val="24"/>
          <w:szCs w:val="24"/>
        </w:rPr>
        <w:t>u</w:t>
      </w:r>
      <w:r w:rsidR="00D97F51" w:rsidRPr="00031896">
        <w:rPr>
          <w:rFonts w:ascii="Times New Roman" w:hAnsi="Times New Roman" w:cs="Times New Roman"/>
          <w:sz w:val="24"/>
          <w:szCs w:val="24"/>
        </w:rPr>
        <w:t>p</w:t>
      </w:r>
      <w:r w:rsidR="00AE4808" w:rsidRPr="00031896">
        <w:rPr>
          <w:rFonts w:ascii="Times New Roman" w:hAnsi="Times New Roman" w:cs="Times New Roman"/>
          <w:sz w:val="24"/>
          <w:szCs w:val="24"/>
        </w:rPr>
        <w:t>)</w:t>
      </w:r>
      <w:r w:rsidR="00FF201C">
        <w:rPr>
          <w:rFonts w:ascii="Times New Roman" w:hAnsi="Times New Roman" w:cs="Times New Roman"/>
          <w:sz w:val="24"/>
          <w:szCs w:val="24"/>
        </w:rPr>
        <w:t xml:space="preserve"> </w:t>
      </w:r>
      <w:r w:rsidR="00AE4808" w:rsidRPr="00031896">
        <w:rPr>
          <w:rFonts w:ascii="Times New Roman" w:hAnsi="Times New Roman" w:cs="Times New Roman"/>
          <w:sz w:val="24"/>
          <w:szCs w:val="24"/>
        </w:rPr>
        <w:t>across all chromosomes</w:t>
      </w:r>
      <w:r w:rsidR="00F36B43">
        <w:rPr>
          <w:rFonts w:ascii="Times New Roman" w:hAnsi="Times New Roman" w:cs="Times New Roman"/>
          <w:sz w:val="24"/>
          <w:szCs w:val="24"/>
        </w:rPr>
        <w:t xml:space="preserve"> (Table 3 shows the most common topologies recovered)</w:t>
      </w:r>
      <w:r w:rsidR="00AE4808" w:rsidRPr="00031896">
        <w:rPr>
          <w:rFonts w:ascii="Times New Roman" w:hAnsi="Times New Roman" w:cs="Times New Roman"/>
          <w:sz w:val="24"/>
          <w:szCs w:val="24"/>
        </w:rPr>
        <w:t>.</w:t>
      </w:r>
      <w:r w:rsidR="00A1117F" w:rsidRPr="00031896">
        <w:rPr>
          <w:rFonts w:ascii="Times New Roman" w:hAnsi="Times New Roman" w:cs="Times New Roman"/>
          <w:sz w:val="24"/>
          <w:szCs w:val="24"/>
        </w:rPr>
        <w:t xml:space="preserve"> The number of unique topologies per chromosome range</w:t>
      </w:r>
      <w:r w:rsidR="003C5A3D">
        <w:rPr>
          <w:rFonts w:ascii="Times New Roman" w:hAnsi="Times New Roman" w:cs="Times New Roman"/>
          <w:sz w:val="24"/>
          <w:szCs w:val="24"/>
        </w:rPr>
        <w:t>d</w:t>
      </w:r>
      <w:r w:rsidR="00A1117F" w:rsidRPr="00031896">
        <w:rPr>
          <w:rFonts w:ascii="Times New Roman" w:hAnsi="Times New Roman" w:cs="Times New Roman"/>
          <w:sz w:val="24"/>
          <w:szCs w:val="24"/>
        </w:rPr>
        <w:t xml:space="preserve"> from 160 to 388 with an average of 27</w:t>
      </w:r>
      <w:r w:rsidR="006B5117">
        <w:rPr>
          <w:rFonts w:ascii="Times New Roman" w:hAnsi="Times New Roman" w:cs="Times New Roman"/>
          <w:sz w:val="24"/>
          <w:szCs w:val="24"/>
        </w:rPr>
        <w:t>9</w:t>
      </w:r>
      <w:r w:rsidR="00F11507">
        <w:rPr>
          <w:rFonts w:ascii="Times New Roman" w:hAnsi="Times New Roman" w:cs="Times New Roman"/>
          <w:sz w:val="24"/>
          <w:szCs w:val="24"/>
        </w:rPr>
        <w:t xml:space="preserve"> (Table 4)</w:t>
      </w:r>
      <w:r w:rsidR="00A1117F" w:rsidRPr="00031896">
        <w:rPr>
          <w:rFonts w:ascii="Times New Roman" w:hAnsi="Times New Roman" w:cs="Times New Roman"/>
          <w:sz w:val="24"/>
          <w:szCs w:val="24"/>
        </w:rPr>
        <w:t>.</w:t>
      </w:r>
      <w:r w:rsidR="002F4A62" w:rsidRPr="00031896">
        <w:rPr>
          <w:rFonts w:ascii="Times New Roman" w:hAnsi="Times New Roman" w:cs="Times New Roman"/>
          <w:sz w:val="24"/>
          <w:szCs w:val="24"/>
        </w:rPr>
        <w:t xml:space="preserve"> </w:t>
      </w:r>
      <w:r w:rsidR="00753CF0">
        <w:rPr>
          <w:rFonts w:ascii="Times New Roman" w:hAnsi="Times New Roman" w:cs="Times New Roman"/>
          <w:sz w:val="24"/>
          <w:szCs w:val="24"/>
        </w:rPr>
        <w:t>We ranked the recovered topologies by count per chromosome and found</w:t>
      </w:r>
      <w:r w:rsidR="00F529D0">
        <w:rPr>
          <w:rFonts w:ascii="Times New Roman" w:hAnsi="Times New Roman" w:cs="Times New Roman"/>
          <w:sz w:val="24"/>
          <w:szCs w:val="24"/>
        </w:rPr>
        <w:t xml:space="preserve"> that eight different topologies were ranked in the top three in at least one chromosome.</w:t>
      </w:r>
      <w:r w:rsidR="00753CF0">
        <w:rPr>
          <w:rFonts w:ascii="Times New Roman" w:hAnsi="Times New Roman" w:cs="Times New Roman"/>
          <w:sz w:val="24"/>
          <w:szCs w:val="24"/>
        </w:rPr>
        <w:t xml:space="preserve"> </w:t>
      </w:r>
      <w:r w:rsidR="00CD624D" w:rsidRPr="00031896">
        <w:rPr>
          <w:rFonts w:ascii="Times New Roman" w:hAnsi="Times New Roman" w:cs="Times New Roman"/>
          <w:sz w:val="24"/>
          <w:szCs w:val="24"/>
        </w:rPr>
        <w:t>(</w:t>
      </w:r>
      <w:r w:rsidR="004E2A0B">
        <w:rPr>
          <w:rFonts w:ascii="Times New Roman" w:hAnsi="Times New Roman" w:cs="Times New Roman"/>
          <w:sz w:val="24"/>
          <w:szCs w:val="24"/>
        </w:rPr>
        <w:t xml:space="preserve">Fig 2A; </w:t>
      </w:r>
      <w:r w:rsidR="00CD624D" w:rsidRPr="00031896">
        <w:rPr>
          <w:rFonts w:ascii="Times New Roman" w:hAnsi="Times New Roman" w:cs="Times New Roman"/>
          <w:sz w:val="24"/>
          <w:szCs w:val="24"/>
        </w:rPr>
        <w:t xml:space="preserve">Table </w:t>
      </w:r>
      <w:r w:rsidR="006C6680">
        <w:rPr>
          <w:rFonts w:ascii="Times New Roman" w:hAnsi="Times New Roman" w:cs="Times New Roman"/>
          <w:sz w:val="24"/>
          <w:szCs w:val="24"/>
        </w:rPr>
        <w:t>3</w:t>
      </w:r>
      <w:r w:rsidR="00CD624D" w:rsidRPr="00031896">
        <w:rPr>
          <w:rFonts w:ascii="Times New Roman" w:hAnsi="Times New Roman" w:cs="Times New Roman"/>
          <w:sz w:val="24"/>
          <w:szCs w:val="24"/>
        </w:rPr>
        <w:t>). The most frequent topology</w:t>
      </w:r>
      <w:r w:rsidR="00FE72E9">
        <w:rPr>
          <w:rFonts w:ascii="Times New Roman" w:hAnsi="Times New Roman" w:cs="Times New Roman"/>
          <w:sz w:val="24"/>
          <w:szCs w:val="24"/>
        </w:rPr>
        <w:t xml:space="preserve"> recovered across chromosomes</w:t>
      </w:r>
      <w:r w:rsidR="00CD624D" w:rsidRPr="00031896">
        <w:rPr>
          <w:rFonts w:ascii="Times New Roman" w:hAnsi="Times New Roman" w:cs="Times New Roman"/>
          <w:sz w:val="24"/>
          <w:szCs w:val="24"/>
        </w:rPr>
        <w:t xml:space="preserve"> </w:t>
      </w:r>
      <w:r w:rsidR="003F521D" w:rsidRPr="00031896">
        <w:rPr>
          <w:rFonts w:ascii="Times New Roman" w:hAnsi="Times New Roman" w:cs="Times New Roman"/>
          <w:sz w:val="24"/>
          <w:szCs w:val="24"/>
        </w:rPr>
        <w:t>matche</w:t>
      </w:r>
      <w:r w:rsidR="003C5A3D">
        <w:rPr>
          <w:rFonts w:ascii="Times New Roman" w:hAnsi="Times New Roman" w:cs="Times New Roman"/>
          <w:sz w:val="24"/>
          <w:szCs w:val="24"/>
        </w:rPr>
        <w:t>d</w:t>
      </w:r>
      <w:r w:rsidR="003F521D" w:rsidRPr="00031896">
        <w:rPr>
          <w:rFonts w:ascii="Times New Roman" w:hAnsi="Times New Roman" w:cs="Times New Roman"/>
          <w:sz w:val="24"/>
          <w:szCs w:val="24"/>
        </w:rPr>
        <w:t xml:space="preserve"> the topology recovered via concatenation of </w:t>
      </w:r>
      <w:r w:rsidR="003C5A3D">
        <w:rPr>
          <w:rFonts w:ascii="Times New Roman" w:hAnsi="Times New Roman" w:cs="Times New Roman"/>
          <w:sz w:val="24"/>
          <w:szCs w:val="24"/>
        </w:rPr>
        <w:t xml:space="preserve">all </w:t>
      </w:r>
      <w:r w:rsidR="003F521D" w:rsidRPr="00031896">
        <w:rPr>
          <w:rFonts w:ascii="Times New Roman" w:hAnsi="Times New Roman" w:cs="Times New Roman"/>
          <w:sz w:val="24"/>
          <w:szCs w:val="24"/>
        </w:rPr>
        <w:t xml:space="preserve">coding </w:t>
      </w:r>
      <w:r w:rsidR="003309DE" w:rsidRPr="00031896">
        <w:rPr>
          <w:rFonts w:ascii="Times New Roman" w:hAnsi="Times New Roman" w:cs="Times New Roman"/>
          <w:sz w:val="24"/>
          <w:szCs w:val="24"/>
        </w:rPr>
        <w:t>regions</w:t>
      </w:r>
      <w:r w:rsidR="004F4DD0">
        <w:rPr>
          <w:rFonts w:ascii="Times New Roman" w:hAnsi="Times New Roman" w:cs="Times New Roman"/>
          <w:sz w:val="24"/>
          <w:szCs w:val="24"/>
        </w:rPr>
        <w:t xml:space="preserve"> and </w:t>
      </w:r>
      <w:r w:rsidR="003C5A3D">
        <w:rPr>
          <w:rFonts w:ascii="Times New Roman" w:hAnsi="Times New Roman" w:cs="Times New Roman"/>
          <w:sz w:val="24"/>
          <w:szCs w:val="24"/>
        </w:rPr>
        <w:t xml:space="preserve">the species tree recovered from </w:t>
      </w:r>
      <w:r w:rsidR="004F4DD0">
        <w:rPr>
          <w:rFonts w:ascii="Times New Roman" w:hAnsi="Times New Roman" w:cs="Times New Roman"/>
          <w:sz w:val="24"/>
          <w:szCs w:val="24"/>
        </w:rPr>
        <w:t>UCEs (Fig</w:t>
      </w:r>
      <w:r w:rsidR="006A7AC9">
        <w:rPr>
          <w:rFonts w:ascii="Times New Roman" w:hAnsi="Times New Roman" w:cs="Times New Roman"/>
          <w:sz w:val="24"/>
          <w:szCs w:val="24"/>
        </w:rPr>
        <w:t>.</w:t>
      </w:r>
      <w:r w:rsidR="004F4DD0">
        <w:rPr>
          <w:rFonts w:ascii="Times New Roman" w:hAnsi="Times New Roman" w:cs="Times New Roman"/>
          <w:sz w:val="24"/>
          <w:szCs w:val="24"/>
        </w:rPr>
        <w:t xml:space="preserve"> 1)</w:t>
      </w:r>
      <w:r w:rsidR="003C5A3D">
        <w:rPr>
          <w:rFonts w:ascii="Times New Roman" w:hAnsi="Times New Roman" w:cs="Times New Roman"/>
          <w:sz w:val="24"/>
          <w:szCs w:val="24"/>
        </w:rPr>
        <w:t>. H</w:t>
      </w:r>
      <w:r w:rsidR="003309DE" w:rsidRPr="00031896">
        <w:rPr>
          <w:rFonts w:ascii="Times New Roman" w:hAnsi="Times New Roman" w:cs="Times New Roman"/>
          <w:sz w:val="24"/>
          <w:szCs w:val="24"/>
        </w:rPr>
        <w:t>owever,</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 xml:space="preserve">this topology was </w:t>
      </w:r>
      <w:r w:rsidR="003F521D" w:rsidRPr="00031896">
        <w:rPr>
          <w:rFonts w:ascii="Times New Roman" w:hAnsi="Times New Roman" w:cs="Times New Roman"/>
          <w:sz w:val="24"/>
          <w:szCs w:val="24"/>
        </w:rPr>
        <w:t xml:space="preserve">only </w:t>
      </w:r>
      <w:r w:rsidR="00A1117F" w:rsidRPr="00031896">
        <w:rPr>
          <w:rFonts w:ascii="Times New Roman" w:hAnsi="Times New Roman" w:cs="Times New Roman"/>
          <w:sz w:val="24"/>
          <w:szCs w:val="24"/>
        </w:rPr>
        <w:t>inferred</w:t>
      </w:r>
      <w:r w:rsidR="003F521D" w:rsidRPr="00031896">
        <w:rPr>
          <w:rFonts w:ascii="Times New Roman" w:hAnsi="Times New Roman" w:cs="Times New Roman"/>
          <w:sz w:val="24"/>
          <w:szCs w:val="24"/>
        </w:rPr>
        <w:t xml:space="preserve"> </w:t>
      </w:r>
      <w:r w:rsidR="003C5A3D">
        <w:rPr>
          <w:rFonts w:ascii="Times New Roman" w:hAnsi="Times New Roman" w:cs="Times New Roman"/>
          <w:sz w:val="24"/>
          <w:szCs w:val="24"/>
        </w:rPr>
        <w:t>for</w:t>
      </w:r>
      <w:r w:rsidR="003C5A3D" w:rsidRPr="00031896">
        <w:rPr>
          <w:rFonts w:ascii="Times New Roman" w:hAnsi="Times New Roman" w:cs="Times New Roman"/>
          <w:sz w:val="24"/>
          <w:szCs w:val="24"/>
        </w:rPr>
        <w:t xml:space="preserve"> </w:t>
      </w:r>
      <w:r w:rsidR="003F521D" w:rsidRPr="00031896">
        <w:rPr>
          <w:rFonts w:ascii="Times New Roman" w:hAnsi="Times New Roman" w:cs="Times New Roman"/>
          <w:sz w:val="24"/>
          <w:szCs w:val="24"/>
        </w:rPr>
        <w:t>12.5% of windows.</w:t>
      </w:r>
      <w:r w:rsidR="003C5A3D">
        <w:rPr>
          <w:rFonts w:ascii="Times New Roman" w:hAnsi="Times New Roman" w:cs="Times New Roman"/>
          <w:sz w:val="24"/>
          <w:szCs w:val="24"/>
        </w:rPr>
        <w:t xml:space="preserve"> That is, the robustly </w:t>
      </w:r>
      <w:r w:rsidR="00B46AF9">
        <w:rPr>
          <w:rFonts w:ascii="Times New Roman" w:hAnsi="Times New Roman" w:cs="Times New Roman"/>
          <w:sz w:val="24"/>
          <w:szCs w:val="24"/>
        </w:rPr>
        <w:t xml:space="preserve">and consistently </w:t>
      </w:r>
      <w:r w:rsidR="003C5A3D">
        <w:rPr>
          <w:rFonts w:ascii="Times New Roman" w:hAnsi="Times New Roman" w:cs="Times New Roman"/>
          <w:sz w:val="24"/>
          <w:szCs w:val="24"/>
        </w:rPr>
        <w:t xml:space="preserve">inferred species tree did not </w:t>
      </w:r>
      <w:r w:rsidR="00321C65">
        <w:rPr>
          <w:rFonts w:ascii="Times New Roman" w:hAnsi="Times New Roman" w:cs="Times New Roman"/>
          <w:sz w:val="24"/>
          <w:szCs w:val="24"/>
        </w:rPr>
        <w:t xml:space="preserve">match </w:t>
      </w:r>
      <w:r w:rsidR="003C5A3D">
        <w:rPr>
          <w:rFonts w:ascii="Times New Roman" w:hAnsi="Times New Roman" w:cs="Times New Roman"/>
          <w:sz w:val="24"/>
          <w:szCs w:val="24"/>
        </w:rPr>
        <w:t>the evolutionary relationship</w:t>
      </w:r>
      <w:r w:rsidR="00B46AF9">
        <w:rPr>
          <w:rFonts w:ascii="Times New Roman" w:hAnsi="Times New Roman" w:cs="Times New Roman"/>
          <w:sz w:val="24"/>
          <w:szCs w:val="24"/>
        </w:rPr>
        <w:t>s</w:t>
      </w:r>
      <w:r w:rsidR="003C5A3D">
        <w:rPr>
          <w:rFonts w:ascii="Times New Roman" w:hAnsi="Times New Roman" w:cs="Times New Roman"/>
          <w:sz w:val="24"/>
          <w:szCs w:val="24"/>
        </w:rPr>
        <w:t xml:space="preserve"> inferred for nearly 90% of the genome. </w:t>
      </w:r>
      <w:r w:rsidR="00967428" w:rsidRPr="00031896">
        <w:rPr>
          <w:rFonts w:ascii="Times New Roman" w:hAnsi="Times New Roman" w:cs="Times New Roman"/>
          <w:sz w:val="24"/>
          <w:szCs w:val="24"/>
        </w:rPr>
        <w:t xml:space="preserve">Among the top topologies, the relationships of </w:t>
      </w:r>
      <w:proofErr w:type="spellStart"/>
      <w:r w:rsidR="008D101F" w:rsidRPr="00031896">
        <w:rPr>
          <w:rFonts w:ascii="Times New Roman" w:hAnsi="Times New Roman" w:cs="Times New Roman"/>
          <w:i/>
          <w:iCs/>
          <w:sz w:val="24"/>
          <w:szCs w:val="24"/>
        </w:rPr>
        <w:t>Hylomyscus</w:t>
      </w:r>
      <w:proofErr w:type="spellEnd"/>
      <w:r w:rsidR="008D101F" w:rsidRPr="00031896">
        <w:rPr>
          <w:rFonts w:ascii="Times New Roman" w:hAnsi="Times New Roman" w:cs="Times New Roman"/>
          <w:i/>
          <w:iCs/>
          <w:sz w:val="24"/>
          <w:szCs w:val="24"/>
        </w:rPr>
        <w:t xml:space="preserve"> </w:t>
      </w:r>
      <w:proofErr w:type="spellStart"/>
      <w:r w:rsidR="008D101F" w:rsidRPr="00031896">
        <w:rPr>
          <w:rFonts w:ascii="Times New Roman" w:hAnsi="Times New Roman" w:cs="Times New Roman"/>
          <w:i/>
          <w:iCs/>
          <w:sz w:val="24"/>
          <w:szCs w:val="24"/>
        </w:rPr>
        <w:t>alleni</w:t>
      </w:r>
      <w:proofErr w:type="spellEnd"/>
      <w:r w:rsidR="008D101F" w:rsidRPr="00031896">
        <w:rPr>
          <w:rFonts w:ascii="Times New Roman" w:hAnsi="Times New Roman" w:cs="Times New Roman"/>
          <w:i/>
          <w:iCs/>
          <w:sz w:val="24"/>
          <w:szCs w:val="24"/>
        </w:rPr>
        <w:t xml:space="preserve">, </w:t>
      </w:r>
      <w:proofErr w:type="spellStart"/>
      <w:r w:rsidR="008D101F" w:rsidRPr="00031896">
        <w:rPr>
          <w:rFonts w:ascii="Times New Roman" w:hAnsi="Times New Roman" w:cs="Times New Roman"/>
          <w:i/>
          <w:iCs/>
          <w:sz w:val="24"/>
          <w:szCs w:val="24"/>
        </w:rPr>
        <w:t>Mastomys</w:t>
      </w:r>
      <w:proofErr w:type="spellEnd"/>
      <w:r w:rsidR="008D101F" w:rsidRPr="00031896">
        <w:rPr>
          <w:rFonts w:ascii="Times New Roman" w:hAnsi="Times New Roman" w:cs="Times New Roman"/>
          <w:i/>
          <w:iCs/>
          <w:sz w:val="24"/>
          <w:szCs w:val="24"/>
        </w:rPr>
        <w:t xml:space="preserve"> </w:t>
      </w:r>
      <w:proofErr w:type="spellStart"/>
      <w:r w:rsidR="008D101F" w:rsidRPr="00031896">
        <w:rPr>
          <w:rFonts w:ascii="Times New Roman" w:hAnsi="Times New Roman" w:cs="Times New Roman"/>
          <w:i/>
          <w:iCs/>
          <w:sz w:val="24"/>
          <w:szCs w:val="24"/>
        </w:rPr>
        <w:t>natalensis</w:t>
      </w:r>
      <w:proofErr w:type="spellEnd"/>
      <w:r w:rsidR="008D101F" w:rsidRPr="00031896">
        <w:rPr>
          <w:rFonts w:ascii="Times New Roman" w:hAnsi="Times New Roman" w:cs="Times New Roman"/>
          <w:i/>
          <w:iCs/>
          <w:sz w:val="24"/>
          <w:szCs w:val="24"/>
        </w:rPr>
        <w:t xml:space="preserve">, </w:t>
      </w:r>
      <w:r w:rsidR="008D101F" w:rsidRPr="00031896">
        <w:rPr>
          <w:rFonts w:ascii="Times New Roman" w:hAnsi="Times New Roman" w:cs="Times New Roman"/>
          <w:sz w:val="24"/>
          <w:szCs w:val="24"/>
        </w:rPr>
        <w:t>and</w:t>
      </w:r>
      <w:r w:rsidR="008D101F" w:rsidRPr="00031896">
        <w:rPr>
          <w:rFonts w:ascii="Times New Roman" w:hAnsi="Times New Roman" w:cs="Times New Roman"/>
          <w:i/>
          <w:iCs/>
          <w:sz w:val="24"/>
          <w:szCs w:val="24"/>
        </w:rPr>
        <w:t xml:space="preserve"> </w:t>
      </w:r>
      <w:proofErr w:type="spellStart"/>
      <w:r w:rsidR="008D101F" w:rsidRPr="00031896">
        <w:rPr>
          <w:rFonts w:ascii="Times New Roman" w:hAnsi="Times New Roman" w:cs="Times New Roman"/>
          <w:i/>
          <w:iCs/>
          <w:sz w:val="24"/>
          <w:szCs w:val="24"/>
        </w:rPr>
        <w:t>Praomys</w:t>
      </w:r>
      <w:proofErr w:type="spellEnd"/>
      <w:r w:rsidR="008D101F" w:rsidRPr="00031896">
        <w:rPr>
          <w:rFonts w:ascii="Times New Roman" w:hAnsi="Times New Roman" w:cs="Times New Roman"/>
          <w:i/>
          <w:iCs/>
          <w:sz w:val="24"/>
          <w:szCs w:val="24"/>
        </w:rPr>
        <w:t xml:space="preserve"> </w:t>
      </w:r>
      <w:proofErr w:type="spellStart"/>
      <w:r w:rsidR="008D101F" w:rsidRPr="00031896">
        <w:rPr>
          <w:rFonts w:ascii="Times New Roman" w:hAnsi="Times New Roman" w:cs="Times New Roman"/>
          <w:i/>
          <w:iCs/>
          <w:sz w:val="24"/>
          <w:szCs w:val="24"/>
        </w:rPr>
        <w:t>delectorum</w:t>
      </w:r>
      <w:proofErr w:type="spellEnd"/>
      <w:r w:rsidR="008D101F" w:rsidRPr="00031896">
        <w:rPr>
          <w:rFonts w:ascii="Times New Roman" w:hAnsi="Times New Roman" w:cs="Times New Roman"/>
          <w:i/>
          <w:iCs/>
          <w:sz w:val="24"/>
          <w:szCs w:val="24"/>
        </w:rPr>
        <w:t xml:space="preserve"> </w:t>
      </w:r>
      <w:r w:rsidR="008D101F" w:rsidRPr="00031896">
        <w:rPr>
          <w:rFonts w:ascii="Times New Roman" w:hAnsi="Times New Roman" w:cs="Times New Roman"/>
          <w:sz w:val="24"/>
          <w:szCs w:val="24"/>
        </w:rPr>
        <w:t xml:space="preserve">(HMP clade) </w:t>
      </w:r>
      <w:r w:rsidR="003C5A3D">
        <w:rPr>
          <w:rFonts w:ascii="Times New Roman" w:hAnsi="Times New Roman" w:cs="Times New Roman"/>
          <w:sz w:val="24"/>
          <w:szCs w:val="24"/>
        </w:rPr>
        <w:t>we</w:t>
      </w:r>
      <w:r w:rsidR="008D101F" w:rsidRPr="00031896">
        <w:rPr>
          <w:rFonts w:ascii="Times New Roman" w:hAnsi="Times New Roman" w:cs="Times New Roman"/>
          <w:sz w:val="24"/>
          <w:szCs w:val="24"/>
        </w:rPr>
        <w:t>re discordant between the top two trees. In the third topology, the HMP clade matche</w:t>
      </w:r>
      <w:r w:rsidR="003C5A3D">
        <w:rPr>
          <w:rFonts w:ascii="Times New Roman" w:hAnsi="Times New Roman" w:cs="Times New Roman"/>
          <w:sz w:val="24"/>
          <w:szCs w:val="24"/>
        </w:rPr>
        <w:t>d</w:t>
      </w:r>
      <w:r w:rsidR="008D101F" w:rsidRPr="00031896">
        <w:rPr>
          <w:rFonts w:ascii="Times New Roman" w:hAnsi="Times New Roman" w:cs="Times New Roman"/>
          <w:sz w:val="24"/>
          <w:szCs w:val="24"/>
        </w:rPr>
        <w:t xml:space="preserve"> the </w:t>
      </w:r>
      <w:r w:rsidR="00753CF0">
        <w:rPr>
          <w:rFonts w:ascii="Times New Roman" w:hAnsi="Times New Roman" w:cs="Times New Roman"/>
          <w:sz w:val="24"/>
          <w:szCs w:val="24"/>
        </w:rPr>
        <w:t>species</w:t>
      </w:r>
      <w:r w:rsidR="00753CF0" w:rsidRPr="00031896">
        <w:rPr>
          <w:rFonts w:ascii="Times New Roman" w:hAnsi="Times New Roman" w:cs="Times New Roman"/>
          <w:sz w:val="24"/>
          <w:szCs w:val="24"/>
        </w:rPr>
        <w:t xml:space="preserve"> </w:t>
      </w:r>
      <w:r w:rsidR="008D101F" w:rsidRPr="00031896">
        <w:rPr>
          <w:rFonts w:ascii="Times New Roman" w:hAnsi="Times New Roman" w:cs="Times New Roman"/>
          <w:sz w:val="24"/>
          <w:szCs w:val="24"/>
        </w:rPr>
        <w:t xml:space="preserve">topology but </w:t>
      </w:r>
      <w:r w:rsidR="006808EB" w:rsidRPr="006808EB">
        <w:rPr>
          <w:rFonts w:ascii="Times New Roman" w:hAnsi="Times New Roman" w:cs="Times New Roman"/>
          <w:i/>
          <w:sz w:val="24"/>
          <w:szCs w:val="24"/>
        </w:rPr>
        <w:t>Mus musculus</w:t>
      </w:r>
      <w:r w:rsidR="006808EB" w:rsidRPr="00031896">
        <w:rPr>
          <w:rFonts w:ascii="Times New Roman" w:hAnsi="Times New Roman" w:cs="Times New Roman"/>
          <w:sz w:val="24"/>
          <w:szCs w:val="24"/>
        </w:rPr>
        <w:t xml:space="preserve"> </w:t>
      </w:r>
      <w:r w:rsidR="003C5A3D">
        <w:rPr>
          <w:rFonts w:ascii="Times New Roman" w:hAnsi="Times New Roman" w:cs="Times New Roman"/>
          <w:sz w:val="24"/>
          <w:szCs w:val="24"/>
        </w:rPr>
        <w:t>wa</w:t>
      </w:r>
      <w:r w:rsidR="008D101F" w:rsidRPr="00031896">
        <w:rPr>
          <w:rFonts w:ascii="Times New Roman" w:hAnsi="Times New Roman" w:cs="Times New Roman"/>
          <w:sz w:val="24"/>
          <w:szCs w:val="24"/>
        </w:rPr>
        <w:t>s no longer sister to it</w:t>
      </w:r>
      <w:r w:rsidR="00D97F51" w:rsidRPr="00031896">
        <w:rPr>
          <w:rFonts w:ascii="Times New Roman" w:hAnsi="Times New Roman" w:cs="Times New Roman"/>
          <w:sz w:val="24"/>
          <w:szCs w:val="24"/>
        </w:rPr>
        <w:t xml:space="preserve"> (Fig</w:t>
      </w:r>
      <w:r w:rsidR="006A7AC9">
        <w:rPr>
          <w:rFonts w:ascii="Times New Roman" w:hAnsi="Times New Roman" w:cs="Times New Roman"/>
          <w:sz w:val="24"/>
          <w:szCs w:val="24"/>
        </w:rPr>
        <w:t>.</w:t>
      </w:r>
      <w:r w:rsidR="00D97F51" w:rsidRPr="00031896">
        <w:rPr>
          <w:rFonts w:ascii="Times New Roman" w:hAnsi="Times New Roman" w:cs="Times New Roman"/>
          <w:sz w:val="24"/>
          <w:szCs w:val="24"/>
        </w:rPr>
        <w:t xml:space="preserve"> </w:t>
      </w:r>
      <w:r w:rsidR="00306472">
        <w:rPr>
          <w:rFonts w:ascii="Times New Roman" w:hAnsi="Times New Roman" w:cs="Times New Roman"/>
          <w:sz w:val="24"/>
          <w:szCs w:val="24"/>
        </w:rPr>
        <w:t>3</w:t>
      </w:r>
      <w:r w:rsidR="00306472" w:rsidRPr="00031896">
        <w:rPr>
          <w:rFonts w:ascii="Times New Roman" w:hAnsi="Times New Roman" w:cs="Times New Roman"/>
          <w:sz w:val="24"/>
          <w:szCs w:val="24"/>
        </w:rPr>
        <w:t>B</w:t>
      </w:r>
      <w:r w:rsidR="00D97F51" w:rsidRPr="00031896">
        <w:rPr>
          <w:rFonts w:ascii="Times New Roman" w:hAnsi="Times New Roman" w:cs="Times New Roman"/>
          <w:sz w:val="24"/>
          <w:szCs w:val="24"/>
        </w:rPr>
        <w:t>)</w:t>
      </w:r>
      <w:r w:rsidR="008D101F" w:rsidRPr="00031896">
        <w:rPr>
          <w:rFonts w:ascii="Times New Roman" w:hAnsi="Times New Roman" w:cs="Times New Roman"/>
          <w:sz w:val="24"/>
          <w:szCs w:val="24"/>
        </w:rPr>
        <w:t>.</w:t>
      </w:r>
    </w:p>
    <w:p w14:paraId="2D47A80D" w14:textId="2A33EBF0" w:rsidR="00A709D0"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00B46AF9">
        <w:rPr>
          <w:rFonts w:ascii="Times New Roman" w:hAnsi="Times New Roman" w:cs="Times New Roman"/>
          <w:sz w:val="24"/>
          <w:szCs w:val="24"/>
        </w:rPr>
        <w:t>While r</w:t>
      </w:r>
      <w:r w:rsidR="002816F7" w:rsidRPr="00031896">
        <w:rPr>
          <w:rFonts w:ascii="Times New Roman" w:hAnsi="Times New Roman" w:cs="Times New Roman"/>
          <w:sz w:val="24"/>
          <w:szCs w:val="24"/>
        </w:rPr>
        <w:t xml:space="preserve">elationships </w:t>
      </w:r>
      <w:r w:rsidR="00142441">
        <w:rPr>
          <w:rFonts w:ascii="Times New Roman" w:hAnsi="Times New Roman" w:cs="Times New Roman"/>
          <w:sz w:val="24"/>
          <w:szCs w:val="24"/>
        </w:rPr>
        <w:t>among</w:t>
      </w:r>
      <w:r w:rsidR="00142441"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windows var</w:t>
      </w:r>
      <w:r w:rsidR="00B46AF9">
        <w:rPr>
          <w:rFonts w:ascii="Times New Roman" w:hAnsi="Times New Roman" w:cs="Times New Roman"/>
          <w:sz w:val="24"/>
          <w:szCs w:val="24"/>
        </w:rPr>
        <w:t>ied</w:t>
      </w:r>
      <w:r w:rsidR="002816F7" w:rsidRPr="00031896">
        <w:rPr>
          <w:rFonts w:ascii="Times New Roman" w:hAnsi="Times New Roman" w:cs="Times New Roman"/>
          <w:sz w:val="24"/>
          <w:szCs w:val="24"/>
        </w:rPr>
        <w:t xml:space="preserve"> greatly</w:t>
      </w:r>
      <w:r w:rsidR="00D97F51" w:rsidRPr="00031896">
        <w:rPr>
          <w:rFonts w:ascii="Times New Roman" w:hAnsi="Times New Roman" w:cs="Times New Roman"/>
          <w:sz w:val="24"/>
          <w:szCs w:val="24"/>
        </w:rPr>
        <w:t xml:space="preserve"> and visual inspection reveal</w:t>
      </w:r>
      <w:r w:rsidR="00B46AF9">
        <w:rPr>
          <w:rFonts w:ascii="Times New Roman" w:hAnsi="Times New Roman" w:cs="Times New Roman"/>
          <w:sz w:val="24"/>
          <w:szCs w:val="24"/>
        </w:rPr>
        <w:t>ed</w:t>
      </w:r>
      <w:r w:rsidR="00D97F51" w:rsidRPr="00031896">
        <w:rPr>
          <w:rFonts w:ascii="Times New Roman" w:hAnsi="Times New Roman" w:cs="Times New Roman"/>
          <w:sz w:val="24"/>
          <w:szCs w:val="24"/>
        </w:rPr>
        <w:t xml:space="preserve"> no clear </w:t>
      </w:r>
      <w:r w:rsidR="006C1351">
        <w:rPr>
          <w:rFonts w:ascii="Times New Roman" w:hAnsi="Times New Roman" w:cs="Times New Roman"/>
          <w:sz w:val="24"/>
          <w:szCs w:val="24"/>
        </w:rPr>
        <w:t xml:space="preserve">partitioning </w:t>
      </w:r>
      <w:r w:rsidR="00D97F51" w:rsidRPr="00031896">
        <w:rPr>
          <w:rFonts w:ascii="Times New Roman" w:hAnsi="Times New Roman" w:cs="Times New Roman"/>
          <w:sz w:val="24"/>
          <w:szCs w:val="24"/>
        </w:rPr>
        <w:t>of topological structure</w:t>
      </w:r>
      <w:r w:rsidR="006C1351">
        <w:rPr>
          <w:rFonts w:ascii="Times New Roman" w:hAnsi="Times New Roman" w:cs="Times New Roman"/>
          <w:sz w:val="24"/>
          <w:szCs w:val="24"/>
        </w:rPr>
        <w:t>s</w:t>
      </w:r>
      <w:r w:rsidR="00D97F51" w:rsidRPr="00031896">
        <w:rPr>
          <w:rFonts w:ascii="Times New Roman" w:hAnsi="Times New Roman" w:cs="Times New Roman"/>
          <w:sz w:val="24"/>
          <w:szCs w:val="24"/>
        </w:rPr>
        <w:t xml:space="preserve"> along the chromosome (</w:t>
      </w:r>
      <w:r w:rsidR="004E0DDF" w:rsidRPr="008F6E86">
        <w:rPr>
          <w:rFonts w:ascii="Times New Roman" w:hAnsi="Times New Roman" w:cs="Times New Roman"/>
          <w:i/>
          <w:iCs/>
          <w:sz w:val="24"/>
          <w:szCs w:val="24"/>
        </w:rPr>
        <w:t>e.g.</w:t>
      </w:r>
      <w:r w:rsidR="00321C65">
        <w:rPr>
          <w:rFonts w:ascii="Times New Roman" w:hAnsi="Times New Roman" w:cs="Times New Roman"/>
          <w:sz w:val="24"/>
          <w:szCs w:val="24"/>
        </w:rPr>
        <w:t>,</w:t>
      </w:r>
      <w:r w:rsidR="004E0DDF">
        <w:rPr>
          <w:rFonts w:ascii="Times New Roman" w:hAnsi="Times New Roman" w:cs="Times New Roman"/>
          <w:sz w:val="24"/>
          <w:szCs w:val="24"/>
        </w:rPr>
        <w:t xml:space="preserve"> </w:t>
      </w:r>
      <w:r w:rsidR="00D97F51" w:rsidRPr="00031896">
        <w:rPr>
          <w:rFonts w:ascii="Times New Roman" w:hAnsi="Times New Roman" w:cs="Times New Roman"/>
          <w:sz w:val="24"/>
          <w:szCs w:val="24"/>
        </w:rPr>
        <w:t>Fig</w:t>
      </w:r>
      <w:r w:rsidR="006A7AC9">
        <w:rPr>
          <w:rFonts w:ascii="Times New Roman" w:hAnsi="Times New Roman" w:cs="Times New Roman"/>
          <w:sz w:val="24"/>
          <w:szCs w:val="24"/>
        </w:rPr>
        <w:t>.</w:t>
      </w:r>
      <w:r w:rsidR="00D97F51" w:rsidRPr="00031896">
        <w:rPr>
          <w:rFonts w:ascii="Times New Roman" w:hAnsi="Times New Roman" w:cs="Times New Roman"/>
          <w:sz w:val="24"/>
          <w:szCs w:val="24"/>
        </w:rPr>
        <w:t xml:space="preserve"> </w:t>
      </w:r>
      <w:r w:rsidR="00306472">
        <w:rPr>
          <w:rFonts w:ascii="Times New Roman" w:hAnsi="Times New Roman" w:cs="Times New Roman"/>
          <w:sz w:val="24"/>
          <w:szCs w:val="24"/>
        </w:rPr>
        <w:t>3</w:t>
      </w:r>
      <w:r w:rsidR="00306472" w:rsidRPr="00031896">
        <w:rPr>
          <w:rFonts w:ascii="Times New Roman" w:hAnsi="Times New Roman" w:cs="Times New Roman"/>
          <w:sz w:val="24"/>
          <w:szCs w:val="24"/>
        </w:rPr>
        <w:t>C</w:t>
      </w:r>
      <w:r w:rsidR="00D97F51" w:rsidRPr="00031896">
        <w:rPr>
          <w:rFonts w:ascii="Times New Roman" w:hAnsi="Times New Roman" w:cs="Times New Roman"/>
          <w:sz w:val="24"/>
          <w:szCs w:val="24"/>
        </w:rPr>
        <w:t>)</w:t>
      </w:r>
      <w:r w:rsidR="002816F7" w:rsidRPr="00031896">
        <w:rPr>
          <w:rFonts w:ascii="Times New Roman" w:hAnsi="Times New Roman" w:cs="Times New Roman"/>
          <w:sz w:val="24"/>
          <w:szCs w:val="24"/>
        </w:rPr>
        <w:t xml:space="preserve">, </w:t>
      </w:r>
      <w:r w:rsidR="002C2830">
        <w:rPr>
          <w:rFonts w:ascii="Times New Roman" w:hAnsi="Times New Roman" w:cs="Times New Roman"/>
          <w:sz w:val="24"/>
          <w:szCs w:val="24"/>
        </w:rPr>
        <w:t xml:space="preserve">we found that </w:t>
      </w:r>
      <w:r w:rsidR="00D97F51" w:rsidRPr="00031896">
        <w:rPr>
          <w:rFonts w:ascii="Times New Roman" w:hAnsi="Times New Roman" w:cs="Times New Roman"/>
          <w:sz w:val="24"/>
          <w:szCs w:val="24"/>
        </w:rPr>
        <w:t>phylogenies</w:t>
      </w:r>
      <w:r w:rsidR="002816F7" w:rsidRPr="00031896">
        <w:rPr>
          <w:rFonts w:ascii="Times New Roman" w:hAnsi="Times New Roman" w:cs="Times New Roman"/>
          <w:sz w:val="24"/>
          <w:szCs w:val="24"/>
        </w:rPr>
        <w:t xml:space="preserve"> </w:t>
      </w:r>
      <w:r w:rsidR="00B46AF9">
        <w:rPr>
          <w:rFonts w:ascii="Times New Roman" w:hAnsi="Times New Roman" w:cs="Times New Roman"/>
          <w:sz w:val="24"/>
          <w:szCs w:val="24"/>
        </w:rPr>
        <w:t>we</w:t>
      </w:r>
      <w:r w:rsidR="002816F7" w:rsidRPr="00031896">
        <w:rPr>
          <w:rFonts w:ascii="Times New Roman" w:hAnsi="Times New Roman" w:cs="Times New Roman"/>
          <w:sz w:val="24"/>
          <w:szCs w:val="24"/>
        </w:rPr>
        <w:t xml:space="preserve">re not randomly distributed across chromosomes. We measured tree distance between adjacent windows and compared these distances to those measured between randomly selected </w:t>
      </w:r>
      <w:r w:rsidR="00142441">
        <w:rPr>
          <w:rFonts w:ascii="Times New Roman" w:hAnsi="Times New Roman" w:cs="Times New Roman"/>
          <w:sz w:val="24"/>
          <w:szCs w:val="24"/>
        </w:rPr>
        <w:t>windows on</w:t>
      </w:r>
      <w:r w:rsidR="003F58A4">
        <w:rPr>
          <w:rFonts w:ascii="Times New Roman" w:hAnsi="Times New Roman" w:cs="Times New Roman"/>
          <w:sz w:val="24"/>
          <w:szCs w:val="24"/>
        </w:rPr>
        <w:t xml:space="preserve"> different</w:t>
      </w:r>
      <w:r w:rsidR="003F58A4"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 xml:space="preserve">chromosomes. We </w:t>
      </w:r>
      <w:r w:rsidR="00CA0CB2">
        <w:rPr>
          <w:rFonts w:ascii="Times New Roman" w:hAnsi="Times New Roman" w:cs="Times New Roman"/>
          <w:sz w:val="24"/>
          <w:szCs w:val="24"/>
        </w:rPr>
        <w:t>found</w:t>
      </w:r>
      <w:r w:rsidR="00CA0CB2" w:rsidRPr="00031896">
        <w:rPr>
          <w:rFonts w:ascii="Times New Roman" w:hAnsi="Times New Roman" w:cs="Times New Roman"/>
          <w:sz w:val="24"/>
          <w:szCs w:val="24"/>
        </w:rPr>
        <w:t xml:space="preserve"> </w:t>
      </w:r>
      <w:r w:rsidR="002816F7" w:rsidRPr="00031896">
        <w:rPr>
          <w:rFonts w:ascii="Times New Roman" w:hAnsi="Times New Roman" w:cs="Times New Roman"/>
          <w:sz w:val="24"/>
          <w:szCs w:val="24"/>
        </w:rPr>
        <w:t>that tree similarity between windows decay</w:t>
      </w:r>
      <w:r w:rsidR="00CA0CB2">
        <w:rPr>
          <w:rFonts w:ascii="Times New Roman" w:hAnsi="Times New Roman" w:cs="Times New Roman"/>
          <w:sz w:val="24"/>
          <w:szCs w:val="24"/>
        </w:rPr>
        <w:t>ed</w:t>
      </w:r>
      <w:r w:rsidR="002816F7" w:rsidRPr="00031896">
        <w:rPr>
          <w:rFonts w:ascii="Times New Roman" w:hAnsi="Times New Roman" w:cs="Times New Roman"/>
          <w:sz w:val="24"/>
          <w:szCs w:val="24"/>
        </w:rPr>
        <w:t xml:space="preserve"> logarithmically along chromosomes</w:t>
      </w:r>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A and B)</w:t>
      </w:r>
      <w:r w:rsidR="002816F7" w:rsidRPr="00031896">
        <w:rPr>
          <w:rFonts w:ascii="Times New Roman" w:hAnsi="Times New Roman" w:cs="Times New Roman"/>
          <w:sz w:val="24"/>
          <w:szCs w:val="24"/>
        </w:rPr>
        <w:t xml:space="preserve"> and the distance at which tree similarity </w:t>
      </w:r>
      <w:r w:rsidR="00CA0CB2">
        <w:rPr>
          <w:rFonts w:ascii="Times New Roman" w:hAnsi="Times New Roman" w:cs="Times New Roman"/>
          <w:sz w:val="24"/>
          <w:szCs w:val="24"/>
        </w:rPr>
        <w:t>appeared</w:t>
      </w:r>
      <w:r w:rsidR="002816F7" w:rsidRPr="00031896">
        <w:rPr>
          <w:rFonts w:ascii="Times New Roman" w:hAnsi="Times New Roman" w:cs="Times New Roman"/>
          <w:sz w:val="24"/>
          <w:szCs w:val="24"/>
        </w:rPr>
        <w:t xml:space="preserve"> random varie</w:t>
      </w:r>
      <w:r w:rsidR="00CA0CB2">
        <w:rPr>
          <w:rFonts w:ascii="Times New Roman" w:hAnsi="Times New Roman" w:cs="Times New Roman"/>
          <w:sz w:val="24"/>
          <w:szCs w:val="24"/>
        </w:rPr>
        <w:t>d</w:t>
      </w:r>
      <w:r w:rsidR="002816F7" w:rsidRPr="00031896">
        <w:rPr>
          <w:rFonts w:ascii="Times New Roman" w:hAnsi="Times New Roman" w:cs="Times New Roman"/>
          <w:sz w:val="24"/>
          <w:szCs w:val="24"/>
        </w:rPr>
        <w:t xml:space="preserve"> among chromosomes from </w:t>
      </w:r>
      <w:r w:rsidR="002B0D1C" w:rsidRPr="00031896">
        <w:rPr>
          <w:rFonts w:ascii="Times New Roman" w:hAnsi="Times New Roman" w:cs="Times New Roman"/>
          <w:sz w:val="24"/>
          <w:szCs w:val="24"/>
        </w:rPr>
        <w:t>0.8</w:t>
      </w:r>
      <w:r w:rsidR="00CA0CB2">
        <w:rPr>
          <w:rFonts w:ascii="Times New Roman" w:hAnsi="Times New Roman" w:cs="Times New Roman"/>
          <w:sz w:val="24"/>
          <w:szCs w:val="24"/>
        </w:rPr>
        <w:t xml:space="preserve"> </w:t>
      </w:r>
      <w:proofErr w:type="spellStart"/>
      <w:r w:rsidR="00CA0CB2">
        <w:rPr>
          <w:rFonts w:ascii="Times New Roman" w:hAnsi="Times New Roman" w:cs="Times New Roman"/>
          <w:sz w:val="24"/>
          <w:szCs w:val="24"/>
        </w:rPr>
        <w:t>Megabases</w:t>
      </w:r>
      <w:proofErr w:type="spellEnd"/>
      <w:r w:rsidR="00CA0CB2">
        <w:rPr>
          <w:rFonts w:ascii="Times New Roman" w:hAnsi="Times New Roman" w:cs="Times New Roman"/>
          <w:sz w:val="24"/>
          <w:szCs w:val="24"/>
        </w:rPr>
        <w:t xml:space="preserve"> (</w:t>
      </w:r>
      <w:r w:rsidR="002816F7" w:rsidRPr="00031896">
        <w:rPr>
          <w:rFonts w:ascii="Times New Roman" w:hAnsi="Times New Roman" w:cs="Times New Roman"/>
          <w:sz w:val="24"/>
          <w:szCs w:val="24"/>
        </w:rPr>
        <w:t>M</w:t>
      </w:r>
      <w:r w:rsidR="002B0D1C" w:rsidRPr="00031896">
        <w:rPr>
          <w:rFonts w:ascii="Times New Roman" w:hAnsi="Times New Roman" w:cs="Times New Roman"/>
          <w:sz w:val="24"/>
          <w:szCs w:val="24"/>
        </w:rPr>
        <w:t>b</w:t>
      </w:r>
      <w:r w:rsidR="00CA0CB2">
        <w:rPr>
          <w:rFonts w:ascii="Times New Roman" w:hAnsi="Times New Roman" w:cs="Times New Roman"/>
          <w:sz w:val="24"/>
          <w:szCs w:val="24"/>
        </w:rPr>
        <w:t>)</w:t>
      </w:r>
      <w:r w:rsidR="00D347BC">
        <w:rPr>
          <w:rFonts w:ascii="Times New Roman" w:hAnsi="Times New Roman" w:cs="Times New Roman"/>
          <w:sz w:val="24"/>
          <w:szCs w:val="24"/>
        </w:rPr>
        <w:t xml:space="preserve"> on</w:t>
      </w:r>
      <w:r w:rsidR="002B0D1C" w:rsidRPr="00031896">
        <w:rPr>
          <w:rFonts w:ascii="Times New Roman" w:hAnsi="Times New Roman" w:cs="Times New Roman"/>
          <w:sz w:val="24"/>
          <w:szCs w:val="24"/>
        </w:rPr>
        <w:t xml:space="preserve"> chromosome 7 to 162.99</w:t>
      </w:r>
      <w:r w:rsidR="00CA0CB2">
        <w:rPr>
          <w:rFonts w:ascii="Times New Roman" w:hAnsi="Times New Roman" w:cs="Times New Roman"/>
          <w:sz w:val="24"/>
          <w:szCs w:val="24"/>
        </w:rPr>
        <w:t xml:space="preserve"> </w:t>
      </w:r>
      <w:r w:rsidR="002B0D1C" w:rsidRPr="00031896">
        <w:rPr>
          <w:rFonts w:ascii="Times New Roman" w:hAnsi="Times New Roman" w:cs="Times New Roman"/>
          <w:sz w:val="24"/>
          <w:szCs w:val="24"/>
        </w:rPr>
        <w:t>Mb on the X chromosome</w:t>
      </w:r>
      <w:r w:rsidR="00306472">
        <w:rPr>
          <w:rFonts w:ascii="Times New Roman" w:hAnsi="Times New Roman" w:cs="Times New Roman"/>
          <w:sz w:val="24"/>
          <w:szCs w:val="24"/>
        </w:rPr>
        <w:t xml:space="preserve">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C</w:t>
      </w:r>
      <w:r w:rsidR="00D347BC">
        <w:rPr>
          <w:rFonts w:ascii="Times New Roman" w:hAnsi="Times New Roman" w:cs="Times New Roman"/>
          <w:sz w:val="24"/>
          <w:szCs w:val="24"/>
        </w:rPr>
        <w:t>, Fig</w:t>
      </w:r>
      <w:r w:rsidR="009A1E00">
        <w:rPr>
          <w:rFonts w:ascii="Times New Roman" w:hAnsi="Times New Roman" w:cs="Times New Roman"/>
          <w:sz w:val="24"/>
          <w:szCs w:val="24"/>
        </w:rPr>
        <w:t>.</w:t>
      </w:r>
      <w:r w:rsidR="00D347BC">
        <w:rPr>
          <w:rFonts w:ascii="Times New Roman" w:hAnsi="Times New Roman" w:cs="Times New Roman"/>
          <w:sz w:val="24"/>
          <w:szCs w:val="24"/>
        </w:rPr>
        <w:t xml:space="preserve"> S</w:t>
      </w:r>
      <w:r w:rsidR="00731ABC">
        <w:rPr>
          <w:rFonts w:ascii="Times New Roman" w:hAnsi="Times New Roman" w:cs="Times New Roman"/>
          <w:sz w:val="24"/>
          <w:szCs w:val="24"/>
        </w:rPr>
        <w:t>7</w:t>
      </w:r>
      <w:r w:rsidR="00306472">
        <w:rPr>
          <w:rFonts w:ascii="Times New Roman" w:hAnsi="Times New Roman" w:cs="Times New Roman"/>
          <w:sz w:val="24"/>
          <w:szCs w:val="24"/>
        </w:rPr>
        <w:t>)</w:t>
      </w:r>
      <w:r w:rsidR="002816F7" w:rsidRPr="00031896">
        <w:rPr>
          <w:rFonts w:ascii="Times New Roman" w:hAnsi="Times New Roman" w:cs="Times New Roman"/>
          <w:sz w:val="24"/>
          <w:szCs w:val="24"/>
        </w:rPr>
        <w:t>.</w:t>
      </w:r>
      <w:r w:rsidR="002B0D1C" w:rsidRPr="00031896">
        <w:rPr>
          <w:rFonts w:ascii="Times New Roman" w:hAnsi="Times New Roman" w:cs="Times New Roman"/>
          <w:sz w:val="24"/>
          <w:szCs w:val="24"/>
        </w:rPr>
        <w:t xml:space="preserve"> While chromosomes 5, 10, and 11 </w:t>
      </w:r>
      <w:r w:rsidR="00CA0CB2">
        <w:rPr>
          <w:rFonts w:ascii="Times New Roman" w:hAnsi="Times New Roman" w:cs="Times New Roman"/>
          <w:sz w:val="24"/>
          <w:szCs w:val="24"/>
        </w:rPr>
        <w:t>we</w:t>
      </w:r>
      <w:r w:rsidR="002B0D1C" w:rsidRPr="00031896">
        <w:rPr>
          <w:rFonts w:ascii="Times New Roman" w:hAnsi="Times New Roman" w:cs="Times New Roman"/>
          <w:sz w:val="24"/>
          <w:szCs w:val="24"/>
        </w:rPr>
        <w:t xml:space="preserve">re </w:t>
      </w:r>
      <w:r w:rsidR="00CA0CB2">
        <w:rPr>
          <w:rFonts w:ascii="Times New Roman" w:hAnsi="Times New Roman" w:cs="Times New Roman"/>
          <w:sz w:val="24"/>
          <w:szCs w:val="24"/>
        </w:rPr>
        <w:t xml:space="preserve">autosomal </w:t>
      </w:r>
      <w:r w:rsidR="002B0D1C" w:rsidRPr="00031896">
        <w:rPr>
          <w:rFonts w:ascii="Times New Roman" w:hAnsi="Times New Roman" w:cs="Times New Roman"/>
          <w:sz w:val="24"/>
          <w:szCs w:val="24"/>
        </w:rPr>
        <w:t>outliers</w:t>
      </w:r>
      <w:r w:rsidR="00CA0CB2">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with distances between windows to </w:t>
      </w:r>
      <w:r w:rsidR="00CA0CB2">
        <w:rPr>
          <w:rFonts w:ascii="Times New Roman" w:hAnsi="Times New Roman" w:cs="Times New Roman"/>
          <w:sz w:val="24"/>
          <w:szCs w:val="24"/>
        </w:rPr>
        <w:t>random</w:t>
      </w:r>
      <w:r w:rsidR="002C2830">
        <w:rPr>
          <w:rFonts w:ascii="Times New Roman" w:hAnsi="Times New Roman" w:cs="Times New Roman"/>
          <w:sz w:val="24"/>
          <w:szCs w:val="24"/>
        </w:rPr>
        <w:t>-like</w:t>
      </w:r>
      <w:r w:rsidR="00CA0CB2" w:rsidRPr="00031896">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trees </w:t>
      </w:r>
      <w:r w:rsidR="00CA0CB2">
        <w:rPr>
          <w:rFonts w:ascii="Times New Roman" w:hAnsi="Times New Roman" w:cs="Times New Roman"/>
          <w:sz w:val="24"/>
          <w:szCs w:val="24"/>
        </w:rPr>
        <w:t>exceeding</w:t>
      </w:r>
      <w:r w:rsidR="002B0D1C" w:rsidRPr="00031896">
        <w:rPr>
          <w:rFonts w:ascii="Times New Roman" w:hAnsi="Times New Roman" w:cs="Times New Roman"/>
          <w:sz w:val="24"/>
          <w:szCs w:val="24"/>
        </w:rPr>
        <w:t xml:space="preserve"> 35</w:t>
      </w:r>
      <w:r w:rsidR="00CA0CB2">
        <w:rPr>
          <w:rFonts w:ascii="Times New Roman" w:hAnsi="Times New Roman" w:cs="Times New Roman"/>
          <w:sz w:val="24"/>
          <w:szCs w:val="24"/>
        </w:rPr>
        <w:t xml:space="preserve"> </w:t>
      </w:r>
      <w:r w:rsidR="002B0D1C" w:rsidRPr="00031896">
        <w:rPr>
          <w:rFonts w:ascii="Times New Roman" w:hAnsi="Times New Roman" w:cs="Times New Roman"/>
          <w:sz w:val="24"/>
          <w:szCs w:val="24"/>
        </w:rPr>
        <w:t xml:space="preserve">Mb, the average distance among all other </w:t>
      </w:r>
      <w:r w:rsidR="00CA0CB2">
        <w:rPr>
          <w:rFonts w:ascii="Times New Roman" w:hAnsi="Times New Roman" w:cs="Times New Roman"/>
          <w:sz w:val="24"/>
          <w:szCs w:val="24"/>
        </w:rPr>
        <w:t>autosomes</w:t>
      </w:r>
      <w:r w:rsidR="00CA0CB2" w:rsidRPr="00031896">
        <w:rPr>
          <w:rFonts w:ascii="Times New Roman" w:hAnsi="Times New Roman" w:cs="Times New Roman"/>
          <w:sz w:val="24"/>
          <w:szCs w:val="24"/>
        </w:rPr>
        <w:t xml:space="preserve"> </w:t>
      </w:r>
      <w:r w:rsidR="00CA0CB2">
        <w:rPr>
          <w:rFonts w:ascii="Times New Roman" w:hAnsi="Times New Roman" w:cs="Times New Roman"/>
          <w:sz w:val="24"/>
          <w:szCs w:val="24"/>
        </w:rPr>
        <w:t>wa</w:t>
      </w:r>
      <w:r w:rsidR="002B0D1C" w:rsidRPr="00031896">
        <w:rPr>
          <w:rFonts w:ascii="Times New Roman" w:hAnsi="Times New Roman" w:cs="Times New Roman"/>
          <w:sz w:val="24"/>
          <w:szCs w:val="24"/>
        </w:rPr>
        <w:t xml:space="preserve">s only </w:t>
      </w:r>
      <w:r w:rsidR="00D64654" w:rsidRPr="00031896">
        <w:rPr>
          <w:rFonts w:ascii="Times New Roman" w:hAnsi="Times New Roman" w:cs="Times New Roman"/>
          <w:sz w:val="24"/>
          <w:szCs w:val="24"/>
        </w:rPr>
        <w:t>3.98</w:t>
      </w:r>
      <w:r w:rsidR="00E4229C">
        <w:rPr>
          <w:rFonts w:ascii="Times New Roman" w:hAnsi="Times New Roman" w:cs="Times New Roman"/>
          <w:sz w:val="24"/>
          <w:szCs w:val="24"/>
        </w:rPr>
        <w:t xml:space="preserve"> </w:t>
      </w:r>
      <w:r w:rsidR="00D64654" w:rsidRPr="00031896">
        <w:rPr>
          <w:rFonts w:ascii="Times New Roman" w:hAnsi="Times New Roman" w:cs="Times New Roman"/>
          <w:sz w:val="24"/>
          <w:szCs w:val="24"/>
        </w:rPr>
        <w:t>Mb.</w:t>
      </w:r>
      <w:r w:rsidR="00306472">
        <w:rPr>
          <w:rFonts w:ascii="Times New Roman" w:hAnsi="Times New Roman" w:cs="Times New Roman"/>
          <w:sz w:val="24"/>
          <w:szCs w:val="24"/>
        </w:rPr>
        <w:t xml:space="preserve"> The rate</w:t>
      </w:r>
      <w:r w:rsidR="00CA0CB2">
        <w:rPr>
          <w:rFonts w:ascii="Times New Roman" w:hAnsi="Times New Roman" w:cs="Times New Roman"/>
          <w:sz w:val="24"/>
          <w:szCs w:val="24"/>
        </w:rPr>
        <w:t>s</w:t>
      </w:r>
      <w:r w:rsidR="00306472">
        <w:rPr>
          <w:rFonts w:ascii="Times New Roman" w:hAnsi="Times New Roman" w:cs="Times New Roman"/>
          <w:sz w:val="24"/>
          <w:szCs w:val="24"/>
        </w:rPr>
        <w:t xml:space="preserve"> at which phylogenetic similarity decay</w:t>
      </w:r>
      <w:r w:rsidR="00CA0CB2">
        <w:rPr>
          <w:rFonts w:ascii="Times New Roman" w:hAnsi="Times New Roman" w:cs="Times New Roman"/>
          <w:sz w:val="24"/>
          <w:szCs w:val="24"/>
        </w:rPr>
        <w:t>ed</w:t>
      </w:r>
      <w:r w:rsidR="00306472">
        <w:rPr>
          <w:rFonts w:ascii="Times New Roman" w:hAnsi="Times New Roman" w:cs="Times New Roman"/>
          <w:sz w:val="24"/>
          <w:szCs w:val="24"/>
        </w:rPr>
        <w:t xml:space="preserve"> </w:t>
      </w:r>
      <w:r w:rsidR="00CA0CB2">
        <w:rPr>
          <w:rFonts w:ascii="Times New Roman" w:hAnsi="Times New Roman" w:cs="Times New Roman"/>
          <w:sz w:val="24"/>
          <w:szCs w:val="24"/>
        </w:rPr>
        <w:t>tended to be</w:t>
      </w:r>
      <w:r w:rsidR="00306472">
        <w:rPr>
          <w:rFonts w:ascii="Times New Roman" w:hAnsi="Times New Roman" w:cs="Times New Roman"/>
          <w:sz w:val="24"/>
          <w:szCs w:val="24"/>
        </w:rPr>
        <w:t xml:space="preserve"> inversely proportional to the distance at which two </w:t>
      </w:r>
      <w:r w:rsidR="00CA0CB2">
        <w:rPr>
          <w:rFonts w:ascii="Times New Roman" w:hAnsi="Times New Roman" w:cs="Times New Roman"/>
          <w:sz w:val="24"/>
          <w:szCs w:val="24"/>
        </w:rPr>
        <w:t xml:space="preserve">randomly drawn </w:t>
      </w:r>
      <w:r w:rsidR="00306472">
        <w:rPr>
          <w:rFonts w:ascii="Times New Roman" w:hAnsi="Times New Roman" w:cs="Times New Roman"/>
          <w:sz w:val="24"/>
          <w:szCs w:val="24"/>
        </w:rPr>
        <w:t xml:space="preserve">phylogenies </w:t>
      </w:r>
      <w:r w:rsidR="00CA0CB2">
        <w:rPr>
          <w:rFonts w:ascii="Times New Roman" w:hAnsi="Times New Roman" w:cs="Times New Roman"/>
          <w:sz w:val="24"/>
          <w:szCs w:val="24"/>
        </w:rPr>
        <w:t xml:space="preserve">lost </w:t>
      </w:r>
      <w:r w:rsidR="00306472">
        <w:rPr>
          <w:rFonts w:ascii="Times New Roman" w:hAnsi="Times New Roman" w:cs="Times New Roman"/>
          <w:sz w:val="24"/>
          <w:szCs w:val="24"/>
        </w:rPr>
        <w:t>similarity (Fig</w:t>
      </w:r>
      <w:r w:rsidR="006A7AC9">
        <w:rPr>
          <w:rFonts w:ascii="Times New Roman" w:hAnsi="Times New Roman" w:cs="Times New Roman"/>
          <w:sz w:val="24"/>
          <w:szCs w:val="24"/>
        </w:rPr>
        <w:t>.</w:t>
      </w:r>
      <w:r w:rsidR="00306472">
        <w:rPr>
          <w:rFonts w:ascii="Times New Roman" w:hAnsi="Times New Roman" w:cs="Times New Roman"/>
          <w:sz w:val="24"/>
          <w:szCs w:val="24"/>
        </w:rPr>
        <w:t xml:space="preserve"> </w:t>
      </w:r>
      <w:r w:rsidR="004E0DDF">
        <w:rPr>
          <w:rFonts w:ascii="Times New Roman" w:hAnsi="Times New Roman" w:cs="Times New Roman"/>
          <w:sz w:val="24"/>
          <w:szCs w:val="24"/>
        </w:rPr>
        <w:t>3</w:t>
      </w:r>
      <w:r w:rsidR="00306472">
        <w:rPr>
          <w:rFonts w:ascii="Times New Roman" w:hAnsi="Times New Roman" w:cs="Times New Roman"/>
          <w:sz w:val="24"/>
          <w:szCs w:val="24"/>
        </w:rPr>
        <w:t>D).</w:t>
      </w:r>
      <w:r w:rsidR="00300B97">
        <w:rPr>
          <w:rFonts w:ascii="Times New Roman" w:hAnsi="Times New Roman" w:cs="Times New Roman"/>
          <w:sz w:val="24"/>
          <w:szCs w:val="24"/>
        </w:rPr>
        <w:t xml:space="preserve"> </w:t>
      </w:r>
    </w:p>
    <w:p w14:paraId="41DF25DE" w14:textId="2027A689" w:rsidR="005D3A4E" w:rsidRDefault="00300B97" w:rsidP="009A1E00">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To assess how large structural variation, such as inversions and translocations, may influence our inferences of phylogenetic relatedness along the genome, we aligned the reference genomes of mouse and rat. These two species span the divergence of the sample for which we assessed genome-wide discordance so the level of large structural variation present among them should give us an idea of the amount of ancestral variation in our sample. We find that the mouse and rat genomes are largely co-linear for </w:t>
      </w:r>
      <w:r w:rsidR="00224BB8">
        <w:rPr>
          <w:rFonts w:ascii="Times New Roman" w:hAnsi="Times New Roman" w:cs="Times New Roman"/>
          <w:sz w:val="24"/>
          <w:szCs w:val="24"/>
        </w:rPr>
        <w:t>large, aligned</w:t>
      </w:r>
      <w:r>
        <w:rPr>
          <w:rFonts w:ascii="Times New Roman" w:hAnsi="Times New Roman" w:cs="Times New Roman"/>
          <w:sz w:val="24"/>
          <w:szCs w:val="24"/>
        </w:rPr>
        <w:t xml:space="preserve"> chunks, with large translocations and inversions on mouse chromosomes 5, 8, 10, and 13 (Fig. S</w:t>
      </w:r>
      <w:r w:rsidR="009A1E00">
        <w:rPr>
          <w:rFonts w:ascii="Times New Roman" w:hAnsi="Times New Roman" w:cs="Times New Roman"/>
          <w:sz w:val="24"/>
          <w:szCs w:val="24"/>
        </w:rPr>
        <w:t>8</w:t>
      </w:r>
      <w:r>
        <w:rPr>
          <w:rFonts w:ascii="Times New Roman" w:hAnsi="Times New Roman" w:cs="Times New Roman"/>
          <w:sz w:val="24"/>
          <w:szCs w:val="24"/>
        </w:rPr>
        <w:t xml:space="preserve">). We also observe large-scale inversions on chromosome 16. </w:t>
      </w:r>
      <w:commentRangeStart w:id="62"/>
      <w:r>
        <w:rPr>
          <w:rFonts w:ascii="Times New Roman" w:hAnsi="Times New Roman" w:cs="Times New Roman"/>
          <w:sz w:val="24"/>
          <w:szCs w:val="24"/>
        </w:rPr>
        <w:t>Chromosomes 5 and 10</w:t>
      </w:r>
      <w:commentRangeEnd w:id="62"/>
      <w:r w:rsidR="00A709D0">
        <w:rPr>
          <w:rStyle w:val="CommentReference"/>
        </w:rPr>
        <w:commentReference w:id="62"/>
      </w:r>
      <w:r>
        <w:rPr>
          <w:rFonts w:ascii="Times New Roman" w:hAnsi="Times New Roman" w:cs="Times New Roman"/>
          <w:sz w:val="24"/>
          <w:szCs w:val="24"/>
        </w:rPr>
        <w:t xml:space="preserve"> are also outliers with respect to phylogenetic similarity and decay across the chromosome, retaining similarity at much longer distances (Fig. 3). </w:t>
      </w:r>
      <w:r w:rsidR="00A709D0">
        <w:rPr>
          <w:rFonts w:ascii="Times New Roman" w:hAnsi="Times New Roman" w:cs="Times New Roman"/>
          <w:sz w:val="24"/>
          <w:szCs w:val="24"/>
        </w:rPr>
        <w:t>It is possible that these large-scale rearrangements may play a role in the discrepant patterns of phylogenetic similarity on these chromosomes.</w:t>
      </w:r>
      <w:r>
        <w:rPr>
          <w:rFonts w:ascii="Times New Roman" w:hAnsi="Times New Roman" w:cs="Times New Roman"/>
          <w:sz w:val="24"/>
          <w:szCs w:val="24"/>
        </w:rPr>
        <w:t xml:space="preserve"> </w:t>
      </w:r>
      <w:r w:rsidR="00A709D0">
        <w:rPr>
          <w:rFonts w:ascii="Times New Roman" w:hAnsi="Times New Roman" w:cs="Times New Roman"/>
          <w:sz w:val="24"/>
          <w:szCs w:val="24"/>
        </w:rPr>
        <w:t>We also find that, while co-linearity of most chromosomes is conserved between mouse and rat, the size of the 300,000 aligned chunks averages under 10 kb, with the average distance between aligned segments being between 2,380 bp on the mouse genome and 4927 bp on the rat chromosome</w:t>
      </w:r>
      <w:r w:rsidR="009A1E00">
        <w:rPr>
          <w:rFonts w:ascii="Times New Roman" w:hAnsi="Times New Roman" w:cs="Times New Roman"/>
          <w:sz w:val="24"/>
          <w:szCs w:val="24"/>
        </w:rPr>
        <w:t xml:space="preserve"> (Fig. S9)</w:t>
      </w:r>
      <w:r w:rsidR="00A709D0">
        <w:rPr>
          <w:rFonts w:ascii="Times New Roman" w:hAnsi="Times New Roman" w:cs="Times New Roman"/>
          <w:sz w:val="24"/>
          <w:szCs w:val="24"/>
        </w:rPr>
        <w:t xml:space="preserve">. This has two major consequences for our results: 1) this prevented us from transposing the coordinate system from mouse to rat with enough resolution to use genetic maps from rat and 2) means that most other structural variation in our sample is likely small insertions of transposable elements (SINES which are about </w:t>
      </w:r>
      <w:commentRangeStart w:id="63"/>
      <w:r w:rsidR="00A709D0">
        <w:rPr>
          <w:rFonts w:ascii="Times New Roman" w:hAnsi="Times New Roman" w:cs="Times New Roman"/>
          <w:sz w:val="24"/>
          <w:szCs w:val="24"/>
        </w:rPr>
        <w:t>500 bp in length and LINES which are about 4000 bp in length</w:t>
      </w:r>
      <w:commentRangeEnd w:id="63"/>
      <w:r w:rsidR="00A709D0">
        <w:rPr>
          <w:rStyle w:val="CommentReference"/>
        </w:rPr>
        <w:commentReference w:id="63"/>
      </w:r>
      <w:r w:rsidR="00A709D0">
        <w:rPr>
          <w:rFonts w:ascii="Times New Roman" w:hAnsi="Times New Roman" w:cs="Times New Roman"/>
          <w:sz w:val="24"/>
          <w:szCs w:val="24"/>
        </w:rPr>
        <w:t>) that should have a negligible effect on our discordance analyses.</w:t>
      </w:r>
    </w:p>
    <w:p w14:paraId="773851A0" w14:textId="77777777" w:rsidR="00E474D8" w:rsidRPr="00031896" w:rsidRDefault="00E474D8" w:rsidP="005D3A4E">
      <w:pPr>
        <w:spacing w:after="0"/>
        <w:jc w:val="both"/>
        <w:rPr>
          <w:rFonts w:ascii="Times New Roman" w:hAnsi="Times New Roman" w:cs="Times New Roman"/>
          <w:sz w:val="24"/>
          <w:szCs w:val="24"/>
        </w:rPr>
      </w:pPr>
    </w:p>
    <w:p w14:paraId="6F46E0E6" w14:textId="1D5D29D1" w:rsidR="004C0F6A" w:rsidRDefault="00FD0B8D" w:rsidP="00F413E3">
      <w:pPr>
        <w:pStyle w:val="Heading2"/>
      </w:pPr>
      <w:r w:rsidRPr="00031896">
        <w:t xml:space="preserve">Discordance </w:t>
      </w:r>
      <w:r w:rsidR="00761992">
        <w:t>with</w:t>
      </w:r>
      <w:r w:rsidR="00761992" w:rsidRPr="00031896">
        <w:t xml:space="preserve"> </w:t>
      </w:r>
      <w:r w:rsidRPr="00031896">
        <w:t>recombination rate</w:t>
      </w:r>
      <w:r w:rsidR="00761992">
        <w:t xml:space="preserve"> and other genomic features</w:t>
      </w:r>
    </w:p>
    <w:p w14:paraId="5C9CA582" w14:textId="3A78A171" w:rsidR="00AD773B" w:rsidRPr="00031896" w:rsidRDefault="00AD773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 xml:space="preserve">Using markers from </w:t>
      </w:r>
      <w:r w:rsidR="00761992">
        <w:rPr>
          <w:rFonts w:ascii="Times New Roman" w:hAnsi="Times New Roman" w:cs="Times New Roman"/>
          <w:sz w:val="24"/>
          <w:szCs w:val="24"/>
        </w:rPr>
        <w:t xml:space="preserve">genetic </w:t>
      </w:r>
      <w:r w:rsidRPr="00031896">
        <w:rPr>
          <w:rFonts w:ascii="Times New Roman" w:hAnsi="Times New Roman" w:cs="Times New Roman"/>
          <w:sz w:val="24"/>
          <w:szCs w:val="24"/>
        </w:rPr>
        <w:t>crosses</w:t>
      </w:r>
      <w:r w:rsidR="00761992">
        <w:rPr>
          <w:rFonts w:ascii="Times New Roman" w:hAnsi="Times New Roman" w:cs="Times New Roman"/>
          <w:sz w:val="24"/>
          <w:szCs w:val="24"/>
        </w:rPr>
        <w:t xml:space="preserve"> within</w:t>
      </w:r>
      <w:r w:rsidR="006F4021">
        <w:rPr>
          <w:rFonts w:ascii="Times New Roman" w:hAnsi="Times New Roman" w:cs="Times New Roman"/>
          <w:sz w:val="24"/>
          <w:szCs w:val="24"/>
        </w:rPr>
        <w:t xml:space="preserve"> </w:t>
      </w:r>
      <w:r w:rsidR="006F4021">
        <w:rPr>
          <w:rFonts w:ascii="Times New Roman" w:hAnsi="Times New Roman" w:cs="Times New Roman"/>
          <w:i/>
          <w:iCs/>
          <w:sz w:val="24"/>
          <w:szCs w:val="24"/>
        </w:rPr>
        <w:t xml:space="preserve">M. </w:t>
      </w:r>
      <w:r w:rsidR="006808EB" w:rsidRPr="00D22A5C">
        <w:rPr>
          <w:rFonts w:ascii="Times New Roman" w:hAnsi="Times New Roman" w:cs="Times New Roman"/>
          <w:i/>
          <w:iCs/>
          <w:sz w:val="24"/>
          <w:szCs w:val="24"/>
        </w:rPr>
        <w:t>musculus</w:t>
      </w:r>
      <w:r w:rsidR="009E6094" w:rsidRPr="009E6094">
        <w:rPr>
          <w:rFonts w:ascii="Times New Roman" w:hAnsi="Times New Roman" w:cs="Times New Roman"/>
          <w:sz w:val="24"/>
          <w:szCs w:val="24"/>
        </w:rPr>
        <w:t xml:space="preserve"> </w: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 </w:instrText>
      </w:r>
      <w:r w:rsidR="00AD6070">
        <w:rPr>
          <w:rFonts w:ascii="Times New Roman" w:hAnsi="Times New Roman" w:cs="Times New Roman"/>
          <w:sz w:val="24"/>
          <w:szCs w:val="24"/>
        </w:rPr>
        <w:fldChar w:fldCharType="begin">
          <w:fldData xml:space="preserve">PEVuZE5vdGU+PENpdGU+PEF1dGhvcj5TaGlmbWFuPC9BdXRob3I+PFllYXI+MjAwNjwvWWVhcj48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</w:fldData>
        </w:fldChar>
      </w:r>
      <w:r w:rsidR="00AD6070">
        <w:rPr>
          <w:rFonts w:ascii="Times New Roman" w:hAnsi="Times New Roman" w:cs="Times New Roman"/>
          <w:sz w:val="24"/>
          <w:szCs w:val="24"/>
        </w:rPr>
        <w:instrText xml:space="preserve"> ADDIN EN.CITE.DATA </w:instrText>
      </w:r>
      <w:r w:rsidR="00AD6070">
        <w:rPr>
          <w:rFonts w:ascii="Times New Roman" w:hAnsi="Times New Roman" w:cs="Times New Roman"/>
          <w:sz w:val="24"/>
          <w:szCs w:val="24"/>
        </w:rPr>
      </w:r>
      <w:r w:rsidR="00AD6070">
        <w:rPr>
          <w:rFonts w:ascii="Times New Roman" w:hAnsi="Times New Roman" w:cs="Times New Roman"/>
          <w:sz w:val="24"/>
          <w:szCs w:val="24"/>
        </w:rPr>
        <w:fldChar w:fldCharType="end"/>
      </w:r>
      <w:r w:rsidR="00AD6070">
        <w:rPr>
          <w:rFonts w:ascii="Times New Roman" w:hAnsi="Times New Roman" w:cs="Times New Roman"/>
          <w:sz w:val="24"/>
          <w:szCs w:val="24"/>
        </w:rPr>
      </w:r>
      <w:r w:rsidR="00AD6070">
        <w:rPr>
          <w:rFonts w:ascii="Times New Roman" w:hAnsi="Times New Roman" w:cs="Times New Roman"/>
          <w:sz w:val="24"/>
          <w:szCs w:val="24"/>
        </w:rPr>
        <w:fldChar w:fldCharType="separate"/>
      </w:r>
      <w:r w:rsidR="00AD6070">
        <w:rPr>
          <w:rFonts w:ascii="Times New Roman" w:hAnsi="Times New Roman" w:cs="Times New Roman"/>
          <w:noProof/>
          <w:sz w:val="24"/>
          <w:szCs w:val="24"/>
        </w:rPr>
        <w:t>(Shifman et al. 2006; Cox et al. 2009)</w:t>
      </w:r>
      <w:r w:rsidR="00AD6070">
        <w:rPr>
          <w:rFonts w:ascii="Times New Roman" w:hAnsi="Times New Roman" w:cs="Times New Roman"/>
          <w:sz w:val="24"/>
          <w:szCs w:val="24"/>
        </w:rPr>
        <w:fldChar w:fldCharType="end"/>
      </w:r>
      <w:r w:rsidR="00AD6070">
        <w:rPr>
          <w:rFonts w:ascii="Times New Roman" w:hAnsi="Times New Roman" w:cs="Times New Roman"/>
          <w:sz w:val="24"/>
          <w:szCs w:val="24"/>
        </w:rPr>
        <w:t xml:space="preserve"> </w:t>
      </w:r>
      <w:r w:rsidRPr="00031896">
        <w:rPr>
          <w:rFonts w:ascii="Times New Roman" w:hAnsi="Times New Roman" w:cs="Times New Roman"/>
          <w:sz w:val="24"/>
          <w:szCs w:val="24"/>
        </w:rPr>
        <w:t xml:space="preserve">we examined whether </w:t>
      </w:r>
      <w:r w:rsidR="006808EB">
        <w:rPr>
          <w:rFonts w:ascii="Times New Roman" w:hAnsi="Times New Roman" w:cs="Times New Roman"/>
          <w:sz w:val="24"/>
          <w:szCs w:val="24"/>
        </w:rPr>
        <w:t>regions</w:t>
      </w:r>
      <w:r w:rsidR="006808EB"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of the genome with high recombination </w:t>
      </w:r>
      <w:r w:rsidR="00761992">
        <w:rPr>
          <w:rFonts w:ascii="Times New Roman" w:hAnsi="Times New Roman" w:cs="Times New Roman"/>
          <w:sz w:val="24"/>
          <w:szCs w:val="24"/>
        </w:rPr>
        <w:t xml:space="preserve">also </w:t>
      </w:r>
      <w:r w:rsidRPr="00031896">
        <w:rPr>
          <w:rFonts w:ascii="Times New Roman" w:hAnsi="Times New Roman" w:cs="Times New Roman"/>
          <w:sz w:val="24"/>
          <w:szCs w:val="24"/>
        </w:rPr>
        <w:t>show</w:t>
      </w:r>
      <w:r w:rsidR="00761992">
        <w:rPr>
          <w:rFonts w:ascii="Times New Roman" w:hAnsi="Times New Roman" w:cs="Times New Roman"/>
          <w:sz w:val="24"/>
          <w:szCs w:val="24"/>
        </w:rPr>
        <w:t>ed</w:t>
      </w:r>
      <w:r w:rsidRPr="00031896">
        <w:rPr>
          <w:rFonts w:ascii="Times New Roman" w:hAnsi="Times New Roman" w:cs="Times New Roman"/>
          <w:sz w:val="24"/>
          <w:szCs w:val="24"/>
        </w:rPr>
        <w:t xml:space="preserve"> more phylogenetic discordance</w:t>
      </w:r>
      <w:r w:rsidR="00761992">
        <w:rPr>
          <w:rFonts w:ascii="Times New Roman" w:hAnsi="Times New Roman" w:cs="Times New Roman"/>
          <w:sz w:val="24"/>
          <w:szCs w:val="24"/>
        </w:rPr>
        <w:t xml:space="preserve"> over short genetic distances</w:t>
      </w:r>
      <w:r w:rsidRPr="00031896">
        <w:rPr>
          <w:rFonts w:ascii="Times New Roman" w:hAnsi="Times New Roman" w:cs="Times New Roman"/>
          <w:sz w:val="24"/>
          <w:szCs w:val="24"/>
        </w:rPr>
        <w:t xml:space="preserve"> than </w:t>
      </w:r>
      <w:r w:rsidR="00761992">
        <w:rPr>
          <w:rFonts w:ascii="Times New Roman" w:hAnsi="Times New Roman" w:cs="Times New Roman"/>
          <w:sz w:val="24"/>
          <w:szCs w:val="24"/>
        </w:rPr>
        <w:t>regions</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with low recombination. </w:t>
      </w:r>
      <w:r w:rsidRPr="002A1C50">
        <w:rPr>
          <w:rFonts w:ascii="Times New Roman" w:hAnsi="Times New Roman" w:cs="Times New Roman"/>
          <w:sz w:val="24"/>
          <w:szCs w:val="24"/>
        </w:rPr>
        <w:t>Specifically</w:t>
      </w:r>
      <w:r w:rsidRPr="00031896">
        <w:rPr>
          <w:rFonts w:ascii="Times New Roman" w:hAnsi="Times New Roman" w:cs="Times New Roman"/>
          <w:sz w:val="24"/>
          <w:szCs w:val="24"/>
        </w:rPr>
        <w:t>, for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Mb window</w:t>
      </w:r>
      <w:r w:rsidR="00B70479">
        <w:rPr>
          <w:rFonts w:ascii="Times New Roman" w:hAnsi="Times New Roman" w:cs="Times New Roman"/>
          <w:sz w:val="24"/>
          <w:szCs w:val="24"/>
        </w:rPr>
        <w:t xml:space="preserve"> </w:t>
      </w:r>
      <w:r w:rsidRPr="00031896">
        <w:rPr>
          <w:rFonts w:ascii="Times New Roman" w:hAnsi="Times New Roman" w:cs="Times New Roman"/>
          <w:sz w:val="24"/>
          <w:szCs w:val="24"/>
        </w:rPr>
        <w:t>we calculated</w:t>
      </w:r>
      <w:r w:rsidR="00A71E5D">
        <w:rPr>
          <w:rFonts w:ascii="Times New Roman" w:hAnsi="Times New Roman" w:cs="Times New Roman"/>
          <w:sz w:val="24"/>
          <w:szCs w:val="24"/>
        </w:rPr>
        <w:t xml:space="preserve"> recombination rate as</w:t>
      </w:r>
      <w:r w:rsidRPr="00031896">
        <w:rPr>
          <w:rFonts w:ascii="Times New Roman" w:hAnsi="Times New Roman" w:cs="Times New Roman"/>
          <w:sz w:val="24"/>
          <w:szCs w:val="24"/>
        </w:rPr>
        <w:t xml:space="preserve"> the relationship between map location and </w:t>
      </w:r>
      <w:r w:rsidR="00761992">
        <w:rPr>
          <w:rFonts w:ascii="Times New Roman" w:hAnsi="Times New Roman" w:cs="Times New Roman"/>
          <w:sz w:val="24"/>
          <w:szCs w:val="24"/>
        </w:rPr>
        <w:t xml:space="preserve">the </w:t>
      </w:r>
      <w:r w:rsidRPr="00031896">
        <w:rPr>
          <w:rFonts w:ascii="Times New Roman" w:hAnsi="Times New Roman" w:cs="Times New Roman"/>
          <w:sz w:val="24"/>
          <w:szCs w:val="24"/>
        </w:rPr>
        <w:t>physical location for all markers within the window</w:t>
      </w:r>
      <w:r w:rsidR="00D97F51" w:rsidRPr="00031896">
        <w:rPr>
          <w:rFonts w:ascii="Times New Roman" w:hAnsi="Times New Roman" w:cs="Times New Roman"/>
          <w:sz w:val="24"/>
          <w:szCs w:val="24"/>
        </w:rPr>
        <w:t>.</w:t>
      </w:r>
      <w:r w:rsidRPr="00031896">
        <w:rPr>
          <w:rFonts w:ascii="Times New Roman" w:hAnsi="Times New Roman" w:cs="Times New Roman"/>
          <w:sz w:val="24"/>
          <w:szCs w:val="24"/>
        </w:rPr>
        <w:t xml:space="preserve"> Then within each 5</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 xml:space="preserve">Mb window for which we </w:t>
      </w:r>
      <w:r w:rsidR="00761992">
        <w:rPr>
          <w:rFonts w:ascii="Times New Roman" w:hAnsi="Times New Roman" w:cs="Times New Roman"/>
          <w:sz w:val="24"/>
          <w:szCs w:val="24"/>
        </w:rPr>
        <w:t>had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calculated recombination rate</w:t>
      </w:r>
      <w:r w:rsidR="006A7AC9">
        <w:rPr>
          <w:rFonts w:ascii="Times New Roman" w:hAnsi="Times New Roman" w:cs="Times New Roman"/>
          <w:sz w:val="24"/>
          <w:szCs w:val="24"/>
        </w:rPr>
        <w:t xml:space="preserve"> (Fig. S</w:t>
      </w:r>
      <w:r w:rsidR="009A1E00">
        <w:rPr>
          <w:rFonts w:ascii="Times New Roman" w:hAnsi="Times New Roman" w:cs="Times New Roman"/>
          <w:sz w:val="24"/>
          <w:szCs w:val="24"/>
        </w:rPr>
        <w:t>10</w:t>
      </w:r>
      <w:r w:rsidR="006A7AC9">
        <w:rPr>
          <w:rFonts w:ascii="Times New Roman" w:hAnsi="Times New Roman" w:cs="Times New Roman"/>
          <w:sz w:val="24"/>
          <w:szCs w:val="24"/>
        </w:rPr>
        <w:t>)</w:t>
      </w:r>
      <w:r w:rsidRPr="00031896">
        <w:rPr>
          <w:rFonts w:ascii="Times New Roman" w:hAnsi="Times New Roman" w:cs="Times New Roman"/>
          <w:sz w:val="24"/>
          <w:szCs w:val="24"/>
        </w:rPr>
        <w:t>, we measured tree similarity between the first and last 10</w:t>
      </w:r>
      <w:r w:rsidR="00761992">
        <w:rPr>
          <w:rFonts w:ascii="Times New Roman" w:hAnsi="Times New Roman" w:cs="Times New Roman"/>
          <w:sz w:val="24"/>
          <w:szCs w:val="24"/>
        </w:rPr>
        <w:t xml:space="preserve"> </w:t>
      </w:r>
      <w:r w:rsidRPr="00031896">
        <w:rPr>
          <w:rFonts w:ascii="Times New Roman" w:hAnsi="Times New Roman" w:cs="Times New Roman"/>
          <w:sz w:val="24"/>
          <w:szCs w:val="24"/>
        </w:rPr>
        <w:t>kb window</w:t>
      </w:r>
      <w:r w:rsidR="00D97F51" w:rsidRPr="00031896">
        <w:rPr>
          <w:rFonts w:ascii="Times New Roman" w:hAnsi="Times New Roman" w:cs="Times New Roman"/>
          <w:sz w:val="24"/>
          <w:szCs w:val="24"/>
        </w:rPr>
        <w:t xml:space="preserve">. </w:t>
      </w:r>
      <w:r w:rsidR="00761992">
        <w:rPr>
          <w:rFonts w:ascii="Times New Roman" w:hAnsi="Times New Roman" w:cs="Times New Roman"/>
          <w:sz w:val="24"/>
          <w:szCs w:val="24"/>
        </w:rPr>
        <w:t>Surprisingly, w</w:t>
      </w:r>
      <w:r w:rsidRPr="00031896">
        <w:rPr>
          <w:rFonts w:ascii="Times New Roman" w:hAnsi="Times New Roman" w:cs="Times New Roman"/>
          <w:sz w:val="24"/>
          <w:szCs w:val="24"/>
        </w:rPr>
        <w:t xml:space="preserve">e </w:t>
      </w:r>
      <w:r w:rsidR="00761992">
        <w:rPr>
          <w:rFonts w:ascii="Times New Roman" w:hAnsi="Times New Roman" w:cs="Times New Roman"/>
          <w:sz w:val="24"/>
          <w:szCs w:val="24"/>
        </w:rPr>
        <w:t>found</w:t>
      </w:r>
      <w:r w:rsidR="00761992" w:rsidRPr="00031896">
        <w:rPr>
          <w:rFonts w:ascii="Times New Roman" w:hAnsi="Times New Roman" w:cs="Times New Roman"/>
          <w:sz w:val="24"/>
          <w:szCs w:val="24"/>
        </w:rPr>
        <w:t xml:space="preserve"> </w:t>
      </w:r>
      <w:r w:rsidRPr="00031896">
        <w:rPr>
          <w:rFonts w:ascii="Times New Roman" w:hAnsi="Times New Roman" w:cs="Times New Roman"/>
          <w:sz w:val="24"/>
          <w:szCs w:val="24"/>
        </w:rPr>
        <w:t xml:space="preserve">no relationship between </w:t>
      </w:r>
      <w:r w:rsidR="006969A5" w:rsidRPr="00031896">
        <w:rPr>
          <w:rFonts w:ascii="Times New Roman" w:hAnsi="Times New Roman" w:cs="Times New Roman"/>
          <w:sz w:val="24"/>
          <w:szCs w:val="24"/>
        </w:rPr>
        <w:t xml:space="preserve">tree similarity and </w:t>
      </w:r>
      <w:r w:rsidR="006969A5" w:rsidRPr="00031896">
        <w:rPr>
          <w:rFonts w:ascii="Times New Roman" w:hAnsi="Times New Roman" w:cs="Times New Roman"/>
          <w:sz w:val="24"/>
          <w:szCs w:val="24"/>
        </w:rPr>
        <w:lastRenderedPageBreak/>
        <w:t>recombination rate</w:t>
      </w:r>
      <w:r w:rsidR="00761992">
        <w:rPr>
          <w:rFonts w:ascii="Times New Roman" w:hAnsi="Times New Roman" w:cs="Times New Roman"/>
          <w:sz w:val="24"/>
          <w:szCs w:val="24"/>
        </w:rPr>
        <w:t>s measure at this scale</w:t>
      </w:r>
      <w:r w:rsidR="006969A5" w:rsidRPr="00031896">
        <w:rPr>
          <w:rFonts w:ascii="Times New Roman" w:hAnsi="Times New Roman" w:cs="Times New Roman"/>
          <w:sz w:val="24"/>
          <w:szCs w:val="24"/>
        </w:rPr>
        <w:t xml:space="preserve"> (</w:t>
      </w:r>
      <w:r w:rsidR="00D97F51" w:rsidRPr="00031896">
        <w:rPr>
          <w:rFonts w:ascii="Times New Roman" w:hAnsi="Times New Roman" w:cs="Times New Roman"/>
          <w:sz w:val="24"/>
          <w:szCs w:val="24"/>
        </w:rPr>
        <w:t>Fi</w:t>
      </w:r>
      <w:r w:rsidR="006969A5" w:rsidRPr="00031896">
        <w:rPr>
          <w:rFonts w:ascii="Times New Roman" w:hAnsi="Times New Roman" w:cs="Times New Roman"/>
          <w:sz w:val="24"/>
          <w:szCs w:val="24"/>
        </w:rPr>
        <w:t>g</w:t>
      </w:r>
      <w:r w:rsidR="006A7AC9">
        <w:rPr>
          <w:rFonts w:ascii="Times New Roman" w:hAnsi="Times New Roman" w:cs="Times New Roman"/>
          <w:sz w:val="24"/>
          <w:szCs w:val="24"/>
        </w:rPr>
        <w:t xml:space="preserve">. </w:t>
      </w:r>
      <w:r w:rsidR="004E0DDF">
        <w:rPr>
          <w:rFonts w:ascii="Times New Roman" w:hAnsi="Times New Roman" w:cs="Times New Roman"/>
          <w:sz w:val="24"/>
          <w:szCs w:val="24"/>
        </w:rPr>
        <w:t>4</w:t>
      </w:r>
      <w:r w:rsidR="006969A5" w:rsidRPr="00031896">
        <w:rPr>
          <w:rFonts w:ascii="Times New Roman" w:hAnsi="Times New Roman" w:cs="Times New Roman"/>
          <w:sz w:val="24"/>
          <w:szCs w:val="24"/>
        </w:rPr>
        <w:t>).</w:t>
      </w:r>
      <w:r w:rsidR="00E6507A">
        <w:rPr>
          <w:rFonts w:ascii="Times New Roman" w:hAnsi="Times New Roman" w:cs="Times New Roman"/>
          <w:sz w:val="24"/>
          <w:szCs w:val="24"/>
        </w:rPr>
        <w:t xml:space="preserve"> We do, however, find that regions of the genome centered on recombination hotspots identified in </w:t>
      </w:r>
      <w:r w:rsidR="00E6507A">
        <w:rPr>
          <w:rFonts w:ascii="Times New Roman" w:hAnsi="Times New Roman" w:cs="Times New Roman"/>
          <w:i/>
          <w:iCs/>
          <w:sz w:val="24"/>
          <w:szCs w:val="24"/>
        </w:rPr>
        <w:t>M. musculus</w:t>
      </w:r>
      <w:r w:rsidR="006017A7">
        <w:rPr>
          <w:rFonts w:ascii="Times New Roman" w:hAnsi="Times New Roman" w:cs="Times New Roman"/>
          <w:sz w:val="24"/>
          <w:szCs w:val="24"/>
        </w:rPr>
        <w:t>, while just as phylogenetically similar over short distances as windows not centered on hotspots (Fig. 5B)</w:t>
      </w:r>
      <w:r w:rsidR="00E6507A">
        <w:rPr>
          <w:rFonts w:ascii="Times New Roman" w:hAnsi="Times New Roman" w:cs="Times New Roman"/>
          <w:sz w:val="24"/>
          <w:szCs w:val="24"/>
        </w:rPr>
        <w:t xml:space="preserve"> have a significantly slower rate of decay in similarity over genomic distance (</w:t>
      </w:r>
      <w:r w:rsidR="00BF3D2B" w:rsidRPr="00BF3D2B">
        <w:rPr>
          <w:rFonts w:ascii="Times New Roman" w:hAnsi="Times New Roman" w:cs="Times New Roman"/>
          <w:i/>
          <w:iCs/>
          <w:sz w:val="24"/>
          <w:szCs w:val="24"/>
        </w:rPr>
        <w:t>p</w:t>
      </w:r>
      <w:r w:rsidR="00BF3D2B">
        <w:rPr>
          <w:rFonts w:ascii="Times New Roman" w:hAnsi="Times New Roman" w:cs="Times New Roman"/>
          <w:sz w:val="24"/>
          <w:szCs w:val="24"/>
        </w:rPr>
        <w:t xml:space="preserve"> = 9.8e-7; </w:t>
      </w:r>
      <w:r w:rsidR="00E6507A" w:rsidRPr="00BF3D2B">
        <w:rPr>
          <w:rFonts w:ascii="Times New Roman" w:hAnsi="Times New Roman" w:cs="Times New Roman"/>
          <w:sz w:val="24"/>
          <w:szCs w:val="24"/>
        </w:rPr>
        <w:t>Fig</w:t>
      </w:r>
      <w:r w:rsidR="00E6507A">
        <w:rPr>
          <w:rFonts w:ascii="Times New Roman" w:hAnsi="Times New Roman" w:cs="Times New Roman"/>
          <w:sz w:val="24"/>
          <w:szCs w:val="24"/>
        </w:rPr>
        <w:t>. 5A)</w:t>
      </w:r>
      <w:r w:rsidR="006017A7">
        <w:rPr>
          <w:rFonts w:ascii="Times New Roman" w:hAnsi="Times New Roman" w:cs="Times New Roman"/>
          <w:sz w:val="24"/>
          <w:szCs w:val="24"/>
        </w:rPr>
        <w:t>. This indicates that regions around hotspots retain a higher degree of phylogenetic similarity than other regions of the genome.</w:t>
      </w:r>
    </w:p>
    <w:p w14:paraId="2A06A6CB" w14:textId="50FE98BA" w:rsidR="00047BC0" w:rsidRDefault="001C6851" w:rsidP="000173BB">
      <w:pPr>
        <w:spacing w:after="0"/>
        <w:jc w:val="both"/>
        <w:rPr>
          <w:rFonts w:ascii="Times New Roman" w:hAnsi="Times New Roman" w:cs="Times New Roman"/>
          <w:sz w:val="24"/>
          <w:szCs w:val="24"/>
        </w:rPr>
      </w:pPr>
      <w:r>
        <w:rPr>
          <w:rFonts w:ascii="Times New Roman" w:hAnsi="Times New Roman" w:cs="Times New Roman"/>
          <w:sz w:val="24"/>
          <w:szCs w:val="24"/>
        </w:rPr>
        <w:tab/>
      </w:r>
      <w:r w:rsidR="00941CD1" w:rsidRPr="00031896">
        <w:rPr>
          <w:rFonts w:ascii="Times New Roman" w:hAnsi="Times New Roman" w:cs="Times New Roman"/>
          <w:sz w:val="24"/>
          <w:szCs w:val="24"/>
        </w:rPr>
        <w:t xml:space="preserve">Evolutionary relationships around certain conserved genomic features may </w:t>
      </w:r>
      <w:r w:rsidR="00DE7478">
        <w:rPr>
          <w:rFonts w:ascii="Times New Roman" w:hAnsi="Times New Roman" w:cs="Times New Roman"/>
          <w:sz w:val="24"/>
          <w:szCs w:val="24"/>
        </w:rPr>
        <w:t xml:space="preserve">also </w:t>
      </w:r>
      <w:r w:rsidR="00941CD1" w:rsidRPr="00031896">
        <w:rPr>
          <w:rFonts w:ascii="Times New Roman" w:hAnsi="Times New Roman" w:cs="Times New Roman"/>
          <w:sz w:val="24"/>
          <w:szCs w:val="24"/>
        </w:rPr>
        <w:t>be</w:t>
      </w:r>
      <w:r w:rsidR="007B5DE4">
        <w:rPr>
          <w:rFonts w:ascii="Times New Roman" w:hAnsi="Times New Roman" w:cs="Times New Roman"/>
          <w:sz w:val="24"/>
          <w:szCs w:val="24"/>
        </w:rPr>
        <w:t xml:space="preserve"> shaped</w:t>
      </w:r>
      <w:r w:rsidR="007B5DE4" w:rsidRPr="00031896">
        <w:rPr>
          <w:rFonts w:ascii="Times New Roman" w:hAnsi="Times New Roman" w:cs="Times New Roman"/>
          <w:sz w:val="24"/>
          <w:szCs w:val="24"/>
        </w:rPr>
        <w:t xml:space="preserve"> </w:t>
      </w:r>
      <w:r w:rsidR="00941CD1" w:rsidRPr="00031896">
        <w:rPr>
          <w:rFonts w:ascii="Times New Roman" w:hAnsi="Times New Roman" w:cs="Times New Roman"/>
          <w:sz w:val="24"/>
          <w:szCs w:val="24"/>
        </w:rPr>
        <w:t>by</w:t>
      </w:r>
      <w:r w:rsidR="007B5DE4">
        <w:rPr>
          <w:rFonts w:ascii="Times New Roman" w:hAnsi="Times New Roman" w:cs="Times New Roman"/>
          <w:sz w:val="24"/>
          <w:szCs w:val="24"/>
        </w:rPr>
        <w:t xml:space="preserve"> locally</w:t>
      </w:r>
      <w:r w:rsidR="00941CD1" w:rsidRPr="00031896">
        <w:rPr>
          <w:rFonts w:ascii="Times New Roman" w:hAnsi="Times New Roman" w:cs="Times New Roman"/>
          <w:sz w:val="24"/>
          <w:szCs w:val="24"/>
        </w:rPr>
        <w:t xml:space="preserve"> </w:t>
      </w:r>
      <w:r w:rsidR="007B5DE4">
        <w:rPr>
          <w:rFonts w:ascii="Times New Roman" w:hAnsi="Times New Roman" w:cs="Times New Roman"/>
          <w:sz w:val="24"/>
          <w:szCs w:val="24"/>
        </w:rPr>
        <w:t xml:space="preserve">reduced effective population sizes due to a history of pervasive </w:t>
      </w:r>
      <w:r w:rsidR="008523AD" w:rsidRPr="00031896">
        <w:rPr>
          <w:rFonts w:ascii="Times New Roman" w:hAnsi="Times New Roman" w:cs="Times New Roman"/>
          <w:sz w:val="24"/>
          <w:szCs w:val="24"/>
        </w:rPr>
        <w:t xml:space="preserve">linked </w:t>
      </w:r>
      <w:r w:rsidR="007B5DE4">
        <w:rPr>
          <w:rFonts w:ascii="Times New Roman" w:hAnsi="Times New Roman" w:cs="Times New Roman"/>
          <w:sz w:val="24"/>
          <w:szCs w:val="24"/>
        </w:rPr>
        <w:t xml:space="preserve">negative or positive </w:t>
      </w:r>
      <w:r w:rsidR="00941CD1" w:rsidRPr="00031896">
        <w:rPr>
          <w:rFonts w:ascii="Times New Roman" w:hAnsi="Times New Roman" w:cs="Times New Roman"/>
          <w:sz w:val="24"/>
          <w:szCs w:val="24"/>
        </w:rPr>
        <w:t>selection. To test for this, we measured tree similarity in 10</w:t>
      </w:r>
      <w:r w:rsidR="007B5DE4">
        <w:rPr>
          <w:rFonts w:ascii="Times New Roman" w:hAnsi="Times New Roman" w:cs="Times New Roman"/>
          <w:sz w:val="24"/>
          <w:szCs w:val="24"/>
        </w:rPr>
        <w:t xml:space="preserve"> </w:t>
      </w:r>
      <w:r w:rsidR="00941CD1" w:rsidRPr="00031896">
        <w:rPr>
          <w:rFonts w:ascii="Times New Roman" w:hAnsi="Times New Roman" w:cs="Times New Roman"/>
          <w:sz w:val="24"/>
          <w:szCs w:val="24"/>
        </w:rPr>
        <w:t>kb windows around</w:t>
      </w:r>
      <w:r w:rsidR="007C199B">
        <w:rPr>
          <w:rFonts w:ascii="Times New Roman" w:hAnsi="Times New Roman" w:cs="Times New Roman"/>
          <w:sz w:val="24"/>
          <w:szCs w:val="24"/>
        </w:rPr>
        <w:t xml:space="preserve"> all</w:t>
      </w:r>
      <w:r w:rsidR="00E900C6">
        <w:rPr>
          <w:rFonts w:ascii="Times New Roman" w:hAnsi="Times New Roman" w:cs="Times New Roman"/>
          <w:sz w:val="24"/>
          <w:szCs w:val="24"/>
        </w:rPr>
        <w:t xml:space="preserve"> annotated</w:t>
      </w:r>
      <w:r w:rsidR="00066FE6">
        <w:rPr>
          <w:rFonts w:ascii="Times New Roman" w:hAnsi="Times New Roman" w:cs="Times New Roman"/>
          <w:sz w:val="24"/>
          <w:szCs w:val="24"/>
        </w:rPr>
        <w:t xml:space="preserve"> protein coding</w:t>
      </w:r>
      <w:r w:rsidR="00941CD1" w:rsidRPr="00031896">
        <w:rPr>
          <w:rFonts w:ascii="Times New Roman" w:hAnsi="Times New Roman" w:cs="Times New Roman"/>
          <w:sz w:val="24"/>
          <w:szCs w:val="24"/>
        </w:rPr>
        <w:t xml:space="preserve"> genes</w:t>
      </w:r>
      <w:r w:rsidR="00726A42">
        <w:rPr>
          <w:rFonts w:ascii="Times New Roman" w:hAnsi="Times New Roman" w:cs="Times New Roman"/>
          <w:sz w:val="24"/>
          <w:szCs w:val="24"/>
        </w:rPr>
        <w:t xml:space="preserve">, </w:t>
      </w:r>
      <w:r w:rsidR="00D22A5C">
        <w:rPr>
          <w:rFonts w:ascii="Times New Roman" w:hAnsi="Times New Roman" w:cs="Times New Roman"/>
          <w:sz w:val="24"/>
          <w:szCs w:val="24"/>
        </w:rPr>
        <w:t>ultra</w:t>
      </w:r>
      <w:r w:rsidR="00433A0E">
        <w:rPr>
          <w:rFonts w:ascii="Times New Roman" w:hAnsi="Times New Roman" w:cs="Times New Roman"/>
          <w:sz w:val="24"/>
          <w:szCs w:val="24"/>
        </w:rPr>
        <w:t>-</w:t>
      </w:r>
      <w:r w:rsidR="00D22A5C">
        <w:rPr>
          <w:rFonts w:ascii="Times New Roman" w:hAnsi="Times New Roman" w:cs="Times New Roman"/>
          <w:sz w:val="24"/>
          <w:szCs w:val="24"/>
        </w:rPr>
        <w:t>conserved element</w:t>
      </w:r>
      <w:r w:rsidR="00D22A5C" w:rsidRPr="00031896">
        <w:rPr>
          <w:rFonts w:ascii="Times New Roman" w:hAnsi="Times New Roman" w:cs="Times New Roman"/>
          <w:sz w:val="24"/>
          <w:szCs w:val="24"/>
        </w:rPr>
        <w:t>s</w:t>
      </w:r>
      <w:r w:rsidR="00D22A5C">
        <w:rPr>
          <w:rFonts w:ascii="Times New Roman" w:hAnsi="Times New Roman" w:cs="Times New Roman"/>
          <w:sz w:val="24"/>
          <w:szCs w:val="24"/>
        </w:rPr>
        <w:t xml:space="preserve"> (UCEs</w:t>
      </w:r>
      <w:r w:rsidR="00726A42">
        <w:rPr>
          <w:rFonts w:ascii="Times New Roman" w:hAnsi="Times New Roman" w:cs="Times New Roman"/>
          <w:sz w:val="24"/>
          <w:szCs w:val="24"/>
        </w:rPr>
        <w:t>)</w:t>
      </w:r>
      <w:r w:rsidR="005235A3">
        <w:rPr>
          <w:rFonts w:ascii="Times New Roman" w:hAnsi="Times New Roman" w:cs="Times New Roman"/>
          <w:sz w:val="24"/>
          <w:szCs w:val="24"/>
        </w:rPr>
        <w:t xml:space="preserve">, </w:t>
      </w:r>
      <w:r w:rsidR="007970C3">
        <w:rPr>
          <w:rFonts w:ascii="Times New Roman" w:hAnsi="Times New Roman" w:cs="Times New Roman"/>
          <w:sz w:val="24"/>
          <w:szCs w:val="24"/>
        </w:rPr>
        <w:t>and</w:t>
      </w:r>
      <w:r w:rsidR="00066FE6">
        <w:rPr>
          <w:rFonts w:ascii="Times New Roman" w:hAnsi="Times New Roman" w:cs="Times New Roman"/>
          <w:sz w:val="24"/>
          <w:szCs w:val="24"/>
        </w:rPr>
        <w:t xml:space="preserve"> protein coding</w:t>
      </w:r>
      <w:r w:rsidR="007970C3">
        <w:rPr>
          <w:rFonts w:ascii="Times New Roman" w:hAnsi="Times New Roman" w:cs="Times New Roman"/>
          <w:sz w:val="24"/>
          <w:szCs w:val="24"/>
        </w:rPr>
        <w:t xml:space="preserve"> genes</w:t>
      </w:r>
      <w:r w:rsidR="005235A3">
        <w:rPr>
          <w:rFonts w:ascii="Times New Roman" w:hAnsi="Times New Roman" w:cs="Times New Roman"/>
          <w:sz w:val="24"/>
          <w:szCs w:val="24"/>
        </w:rPr>
        <w:t xml:space="preserve"> identified as evolving rapidly (</w:t>
      </w:r>
      <w:r w:rsidR="005235A3" w:rsidRPr="00D22A5C">
        <w:rPr>
          <w:rFonts w:ascii="Times New Roman" w:hAnsi="Times New Roman" w:cs="Times New Roman"/>
          <w:i/>
          <w:iCs/>
          <w:sz w:val="24"/>
          <w:szCs w:val="24"/>
        </w:rPr>
        <w:t>i.e.</w:t>
      </w:r>
      <w:r w:rsidR="005235A3">
        <w:rPr>
          <w:rFonts w:ascii="Times New Roman" w:hAnsi="Times New Roman" w:cs="Times New Roman"/>
          <w:sz w:val="24"/>
          <w:szCs w:val="24"/>
        </w:rPr>
        <w:t xml:space="preserve">, significantly elevated </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N</w:t>
      </w:r>
      <w:proofErr w:type="spellEnd"/>
      <w:r w:rsidR="005235A3">
        <w:rPr>
          <w:rFonts w:ascii="Times New Roman" w:hAnsi="Times New Roman" w:cs="Times New Roman"/>
          <w:sz w:val="24"/>
          <w:szCs w:val="24"/>
        </w:rPr>
        <w:t>/</w:t>
      </w:r>
      <w:proofErr w:type="spellStart"/>
      <w:r w:rsidR="005235A3" w:rsidRPr="00D22A5C">
        <w:rPr>
          <w:rFonts w:ascii="Times New Roman" w:hAnsi="Times New Roman" w:cs="Times New Roman"/>
          <w:i/>
          <w:iCs/>
          <w:sz w:val="24"/>
          <w:szCs w:val="24"/>
        </w:rPr>
        <w:t>d</w:t>
      </w:r>
      <w:r w:rsidR="005235A3">
        <w:rPr>
          <w:rFonts w:ascii="Times New Roman" w:hAnsi="Times New Roman" w:cs="Times New Roman"/>
          <w:i/>
          <w:iCs/>
          <w:sz w:val="24"/>
          <w:szCs w:val="24"/>
        </w:rPr>
        <w:t>S</w:t>
      </w:r>
      <w:proofErr w:type="spellEnd"/>
      <w:r w:rsidR="005235A3">
        <w:rPr>
          <w:rFonts w:ascii="Times New Roman" w:hAnsi="Times New Roman" w:cs="Times New Roman"/>
          <w:sz w:val="24"/>
          <w:szCs w:val="24"/>
        </w:rPr>
        <w:t>) due to positive directional selection</w:t>
      </w:r>
      <w:r w:rsidR="00047BC0">
        <w:rPr>
          <w:rFonts w:ascii="Times New Roman" w:hAnsi="Times New Roman" w:cs="Times New Roman"/>
          <w:sz w:val="24"/>
          <w:szCs w:val="24"/>
        </w:rPr>
        <w:t xml:space="preserve"> </w:t>
      </w:r>
      <w:r w:rsidR="00047BC0" w:rsidRPr="00031896">
        <w:rPr>
          <w:rFonts w:ascii="Times New Roman" w:hAnsi="Times New Roman" w:cs="Times New Roman"/>
          <w:sz w:val="24"/>
          <w:szCs w:val="24"/>
        </w:rPr>
        <w:t xml:space="preserve">out to </w:t>
      </w:r>
      <w:r w:rsidR="00066FE6">
        <w:rPr>
          <w:rFonts w:ascii="Times New Roman" w:hAnsi="Times New Roman" w:cs="Times New Roman"/>
          <w:sz w:val="24"/>
          <w:szCs w:val="24"/>
        </w:rPr>
        <w:t>5</w:t>
      </w:r>
      <w:r w:rsidR="00066FE6" w:rsidRPr="00031896">
        <w:rPr>
          <w:rFonts w:ascii="Times New Roman" w:hAnsi="Times New Roman" w:cs="Times New Roman"/>
          <w:sz w:val="24"/>
          <w:szCs w:val="24"/>
        </w:rPr>
        <w:t xml:space="preserve">Mb </w:t>
      </w:r>
      <w:r w:rsidR="00047BC0" w:rsidRPr="00031896">
        <w:rPr>
          <w:rFonts w:ascii="Times New Roman" w:hAnsi="Times New Roman" w:cs="Times New Roman"/>
          <w:sz w:val="24"/>
          <w:szCs w:val="24"/>
        </w:rPr>
        <w:t xml:space="preserve">and compared these patterns </w:t>
      </w:r>
      <w:r w:rsidR="00047BC0">
        <w:rPr>
          <w:rFonts w:ascii="Times New Roman" w:hAnsi="Times New Roman" w:cs="Times New Roman"/>
          <w:sz w:val="24"/>
          <w:szCs w:val="24"/>
        </w:rPr>
        <w:t>relative to</w:t>
      </w:r>
      <w:r w:rsidR="00047BC0" w:rsidRPr="00031896">
        <w:rPr>
          <w:rFonts w:ascii="Times New Roman" w:hAnsi="Times New Roman" w:cs="Times New Roman"/>
          <w:sz w:val="24"/>
          <w:szCs w:val="24"/>
        </w:rPr>
        <w:t xml:space="preserve"> chromosome-wide </w:t>
      </w:r>
      <w:r w:rsidR="00047BC0">
        <w:rPr>
          <w:rFonts w:ascii="Times New Roman" w:hAnsi="Times New Roman" w:cs="Times New Roman"/>
          <w:sz w:val="24"/>
          <w:szCs w:val="24"/>
        </w:rPr>
        <w:t>trends</w:t>
      </w:r>
      <w:r w:rsidR="00941CD1" w:rsidRPr="00031896">
        <w:rPr>
          <w:rFonts w:ascii="Times New Roman" w:hAnsi="Times New Roman" w:cs="Times New Roman"/>
          <w:sz w:val="24"/>
          <w:szCs w:val="24"/>
        </w:rPr>
        <w:t>.</w:t>
      </w:r>
      <w:r w:rsidR="0067733C">
        <w:rPr>
          <w:rFonts w:ascii="Times New Roman" w:hAnsi="Times New Roman" w:cs="Times New Roman"/>
          <w:sz w:val="24"/>
          <w:szCs w:val="24"/>
        </w:rPr>
        <w:t xml:space="preserve"> We find </w:t>
      </w:r>
      <w:r w:rsidR="006017A7">
        <w:rPr>
          <w:rFonts w:ascii="Times New Roman" w:hAnsi="Times New Roman" w:cs="Times New Roman"/>
          <w:sz w:val="24"/>
          <w:szCs w:val="24"/>
        </w:rPr>
        <w:t xml:space="preserve">a similar pattern regarding recombination hotspots and other features as above with the comparison to regions of the genome without recombination hotspots. Specifically, </w:t>
      </w:r>
      <w:r w:rsidR="00DB566A">
        <w:rPr>
          <w:rFonts w:ascii="Times New Roman" w:hAnsi="Times New Roman" w:cs="Times New Roman"/>
          <w:sz w:val="24"/>
          <w:szCs w:val="24"/>
        </w:rPr>
        <w:t>the phylogenetic similarity around</w:t>
      </w:r>
      <w:r w:rsidR="006017A7">
        <w:rPr>
          <w:rFonts w:ascii="Times New Roman" w:hAnsi="Times New Roman" w:cs="Times New Roman"/>
          <w:sz w:val="24"/>
          <w:szCs w:val="24"/>
        </w:rPr>
        <w:t xml:space="preserve"> recombination hotspots tend to </w:t>
      </w:r>
      <w:r w:rsidR="00DB566A">
        <w:rPr>
          <w:rFonts w:ascii="Times New Roman" w:hAnsi="Times New Roman" w:cs="Times New Roman"/>
          <w:sz w:val="24"/>
          <w:szCs w:val="24"/>
        </w:rPr>
        <w:t>decay significantly slower than around</w:t>
      </w:r>
      <w:r w:rsidR="006017A7">
        <w:rPr>
          <w:rFonts w:ascii="Times New Roman" w:hAnsi="Times New Roman" w:cs="Times New Roman"/>
          <w:sz w:val="24"/>
          <w:szCs w:val="24"/>
        </w:rPr>
        <w:t xml:space="preserve"> other</w:t>
      </w:r>
      <w:r w:rsidR="00DB566A">
        <w:rPr>
          <w:rFonts w:ascii="Times New Roman" w:hAnsi="Times New Roman" w:cs="Times New Roman"/>
          <w:sz w:val="24"/>
          <w:szCs w:val="24"/>
        </w:rPr>
        <w:t xml:space="preserve"> genomic</w:t>
      </w:r>
      <w:r w:rsidR="006017A7">
        <w:rPr>
          <w:rFonts w:ascii="Times New Roman" w:hAnsi="Times New Roman" w:cs="Times New Roman"/>
          <w:sz w:val="24"/>
          <w:szCs w:val="24"/>
        </w:rPr>
        <w:t xml:space="preserve"> features like coding genes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 xml:space="preserve">p </w:t>
      </w:r>
      <w:r w:rsidR="00BF3D2B">
        <w:rPr>
          <w:rFonts w:ascii="Times New Roman" w:hAnsi="Times New Roman" w:cs="Times New Roman"/>
          <w:sz w:val="24"/>
          <w:szCs w:val="24"/>
        </w:rPr>
        <w:t>= 2.1e-14)</w:t>
      </w:r>
      <w:r w:rsidR="006017A7">
        <w:rPr>
          <w:rFonts w:ascii="Times New Roman" w:hAnsi="Times New Roman" w:cs="Times New Roman"/>
          <w:sz w:val="24"/>
          <w:szCs w:val="24"/>
        </w:rPr>
        <w:t xml:space="preserve"> and UCEs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0.018; </w:t>
      </w:r>
      <w:r w:rsidR="006017A7">
        <w:rPr>
          <w:rFonts w:ascii="Times New Roman" w:hAnsi="Times New Roman" w:cs="Times New Roman"/>
          <w:sz w:val="24"/>
          <w:szCs w:val="24"/>
        </w:rPr>
        <w:t>Fig. 5</w:t>
      </w:r>
      <w:r w:rsidR="00DB566A">
        <w:rPr>
          <w:rFonts w:ascii="Times New Roman" w:hAnsi="Times New Roman" w:cs="Times New Roman"/>
          <w:sz w:val="24"/>
          <w:szCs w:val="24"/>
        </w:rPr>
        <w:t>A</w:t>
      </w:r>
      <w:r w:rsidR="006017A7">
        <w:rPr>
          <w:rFonts w:ascii="Times New Roman" w:hAnsi="Times New Roman" w:cs="Times New Roman"/>
          <w:sz w:val="24"/>
          <w:szCs w:val="24"/>
        </w:rPr>
        <w:t xml:space="preserve">). Notably, we find the opposite to be true of UCEs, which have </w:t>
      </w:r>
      <w:r w:rsidR="000D344C">
        <w:rPr>
          <w:rFonts w:ascii="Times New Roman" w:hAnsi="Times New Roman" w:cs="Times New Roman"/>
          <w:sz w:val="24"/>
          <w:szCs w:val="24"/>
        </w:rPr>
        <w:t>immediately adjacent</w:t>
      </w:r>
      <w:r w:rsidR="006017A7">
        <w:rPr>
          <w:rFonts w:ascii="Times New Roman" w:hAnsi="Times New Roman" w:cs="Times New Roman"/>
          <w:sz w:val="24"/>
          <w:szCs w:val="24"/>
        </w:rPr>
        <w:t xml:space="preserve"> regions that are much more similar than regions surrounding other features like hotspots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2.6e-9)</w:t>
      </w:r>
      <w:r w:rsidR="006017A7">
        <w:rPr>
          <w:rFonts w:ascii="Times New Roman" w:hAnsi="Times New Roman" w:cs="Times New Roman"/>
          <w:sz w:val="24"/>
          <w:szCs w:val="24"/>
        </w:rPr>
        <w:t>, and coding genes</w:t>
      </w:r>
      <w:r w:rsidR="00BF3D2B">
        <w:rPr>
          <w:rFonts w:ascii="Times New Roman" w:hAnsi="Times New Roman" w:cs="Times New Roman"/>
          <w:sz w:val="24"/>
          <w:szCs w:val="24"/>
        </w:rPr>
        <w:t xml:space="preserve">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4.0e-14)</w:t>
      </w:r>
      <w:r w:rsidR="006017A7">
        <w:rPr>
          <w:rFonts w:ascii="Times New Roman" w:hAnsi="Times New Roman" w:cs="Times New Roman"/>
          <w:sz w:val="24"/>
          <w:szCs w:val="24"/>
        </w:rPr>
        <w:t>, as well as windows that do not include any of these features (</w:t>
      </w:r>
      <w:r w:rsidR="00BF3D2B">
        <w:rPr>
          <w:rFonts w:ascii="Times New Roman" w:hAnsi="Times New Roman" w:cs="Times New Roman"/>
          <w:i/>
          <w:iCs/>
          <w:sz w:val="24"/>
          <w:szCs w:val="24"/>
        </w:rPr>
        <w:t>p</w:t>
      </w:r>
      <w:r w:rsidR="00BF3D2B">
        <w:rPr>
          <w:rFonts w:ascii="Times New Roman" w:hAnsi="Times New Roman" w:cs="Times New Roman"/>
          <w:sz w:val="24"/>
          <w:szCs w:val="24"/>
        </w:rPr>
        <w:t xml:space="preserve"> = 6.2e-14; </w:t>
      </w:r>
      <w:r w:rsidR="006017A7">
        <w:rPr>
          <w:rFonts w:ascii="Times New Roman" w:hAnsi="Times New Roman" w:cs="Times New Roman"/>
          <w:sz w:val="24"/>
          <w:szCs w:val="24"/>
        </w:rPr>
        <w:t>Fig. 5B)</w:t>
      </w:r>
      <w:r w:rsidR="00455BDD">
        <w:rPr>
          <w:rFonts w:ascii="Times New Roman" w:hAnsi="Times New Roman" w:cs="Times New Roman"/>
          <w:sz w:val="24"/>
          <w:szCs w:val="24"/>
        </w:rPr>
        <w:t xml:space="preserve"> while decaying at roughly equivalent rates with genomic distance. In other words, regions around recombination hotspots have unexpectedly high phylogenetic similarity farther away from the hotspot while regions immediately surrounding UCE’s have unexpectedly high phylogenetic similarity which is also retained over long distances. We also find that the 10kb windows centered on most features differ in how similar they are to the species tree as inferred from coding genes. All features </w:t>
      </w:r>
      <w:r w:rsidR="009D5626">
        <w:rPr>
          <w:rFonts w:ascii="Times New Roman" w:hAnsi="Times New Roman" w:cs="Times New Roman"/>
          <w:sz w:val="24"/>
          <w:szCs w:val="24"/>
        </w:rPr>
        <w:t xml:space="preserve">except genes with evidence for positive selection are more </w:t>
      </w:r>
      <w:proofErr w:type="gramStart"/>
      <w:r w:rsidR="00455BDD">
        <w:rPr>
          <w:rFonts w:ascii="Times New Roman" w:hAnsi="Times New Roman" w:cs="Times New Roman"/>
          <w:sz w:val="24"/>
          <w:szCs w:val="24"/>
        </w:rPr>
        <w:t>similar to</w:t>
      </w:r>
      <w:proofErr w:type="gramEnd"/>
      <w:r w:rsidR="00455BDD">
        <w:rPr>
          <w:rFonts w:ascii="Times New Roman" w:hAnsi="Times New Roman" w:cs="Times New Roman"/>
          <w:sz w:val="24"/>
          <w:szCs w:val="24"/>
        </w:rPr>
        <w:t xml:space="preserve"> the species tree on average than windows that contain no features, while UCEs are more similar to the species tree than when compared to any other feature (Fig. 5C). </w:t>
      </w:r>
      <w:r w:rsidR="00401342">
        <w:rPr>
          <w:rFonts w:ascii="Times New Roman" w:hAnsi="Times New Roman" w:cs="Times New Roman"/>
          <w:sz w:val="24"/>
          <w:szCs w:val="24"/>
        </w:rPr>
        <w:t xml:space="preserve">We also note that non-positively selected genes are significantly more </w:t>
      </w:r>
      <w:proofErr w:type="gramStart"/>
      <w:r w:rsidR="00401342">
        <w:rPr>
          <w:rFonts w:ascii="Times New Roman" w:hAnsi="Times New Roman" w:cs="Times New Roman"/>
          <w:sz w:val="24"/>
          <w:szCs w:val="24"/>
        </w:rPr>
        <w:t>similar to</w:t>
      </w:r>
      <w:proofErr w:type="gramEnd"/>
      <w:r w:rsidR="00401342">
        <w:rPr>
          <w:rFonts w:ascii="Times New Roman" w:hAnsi="Times New Roman" w:cs="Times New Roman"/>
          <w:sz w:val="24"/>
          <w:szCs w:val="24"/>
        </w:rPr>
        <w:t xml:space="preserve"> the species tree than positively selected genes and recombination hotspots (Fig. 5C). </w:t>
      </w:r>
    </w:p>
    <w:p w14:paraId="40CD7400" w14:textId="77777777" w:rsidR="00753CF0" w:rsidRPr="00753CF0" w:rsidRDefault="00753CF0" w:rsidP="00F413E3">
      <w:pPr>
        <w:spacing w:after="0"/>
        <w:jc w:val="both"/>
        <w:rPr>
          <w:rFonts w:ascii="Times New Roman" w:hAnsi="Times New Roman" w:cs="Times New Roman"/>
          <w:sz w:val="24"/>
          <w:szCs w:val="24"/>
        </w:rPr>
      </w:pPr>
    </w:p>
    <w:p w14:paraId="71D57173" w14:textId="168307B1" w:rsidR="00805723" w:rsidRPr="00031896" w:rsidRDefault="00047BC0" w:rsidP="00F413E3">
      <w:pPr>
        <w:pStyle w:val="Heading2"/>
        <w:spacing w:after="0"/>
      </w:pPr>
      <w:r>
        <w:t>Consequences of t</w:t>
      </w:r>
      <w:r w:rsidR="00FD0B8D" w:rsidRPr="00031896">
        <w:t xml:space="preserve">ree </w:t>
      </w:r>
      <w:r>
        <w:t>mis</w:t>
      </w:r>
      <w:r w:rsidR="00FD0B8D" w:rsidRPr="00031896">
        <w:t xml:space="preserve">specification </w:t>
      </w:r>
      <w:r>
        <w:t xml:space="preserve">on </w:t>
      </w:r>
      <w:r w:rsidR="00FD0B8D" w:rsidRPr="00031896">
        <w:t>analyses</w:t>
      </w:r>
      <w:r>
        <w:t xml:space="preserve"> of </w:t>
      </w:r>
      <w:r w:rsidR="00F232E6">
        <w:t xml:space="preserve">molecular </w:t>
      </w:r>
      <w:r>
        <w:t>evolution</w:t>
      </w:r>
    </w:p>
    <w:p w14:paraId="1FA8AA82" w14:textId="7B3ED295" w:rsidR="00AF2A6F" w:rsidRDefault="00D260BB" w:rsidP="00F413E3">
      <w:pPr>
        <w:spacing w:after="0"/>
        <w:jc w:val="both"/>
        <w:rPr>
          <w:rFonts w:ascii="Times New Roman" w:hAnsi="Times New Roman" w:cs="Times New Roman"/>
          <w:sz w:val="24"/>
          <w:szCs w:val="24"/>
        </w:rPr>
      </w:pPr>
      <w:r w:rsidRPr="00031896">
        <w:rPr>
          <w:rFonts w:ascii="Times New Roman" w:hAnsi="Times New Roman" w:cs="Times New Roman"/>
          <w:sz w:val="24"/>
          <w:szCs w:val="24"/>
        </w:rPr>
        <w:t>Given that tree similarity decreases as a function of genomic distance, we next</w:t>
      </w:r>
      <w:r w:rsidR="006F4021">
        <w:rPr>
          <w:rFonts w:ascii="Times New Roman" w:hAnsi="Times New Roman" w:cs="Times New Roman"/>
          <w:sz w:val="24"/>
          <w:szCs w:val="24"/>
        </w:rPr>
        <w:t xml:space="preserve"> examined </w:t>
      </w:r>
      <w:r w:rsidRPr="00031896">
        <w:rPr>
          <w:rFonts w:ascii="Times New Roman" w:hAnsi="Times New Roman" w:cs="Times New Roman"/>
          <w:sz w:val="24"/>
          <w:szCs w:val="24"/>
        </w:rPr>
        <w:t>how this relate</w:t>
      </w:r>
      <w:r w:rsidR="007E3690">
        <w:rPr>
          <w:rFonts w:ascii="Times New Roman" w:hAnsi="Times New Roman" w:cs="Times New Roman"/>
          <w:sz w:val="24"/>
          <w:szCs w:val="24"/>
        </w:rPr>
        <w:t>s</w:t>
      </w:r>
      <w:r w:rsidRPr="00031896">
        <w:rPr>
          <w:rFonts w:ascii="Times New Roman" w:hAnsi="Times New Roman" w:cs="Times New Roman"/>
          <w:sz w:val="24"/>
          <w:szCs w:val="24"/>
        </w:rPr>
        <w:t xml:space="preserve"> to </w:t>
      </w:r>
      <w:r w:rsidR="00047BC0">
        <w:rPr>
          <w:rFonts w:ascii="Times New Roman" w:hAnsi="Times New Roman" w:cs="Times New Roman"/>
          <w:sz w:val="24"/>
          <w:szCs w:val="24"/>
        </w:rPr>
        <w:t xml:space="preserve">the evolution of </w:t>
      </w:r>
      <w:r w:rsidRPr="00031896">
        <w:rPr>
          <w:rFonts w:ascii="Times New Roman" w:hAnsi="Times New Roman" w:cs="Times New Roman"/>
          <w:sz w:val="24"/>
          <w:szCs w:val="24"/>
        </w:rPr>
        <w:t xml:space="preserve">protein coding sequences. Among a set of </w:t>
      </w:r>
      <w:r w:rsidR="00551F2C" w:rsidRPr="00031896">
        <w:rPr>
          <w:rFonts w:ascii="Times New Roman" w:hAnsi="Times New Roman" w:cs="Times New Roman"/>
          <w:sz w:val="24"/>
          <w:szCs w:val="24"/>
        </w:rPr>
        <w:t>16,733</w:t>
      </w:r>
      <w:r w:rsidRPr="00031896">
        <w:rPr>
          <w:rFonts w:ascii="Times New Roman" w:hAnsi="Times New Roman" w:cs="Times New Roman"/>
          <w:sz w:val="24"/>
          <w:szCs w:val="24"/>
        </w:rPr>
        <w:t xml:space="preserve">protein coding transcripts annotated from the </w:t>
      </w:r>
      <w:r w:rsidR="00B30752" w:rsidRPr="00D4662B">
        <w:rPr>
          <w:rFonts w:ascii="Times New Roman" w:hAnsi="Times New Roman" w:cs="Times New Roman"/>
          <w:i/>
          <w:sz w:val="24"/>
          <w:szCs w:val="24"/>
        </w:rPr>
        <w:t>M. musculus</w:t>
      </w:r>
      <w:r w:rsidR="00B30752" w:rsidRPr="00237D7D">
        <w:rPr>
          <w:rFonts w:ascii="Times New Roman" w:hAnsi="Times New Roman" w:cs="Times New Roman"/>
          <w:sz w:val="24"/>
          <w:szCs w:val="24"/>
        </w:rPr>
        <w:t xml:space="preserve"> </w:t>
      </w:r>
      <w:r w:rsidRPr="00031896">
        <w:rPr>
          <w:rFonts w:ascii="Times New Roman" w:hAnsi="Times New Roman" w:cs="Times New Roman"/>
          <w:sz w:val="24"/>
          <w:szCs w:val="24"/>
        </w:rPr>
        <w:t>genome, we calculate</w:t>
      </w:r>
      <w:r w:rsidR="007E3690">
        <w:rPr>
          <w:rFonts w:ascii="Times New Roman" w:hAnsi="Times New Roman" w:cs="Times New Roman"/>
          <w:sz w:val="24"/>
          <w:szCs w:val="24"/>
        </w:rPr>
        <w:t>d</w:t>
      </w:r>
      <w:r w:rsidRPr="00031896">
        <w:rPr>
          <w:rFonts w:ascii="Times New Roman" w:hAnsi="Times New Roman" w:cs="Times New Roman"/>
          <w:sz w:val="24"/>
          <w:szCs w:val="24"/>
        </w:rPr>
        <w:t xml:space="preserve"> that the average distance between the start and end of the coding sequence </w:t>
      </w:r>
      <w:r w:rsidR="00120CAA">
        <w:rPr>
          <w:rFonts w:ascii="Times New Roman" w:hAnsi="Times New Roman" w:cs="Times New Roman"/>
          <w:sz w:val="24"/>
          <w:szCs w:val="24"/>
        </w:rPr>
        <w:t>wa</w:t>
      </w:r>
      <w:r w:rsidRPr="00031896">
        <w:rPr>
          <w:rFonts w:ascii="Times New Roman" w:hAnsi="Times New Roman" w:cs="Times New Roman"/>
          <w:sz w:val="24"/>
          <w:szCs w:val="24"/>
        </w:rPr>
        <w:t>s 2</w:t>
      </w:r>
      <w:r w:rsidR="000E3F06" w:rsidRPr="00031896">
        <w:rPr>
          <w:rFonts w:ascii="Times New Roman" w:hAnsi="Times New Roman" w:cs="Times New Roman"/>
          <w:sz w:val="24"/>
          <w:szCs w:val="24"/>
        </w:rPr>
        <w:t>40</w:t>
      </w:r>
      <w:r w:rsidRPr="00031896">
        <w:rPr>
          <w:rFonts w:ascii="Times New Roman" w:hAnsi="Times New Roman" w:cs="Times New Roman"/>
          <w:sz w:val="24"/>
          <w:szCs w:val="24"/>
        </w:rPr>
        <w:t>.</w:t>
      </w:r>
      <w:r w:rsidR="000E3F06" w:rsidRPr="00031896">
        <w:rPr>
          <w:rFonts w:ascii="Times New Roman" w:hAnsi="Times New Roman" w:cs="Times New Roman"/>
          <w:sz w:val="24"/>
          <w:szCs w:val="24"/>
        </w:rPr>
        <w:t>5</w:t>
      </w:r>
      <w:r w:rsidRPr="00031896">
        <w:rPr>
          <w:rFonts w:ascii="Times New Roman" w:hAnsi="Times New Roman" w:cs="Times New Roman"/>
          <w:sz w:val="24"/>
          <w:szCs w:val="24"/>
        </w:rPr>
        <w:t xml:space="preserve"> kb, or roughly </w:t>
      </w:r>
      <w:r w:rsidR="000E3F06" w:rsidRPr="00031896">
        <w:rPr>
          <w:rFonts w:ascii="Times New Roman" w:hAnsi="Times New Roman" w:cs="Times New Roman"/>
          <w:sz w:val="24"/>
          <w:szCs w:val="24"/>
        </w:rPr>
        <w:t>25</w:t>
      </w:r>
      <w:r w:rsidRPr="00031896">
        <w:rPr>
          <w:rFonts w:ascii="Times New Roman" w:hAnsi="Times New Roman" w:cs="Times New Roman"/>
          <w:sz w:val="24"/>
          <w:szCs w:val="24"/>
        </w:rPr>
        <w:t xml:space="preserve"> non-overlapping 10</w:t>
      </w:r>
      <w:r w:rsidR="006C1351">
        <w:rPr>
          <w:rFonts w:ascii="Times New Roman" w:hAnsi="Times New Roman" w:cs="Times New Roman"/>
          <w:sz w:val="24"/>
          <w:szCs w:val="24"/>
        </w:rPr>
        <w:t xml:space="preserve"> </w:t>
      </w:r>
      <w:r w:rsidRPr="00031896">
        <w:rPr>
          <w:rFonts w:ascii="Times New Roman" w:hAnsi="Times New Roman" w:cs="Times New Roman"/>
          <w:sz w:val="24"/>
          <w:szCs w:val="24"/>
        </w:rPr>
        <w:t>kb windows</w:t>
      </w:r>
      <w:r w:rsidR="00023CCC" w:rsidRPr="00031896">
        <w:rPr>
          <w:rFonts w:ascii="Times New Roman" w:hAnsi="Times New Roman" w:cs="Times New Roman"/>
          <w:sz w:val="24"/>
          <w:szCs w:val="24"/>
        </w:rPr>
        <w:t xml:space="preserve">. At this distance, tree similarity </w:t>
      </w:r>
      <w:r w:rsidR="00120CAA">
        <w:rPr>
          <w:rFonts w:ascii="Times New Roman" w:hAnsi="Times New Roman" w:cs="Times New Roman"/>
          <w:sz w:val="24"/>
          <w:szCs w:val="24"/>
        </w:rPr>
        <w:t>is predicted to</w:t>
      </w:r>
      <w:r w:rsidR="00120CAA" w:rsidRPr="00031896">
        <w:rPr>
          <w:rFonts w:ascii="Times New Roman" w:hAnsi="Times New Roman" w:cs="Times New Roman"/>
          <w:sz w:val="24"/>
          <w:szCs w:val="24"/>
        </w:rPr>
        <w:t xml:space="preserve"> </w:t>
      </w:r>
      <w:r w:rsidR="00023CCC" w:rsidRPr="00031896">
        <w:rPr>
          <w:rFonts w:ascii="Times New Roman" w:hAnsi="Times New Roman" w:cs="Times New Roman"/>
          <w:sz w:val="24"/>
          <w:szCs w:val="24"/>
        </w:rPr>
        <w:t>diminish</w:t>
      </w:r>
      <w:r w:rsidR="00120CAA">
        <w:rPr>
          <w:rFonts w:ascii="Times New Roman" w:hAnsi="Times New Roman" w:cs="Times New Roman"/>
          <w:sz w:val="24"/>
          <w:szCs w:val="24"/>
        </w:rPr>
        <w:t xml:space="preserve"> </w:t>
      </w:r>
      <w:r w:rsidR="001A4A67">
        <w:rPr>
          <w:rFonts w:ascii="Times New Roman" w:hAnsi="Times New Roman" w:cs="Times New Roman"/>
          <w:sz w:val="24"/>
          <w:szCs w:val="24"/>
        </w:rPr>
        <w:t xml:space="preserve">considerably </w:t>
      </w:r>
      <w:r w:rsidR="00120CAA">
        <w:rPr>
          <w:rFonts w:ascii="Times New Roman" w:hAnsi="Times New Roman" w:cs="Times New Roman"/>
          <w:sz w:val="24"/>
          <w:szCs w:val="24"/>
        </w:rPr>
        <w:t>(</w:t>
      </w:r>
      <w:r w:rsidR="00120CAA" w:rsidRPr="008F6E86">
        <w:rPr>
          <w:rFonts w:ascii="Times New Roman" w:hAnsi="Times New Roman" w:cs="Times New Roman"/>
          <w:i/>
          <w:iCs/>
          <w:sz w:val="24"/>
          <w:szCs w:val="24"/>
        </w:rPr>
        <w:t>e.g.</w:t>
      </w:r>
      <w:r w:rsidR="00120CAA">
        <w:rPr>
          <w:rFonts w:ascii="Times New Roman" w:hAnsi="Times New Roman" w:cs="Times New Roman"/>
          <w:sz w:val="24"/>
          <w:szCs w:val="24"/>
        </w:rPr>
        <w:t>,</w:t>
      </w:r>
      <w:r w:rsidR="00023CCC" w:rsidRPr="00031896">
        <w:rPr>
          <w:rFonts w:ascii="Times New Roman" w:hAnsi="Times New Roman" w:cs="Times New Roman"/>
          <w:sz w:val="24"/>
          <w:szCs w:val="24"/>
        </w:rPr>
        <w:t xml:space="preserve"> by 0.093 </w:t>
      </w:r>
      <w:proofErr w:type="spellStart"/>
      <w:r w:rsidR="00023CCC" w:rsidRPr="00031896">
        <w:rPr>
          <w:rFonts w:ascii="Times New Roman" w:hAnsi="Times New Roman" w:cs="Times New Roman"/>
          <w:sz w:val="24"/>
          <w:szCs w:val="24"/>
        </w:rPr>
        <w:t>wRF</w:t>
      </w:r>
      <w:proofErr w:type="spellEnd"/>
      <w:r w:rsidR="00023CCC" w:rsidRPr="00031896">
        <w:rPr>
          <w:rFonts w:ascii="Times New Roman" w:hAnsi="Times New Roman" w:cs="Times New Roman"/>
          <w:sz w:val="24"/>
          <w:szCs w:val="24"/>
        </w:rPr>
        <w:t xml:space="preserve"> units)</w:t>
      </w:r>
      <w:r w:rsidR="00AF2A6F" w:rsidRPr="00031896">
        <w:rPr>
          <w:rFonts w:ascii="Times New Roman" w:hAnsi="Times New Roman" w:cs="Times New Roman"/>
          <w:sz w:val="24"/>
          <w:szCs w:val="24"/>
        </w:rPr>
        <w:t xml:space="preserve">, meaning </w:t>
      </w:r>
      <w:r w:rsidR="00120CAA">
        <w:rPr>
          <w:rFonts w:ascii="Times New Roman" w:hAnsi="Times New Roman" w:cs="Times New Roman"/>
          <w:sz w:val="24"/>
          <w:szCs w:val="24"/>
        </w:rPr>
        <w:t>that the phylogenetic history of individual genes may often contain phylogenetic discordance</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r>
      <w:r w:rsidR="00E900C6">
        <w:rPr>
          <w:rFonts w:ascii="Times New Roman" w:hAnsi="Times New Roman" w:cs="Times New Roman"/>
          <w:sz w:val="24"/>
          <w:szCs w:val="24"/>
        </w:rPr>
        <w:instrText xml:space="preserve"> ADDIN EN.CITE &lt;EndNote&gt;&lt;Cite&gt;&lt;Author&gt;Mendes&lt;/Author&gt;&lt;Year&gt;2016&lt;/Year&gt;&lt;RecNum&gt;1&lt;/RecNum&gt;&lt;DisplayText&gt;(Mendes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instrText>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(Mendes and Hahn 2016)</w:t>
      </w:r>
      <w:r w:rsidR="00E900C6">
        <w:rPr>
          <w:rFonts w:ascii="Times New Roman" w:hAnsi="Times New Roman" w:cs="Times New Roman"/>
          <w:sz w:val="24"/>
          <w:szCs w:val="24"/>
        </w:rPr>
        <w:fldChar w:fldCharType="end"/>
      </w:r>
      <w:r w:rsidR="00120CAA">
        <w:rPr>
          <w:rFonts w:ascii="Times New Roman" w:hAnsi="Times New Roman" w:cs="Times New Roman"/>
          <w:sz w:val="24"/>
          <w:szCs w:val="24"/>
        </w:rPr>
        <w:t xml:space="preserve">. </w:t>
      </w:r>
      <w:r w:rsidR="00AF2A6F" w:rsidRPr="00031896">
        <w:rPr>
          <w:rFonts w:ascii="Times New Roman" w:hAnsi="Times New Roman" w:cs="Times New Roman"/>
          <w:sz w:val="24"/>
          <w:szCs w:val="24"/>
        </w:rPr>
        <w:t xml:space="preserve">We also </w:t>
      </w:r>
      <w:r w:rsidR="00120CAA">
        <w:rPr>
          <w:rFonts w:ascii="Times New Roman" w:hAnsi="Times New Roman" w:cs="Times New Roman"/>
          <w:sz w:val="24"/>
          <w:szCs w:val="24"/>
        </w:rPr>
        <w:t>found</w:t>
      </w:r>
      <w:r w:rsidR="00120CAA" w:rsidRPr="00031896">
        <w:rPr>
          <w:rFonts w:ascii="Times New Roman" w:hAnsi="Times New Roman" w:cs="Times New Roman"/>
          <w:sz w:val="24"/>
          <w:szCs w:val="24"/>
        </w:rPr>
        <w:t xml:space="preserve"> </w:t>
      </w:r>
      <w:r w:rsidR="00AF2A6F" w:rsidRPr="00031896">
        <w:rPr>
          <w:rFonts w:ascii="Times New Roman" w:hAnsi="Times New Roman" w:cs="Times New Roman"/>
          <w:sz w:val="24"/>
          <w:szCs w:val="24"/>
        </w:rPr>
        <w:t xml:space="preserve">that </w:t>
      </w:r>
      <w:r w:rsidR="000E3F06" w:rsidRPr="00031896">
        <w:rPr>
          <w:rFonts w:ascii="Times New Roman" w:hAnsi="Times New Roman" w:cs="Times New Roman"/>
          <w:sz w:val="24"/>
          <w:szCs w:val="24"/>
        </w:rPr>
        <w:t>out of</w:t>
      </w:r>
      <w:r w:rsidR="00606653">
        <w:rPr>
          <w:rFonts w:ascii="Times New Roman" w:hAnsi="Times New Roman" w:cs="Times New Roman"/>
          <w:sz w:val="24"/>
          <w:szCs w:val="24"/>
        </w:rPr>
        <w:t xml:space="preserve"> </w:t>
      </w:r>
      <w:r w:rsidR="004C737D">
        <w:rPr>
          <w:rFonts w:ascii="Times New Roman" w:hAnsi="Times New Roman" w:cs="Times New Roman"/>
          <w:sz w:val="24"/>
          <w:szCs w:val="24"/>
        </w:rPr>
        <w:t xml:space="preserve">the </w:t>
      </w:r>
      <w:r w:rsidR="00606653">
        <w:rPr>
          <w:rFonts w:ascii="Times New Roman" w:hAnsi="Times New Roman" w:cs="Times New Roman"/>
          <w:sz w:val="24"/>
          <w:szCs w:val="24"/>
        </w:rPr>
        <w:t xml:space="preserve">221,113 times </w:t>
      </w:r>
      <w:r w:rsidR="00D969B5">
        <w:rPr>
          <w:rFonts w:ascii="Times New Roman" w:hAnsi="Times New Roman" w:cs="Times New Roman"/>
          <w:sz w:val="24"/>
          <w:szCs w:val="24"/>
        </w:rPr>
        <w:t>the coding sequence</w:t>
      </w:r>
      <w:r w:rsidR="00606653">
        <w:rPr>
          <w:rFonts w:ascii="Times New Roman" w:hAnsi="Times New Roman" w:cs="Times New Roman"/>
          <w:sz w:val="24"/>
          <w:szCs w:val="24"/>
        </w:rPr>
        <w:t xml:space="preserve"> in a gene overlapped with a </w:t>
      </w:r>
      <w:r w:rsidR="000E3F06" w:rsidRPr="00031896">
        <w:rPr>
          <w:rFonts w:ascii="Times New Roman" w:hAnsi="Times New Roman" w:cs="Times New Roman"/>
          <w:sz w:val="24"/>
          <w:szCs w:val="24"/>
        </w:rPr>
        <w:t xml:space="preserve">10 kb window, </w:t>
      </w:r>
      <w:r w:rsidR="00E977A7" w:rsidRPr="00031896">
        <w:rPr>
          <w:rFonts w:ascii="Times New Roman" w:hAnsi="Times New Roman" w:cs="Times New Roman"/>
          <w:sz w:val="24"/>
          <w:szCs w:val="24"/>
        </w:rPr>
        <w:t xml:space="preserve">the </w:t>
      </w:r>
      <w:r w:rsidR="00120CAA">
        <w:rPr>
          <w:rFonts w:ascii="Times New Roman" w:hAnsi="Times New Roman" w:cs="Times New Roman"/>
          <w:sz w:val="24"/>
          <w:szCs w:val="24"/>
        </w:rPr>
        <w:t xml:space="preserve">inferred </w:t>
      </w:r>
      <w:r w:rsidR="00E977A7" w:rsidRPr="00031896">
        <w:rPr>
          <w:rFonts w:ascii="Times New Roman" w:hAnsi="Times New Roman" w:cs="Times New Roman"/>
          <w:sz w:val="24"/>
          <w:szCs w:val="24"/>
        </w:rPr>
        <w:t xml:space="preserve">topology of the gene tree </w:t>
      </w:r>
      <w:r w:rsidR="00120CAA">
        <w:rPr>
          <w:rFonts w:ascii="Times New Roman" w:hAnsi="Times New Roman" w:cs="Times New Roman"/>
          <w:sz w:val="24"/>
          <w:szCs w:val="24"/>
        </w:rPr>
        <w:t xml:space="preserve">exactly </w:t>
      </w:r>
      <w:r w:rsidR="00E977A7" w:rsidRPr="00031896">
        <w:rPr>
          <w:rFonts w:ascii="Times New Roman" w:hAnsi="Times New Roman" w:cs="Times New Roman"/>
          <w:sz w:val="24"/>
          <w:szCs w:val="24"/>
        </w:rPr>
        <w:t>matche</w:t>
      </w:r>
      <w:r w:rsidR="00120CAA">
        <w:rPr>
          <w:rFonts w:ascii="Times New Roman" w:hAnsi="Times New Roman" w:cs="Times New Roman"/>
          <w:sz w:val="24"/>
          <w:szCs w:val="24"/>
        </w:rPr>
        <w:t>d</w:t>
      </w:r>
      <w:r w:rsidR="00E977A7" w:rsidRPr="00031896">
        <w:rPr>
          <w:rFonts w:ascii="Times New Roman" w:hAnsi="Times New Roman" w:cs="Times New Roman"/>
          <w:sz w:val="24"/>
          <w:szCs w:val="24"/>
        </w:rPr>
        <w:t xml:space="preserve"> the topology of the corresponding window tree only </w:t>
      </w:r>
      <w:r w:rsidR="00606653">
        <w:rPr>
          <w:rFonts w:ascii="Times New Roman" w:hAnsi="Times New Roman" w:cs="Times New Roman"/>
          <w:sz w:val="24"/>
          <w:szCs w:val="24"/>
        </w:rPr>
        <w:t>10</w:t>
      </w:r>
      <w:r w:rsidR="00E977A7" w:rsidRPr="00031896">
        <w:rPr>
          <w:rFonts w:ascii="Times New Roman" w:hAnsi="Times New Roman" w:cs="Times New Roman"/>
          <w:sz w:val="24"/>
          <w:szCs w:val="24"/>
        </w:rPr>
        <w:t xml:space="preserve">% of the time. </w:t>
      </w:r>
      <w:r w:rsidR="008F6E86">
        <w:rPr>
          <w:rFonts w:ascii="Times New Roman" w:hAnsi="Times New Roman" w:cs="Times New Roman"/>
          <w:sz w:val="24"/>
          <w:szCs w:val="24"/>
        </w:rPr>
        <w:t xml:space="preserve"> Thus,</w:t>
      </w:r>
      <w:r w:rsidR="00E977A7" w:rsidRPr="00031896">
        <w:rPr>
          <w:rFonts w:ascii="Times New Roman" w:hAnsi="Times New Roman" w:cs="Times New Roman"/>
          <w:sz w:val="24"/>
          <w:szCs w:val="24"/>
        </w:rPr>
        <w:t xml:space="preserve"> </w:t>
      </w:r>
      <w:r w:rsidR="00C760E7">
        <w:rPr>
          <w:rFonts w:ascii="Times New Roman" w:hAnsi="Times New Roman" w:cs="Times New Roman"/>
          <w:sz w:val="24"/>
          <w:szCs w:val="24"/>
        </w:rPr>
        <w:lastRenderedPageBreak/>
        <w:t xml:space="preserve">the common practice of </w:t>
      </w:r>
      <w:r w:rsidR="00E977A7" w:rsidRPr="00031896">
        <w:rPr>
          <w:rFonts w:ascii="Times New Roman" w:hAnsi="Times New Roman" w:cs="Times New Roman"/>
          <w:sz w:val="24"/>
          <w:szCs w:val="24"/>
        </w:rPr>
        <w:t xml:space="preserve">inferring gene trees on concatenated </w:t>
      </w:r>
      <w:r w:rsidR="007E3690">
        <w:rPr>
          <w:rFonts w:ascii="Times New Roman" w:hAnsi="Times New Roman" w:cs="Times New Roman"/>
          <w:sz w:val="24"/>
          <w:szCs w:val="24"/>
        </w:rPr>
        <w:t>coding</w:t>
      </w:r>
      <w:r w:rsidR="007E3690" w:rsidRPr="00031896">
        <w:rPr>
          <w:rFonts w:ascii="Times New Roman" w:hAnsi="Times New Roman" w:cs="Times New Roman"/>
          <w:sz w:val="24"/>
          <w:szCs w:val="24"/>
        </w:rPr>
        <w:t xml:space="preserve"> </w:t>
      </w:r>
      <w:r w:rsidR="00652AF6">
        <w:rPr>
          <w:rFonts w:ascii="Times New Roman" w:hAnsi="Times New Roman" w:cs="Times New Roman"/>
          <w:sz w:val="24"/>
          <w:szCs w:val="24"/>
        </w:rPr>
        <w:t>exons from a single transcript</w:t>
      </w:r>
      <w:r w:rsidR="00C760E7">
        <w:rPr>
          <w:rFonts w:ascii="Times New Roman" w:hAnsi="Times New Roman" w:cs="Times New Roman"/>
          <w:sz w:val="24"/>
          <w:szCs w:val="24"/>
        </w:rPr>
        <w:t xml:space="preserve"> </w:t>
      </w:r>
      <w:r w:rsidR="00E977A7" w:rsidRPr="00031896">
        <w:rPr>
          <w:rFonts w:ascii="Times New Roman" w:hAnsi="Times New Roman" w:cs="Times New Roman"/>
          <w:sz w:val="24"/>
          <w:szCs w:val="24"/>
        </w:rPr>
        <w:t xml:space="preserve">is still </w:t>
      </w:r>
      <w:r w:rsidR="00120CAA">
        <w:rPr>
          <w:rFonts w:ascii="Times New Roman" w:hAnsi="Times New Roman" w:cs="Times New Roman"/>
          <w:sz w:val="24"/>
          <w:szCs w:val="24"/>
        </w:rPr>
        <w:t xml:space="preserve">likely </w:t>
      </w:r>
      <w:r w:rsidR="00E977A7" w:rsidRPr="00031896">
        <w:rPr>
          <w:rFonts w:ascii="Times New Roman" w:hAnsi="Times New Roman" w:cs="Times New Roman"/>
          <w:sz w:val="24"/>
          <w:szCs w:val="24"/>
        </w:rPr>
        <w:t xml:space="preserve">averaging over multiple </w:t>
      </w:r>
      <w:r w:rsidR="00652AF6">
        <w:rPr>
          <w:rFonts w:ascii="Times New Roman" w:hAnsi="Times New Roman" w:cs="Times New Roman"/>
          <w:sz w:val="24"/>
          <w:szCs w:val="24"/>
        </w:rPr>
        <w:t>possible</w:t>
      </w:r>
      <w:r w:rsidR="00E977A7" w:rsidRPr="00031896">
        <w:rPr>
          <w:rFonts w:ascii="Times New Roman" w:hAnsi="Times New Roman" w:cs="Times New Roman"/>
          <w:sz w:val="24"/>
          <w:szCs w:val="24"/>
        </w:rPr>
        <w:t xml:space="preserve"> histories.</w:t>
      </w:r>
    </w:p>
    <w:p w14:paraId="71C8106E" w14:textId="458FA9E9" w:rsidR="00352DEE"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507C40">
        <w:rPr>
          <w:rFonts w:ascii="Times New Roman" w:hAnsi="Times New Roman" w:cs="Times New Roman"/>
          <w:sz w:val="24"/>
          <w:szCs w:val="24"/>
        </w:rPr>
        <w:t xml:space="preserve">With knowledge of how </w:t>
      </w:r>
      <w:r w:rsidR="00352DEE">
        <w:rPr>
          <w:rFonts w:ascii="Times New Roman" w:hAnsi="Times New Roman" w:cs="Times New Roman"/>
          <w:sz w:val="24"/>
          <w:szCs w:val="24"/>
        </w:rPr>
        <w:t xml:space="preserve">tree similarity varies </w:t>
      </w:r>
      <w:r w:rsidR="00507C40">
        <w:rPr>
          <w:rFonts w:ascii="Times New Roman" w:hAnsi="Times New Roman" w:cs="Times New Roman"/>
          <w:sz w:val="24"/>
          <w:szCs w:val="24"/>
        </w:rPr>
        <w:t>across t</w:t>
      </w:r>
      <w:r w:rsidR="00352DEE">
        <w:rPr>
          <w:rFonts w:ascii="Times New Roman" w:hAnsi="Times New Roman" w:cs="Times New Roman"/>
          <w:sz w:val="24"/>
          <w:szCs w:val="24"/>
        </w:rPr>
        <w:t xml:space="preserve">he genome, we </w:t>
      </w:r>
      <w:r w:rsidR="00644A53">
        <w:rPr>
          <w:rFonts w:ascii="Times New Roman" w:hAnsi="Times New Roman" w:cs="Times New Roman"/>
          <w:sz w:val="24"/>
          <w:szCs w:val="24"/>
        </w:rPr>
        <w:t>tested</w:t>
      </w:r>
      <w:r w:rsidR="00352DEE">
        <w:rPr>
          <w:rFonts w:ascii="Times New Roman" w:hAnsi="Times New Roman" w:cs="Times New Roman"/>
          <w:sz w:val="24"/>
          <w:szCs w:val="24"/>
        </w:rPr>
        <w:t xml:space="preserve"> </w:t>
      </w:r>
      <w:r w:rsidR="00120CAA">
        <w:rPr>
          <w:rFonts w:ascii="Times New Roman" w:hAnsi="Times New Roman" w:cs="Times New Roman"/>
          <w:sz w:val="24"/>
          <w:szCs w:val="24"/>
        </w:rPr>
        <w:t>how</w:t>
      </w:r>
      <w:r w:rsidR="00352DEE">
        <w:rPr>
          <w:rFonts w:ascii="Times New Roman" w:hAnsi="Times New Roman" w:cs="Times New Roman"/>
          <w:sz w:val="24"/>
          <w:szCs w:val="24"/>
        </w:rPr>
        <w:t xml:space="preserve"> tree misspecification </w:t>
      </w:r>
      <w:r w:rsidR="00120CAA">
        <w:rPr>
          <w:rFonts w:ascii="Times New Roman" w:hAnsi="Times New Roman" w:cs="Times New Roman"/>
          <w:sz w:val="24"/>
          <w:szCs w:val="24"/>
        </w:rPr>
        <w:t xml:space="preserve">might impact standard </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N</w:t>
      </w:r>
      <w:proofErr w:type="spellEnd"/>
      <w:r w:rsidR="00D453F8">
        <w:rPr>
          <w:rFonts w:ascii="Times New Roman" w:hAnsi="Times New Roman" w:cs="Times New Roman"/>
          <w:sz w:val="24"/>
          <w:szCs w:val="24"/>
        </w:rPr>
        <w:t>/</w:t>
      </w:r>
      <w:proofErr w:type="spellStart"/>
      <w:r w:rsidR="00D453F8" w:rsidRPr="00D22A5C">
        <w:rPr>
          <w:rFonts w:ascii="Times New Roman" w:hAnsi="Times New Roman" w:cs="Times New Roman"/>
          <w:i/>
          <w:iCs/>
          <w:sz w:val="24"/>
          <w:szCs w:val="24"/>
        </w:rPr>
        <w:t>d</w:t>
      </w:r>
      <w:r w:rsidR="00D453F8">
        <w:rPr>
          <w:rFonts w:ascii="Times New Roman" w:hAnsi="Times New Roman" w:cs="Times New Roman"/>
          <w:i/>
          <w:iCs/>
          <w:sz w:val="24"/>
          <w:szCs w:val="24"/>
        </w:rPr>
        <w:t>S</w:t>
      </w:r>
      <w:proofErr w:type="spellEnd"/>
      <w:r w:rsidR="00120CAA">
        <w:rPr>
          <w:rFonts w:ascii="Times New Roman" w:hAnsi="Times New Roman" w:cs="Times New Roman"/>
          <w:sz w:val="24"/>
          <w:szCs w:val="24"/>
        </w:rPr>
        <w:t xml:space="preserve"> based phylogenetic </w:t>
      </w:r>
      <w:r w:rsidR="00352DEE">
        <w:rPr>
          <w:rFonts w:ascii="Times New Roman" w:hAnsi="Times New Roman" w:cs="Times New Roman"/>
          <w:sz w:val="24"/>
          <w:szCs w:val="24"/>
        </w:rPr>
        <w:t xml:space="preserve">analyses </w:t>
      </w:r>
      <w:r w:rsidR="00120CAA">
        <w:rPr>
          <w:rFonts w:ascii="Times New Roman" w:hAnsi="Times New Roman" w:cs="Times New Roman"/>
          <w:sz w:val="24"/>
          <w:szCs w:val="24"/>
        </w:rPr>
        <w:t xml:space="preserve">for </w:t>
      </w:r>
      <w:r w:rsidR="00352DEE">
        <w:rPr>
          <w:rFonts w:ascii="Times New Roman" w:hAnsi="Times New Roman" w:cs="Times New Roman"/>
          <w:sz w:val="24"/>
          <w:szCs w:val="24"/>
        </w:rPr>
        <w:t>positive</w:t>
      </w:r>
      <w:r w:rsidR="00120CAA">
        <w:rPr>
          <w:rFonts w:ascii="Times New Roman" w:hAnsi="Times New Roman" w:cs="Times New Roman"/>
          <w:sz w:val="24"/>
          <w:szCs w:val="24"/>
        </w:rPr>
        <w:t xml:space="preserve"> directional selection</w:t>
      </w:r>
      <w:r w:rsidR="00352DEE">
        <w:rPr>
          <w:rFonts w:ascii="Times New Roman" w:hAnsi="Times New Roman" w:cs="Times New Roman"/>
          <w:sz w:val="24"/>
          <w:szCs w:val="24"/>
        </w:rPr>
        <w:t xml:space="preserve">. Specifically, we </w:t>
      </w:r>
      <w:r w:rsidR="00F55350">
        <w:rPr>
          <w:rFonts w:ascii="Times New Roman" w:hAnsi="Times New Roman" w:cs="Times New Roman"/>
          <w:sz w:val="24"/>
          <w:szCs w:val="24"/>
        </w:rPr>
        <w:t>used</w:t>
      </w:r>
      <w:r w:rsidR="00352DEE">
        <w:rPr>
          <w:rFonts w:ascii="Times New Roman" w:hAnsi="Times New Roman" w:cs="Times New Roman"/>
          <w:sz w:val="24"/>
          <w:szCs w:val="24"/>
        </w:rPr>
        <w:t xml:space="preserve"> the </w:t>
      </w:r>
      <w:r w:rsidR="006C1351">
        <w:rPr>
          <w:rFonts w:ascii="Times New Roman" w:hAnsi="Times New Roman" w:cs="Times New Roman"/>
          <w:sz w:val="24"/>
          <w:szCs w:val="24"/>
        </w:rPr>
        <w:t xml:space="preserve">still </w:t>
      </w:r>
      <w:r w:rsidR="00352DEE">
        <w:rPr>
          <w:rFonts w:ascii="Times New Roman" w:hAnsi="Times New Roman" w:cs="Times New Roman"/>
          <w:sz w:val="24"/>
          <w:szCs w:val="24"/>
        </w:rPr>
        <w:t xml:space="preserve">common practice of </w:t>
      </w:r>
      <w:r w:rsidR="00F55350">
        <w:rPr>
          <w:rFonts w:ascii="Times New Roman" w:hAnsi="Times New Roman" w:cs="Times New Roman"/>
          <w:sz w:val="24"/>
          <w:szCs w:val="24"/>
        </w:rPr>
        <w:t xml:space="preserve">assuming </w:t>
      </w:r>
      <w:r w:rsidR="00060397">
        <w:rPr>
          <w:rFonts w:ascii="Times New Roman" w:hAnsi="Times New Roman" w:cs="Times New Roman"/>
          <w:sz w:val="24"/>
          <w:szCs w:val="24"/>
        </w:rPr>
        <w:t xml:space="preserve">a single </w:t>
      </w:r>
      <w:r w:rsidR="00352DEE">
        <w:rPr>
          <w:rFonts w:ascii="Times New Roman" w:hAnsi="Times New Roman" w:cs="Times New Roman"/>
          <w:sz w:val="24"/>
          <w:szCs w:val="24"/>
        </w:rPr>
        <w:t>species tree for all genes and compare</w:t>
      </w:r>
      <w:r w:rsidR="00F55350">
        <w:rPr>
          <w:rFonts w:ascii="Times New Roman" w:hAnsi="Times New Roman" w:cs="Times New Roman"/>
          <w:sz w:val="24"/>
          <w:szCs w:val="24"/>
        </w:rPr>
        <w:t>d</w:t>
      </w:r>
      <w:r w:rsidR="00352DEE">
        <w:rPr>
          <w:rFonts w:ascii="Times New Roman" w:hAnsi="Times New Roman" w:cs="Times New Roman"/>
          <w:sz w:val="24"/>
          <w:szCs w:val="24"/>
        </w:rPr>
        <w:t xml:space="preserve"> that to using individual</w:t>
      </w:r>
      <w:r w:rsidR="00F55350">
        <w:rPr>
          <w:rFonts w:ascii="Times New Roman" w:hAnsi="Times New Roman" w:cs="Times New Roman"/>
          <w:sz w:val="24"/>
          <w:szCs w:val="24"/>
        </w:rPr>
        <w:t>ly inferred</w:t>
      </w:r>
      <w:r w:rsidR="00352DEE">
        <w:rPr>
          <w:rFonts w:ascii="Times New Roman" w:hAnsi="Times New Roman" w:cs="Times New Roman"/>
          <w:sz w:val="24"/>
          <w:szCs w:val="24"/>
        </w:rPr>
        <w:t xml:space="preserve"> gene trees in</w:t>
      </w:r>
      <w:r w:rsidR="001A4A67">
        <w:rPr>
          <w:rFonts w:ascii="Times New Roman" w:hAnsi="Times New Roman" w:cs="Times New Roman"/>
          <w:sz w:val="24"/>
          <w:szCs w:val="24"/>
        </w:rPr>
        <w:t xml:space="preserve"> three</w:t>
      </w:r>
      <w:r w:rsidR="00352DEE">
        <w:rPr>
          <w:rFonts w:ascii="Times New Roman" w:hAnsi="Times New Roman" w:cs="Times New Roman"/>
          <w:sz w:val="24"/>
          <w:szCs w:val="24"/>
        </w:rPr>
        <w:t xml:space="preserve"> </w:t>
      </w:r>
      <w:r w:rsidR="00F55350">
        <w:rPr>
          <w:rFonts w:ascii="Times New Roman" w:hAnsi="Times New Roman" w:cs="Times New Roman"/>
          <w:sz w:val="24"/>
          <w:szCs w:val="24"/>
        </w:rPr>
        <w:t xml:space="preserve">common statistical </w:t>
      </w:r>
      <w:r w:rsidR="00352DEE">
        <w:rPr>
          <w:rFonts w:ascii="Times New Roman" w:hAnsi="Times New Roman" w:cs="Times New Roman"/>
          <w:sz w:val="24"/>
          <w:szCs w:val="24"/>
        </w:rPr>
        <w:t>tests for positive selection: PAML’s M1a vs. M2a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r>
      <w:r w:rsidR="00E900C6">
        <w:rPr>
          <w:rFonts w:ascii="Times New Roman" w:hAnsi="Times New Roman" w:cs="Times New Roman"/>
          <w:sz w:val="24"/>
          <w:szCs w:val="24"/>
        </w:rPr>
        <w:instrText xml:space="preserve"> ADDIN EN.CITE &lt;EndNote&gt;&lt;Cite&gt;&lt;Author&gt;Yang&lt;/Author&gt;&lt;Year&gt;2007&lt;/Year&gt;&lt;RecNum&gt;43&lt;/RecNum&gt;&lt;DisplayText&gt;(Yang 2007)&lt;/DisplayText&gt;&lt;record&gt;&lt;rec-number&gt;43&lt;/rec-number&gt;&lt;foreign-keys&gt;&lt;key app="EN" db-id="vdwt9psdezv5tlee9vn5swzfzafw0azp5adx" timestamp="1642540602"&gt;43&lt;/key&gt;&lt;/foreign-keys&gt;&lt;ref-type name="Journal Article"&gt;17&lt;/ref-type&gt;&lt;contributors&gt;&lt;authors&gt;&lt;author&gt;Yang, Z.&lt;/author&gt;&lt;/authors&gt;&lt;/contributors&gt;&lt;auth-address&gt;Department of Biology, Galton Laboratory, University College London, London, UK. z.yang@ucl.ac.uk&lt;/auth-address&gt;&lt;titles&gt;&lt;title&gt;PAML 4: phylogenetic analysis by maximum likelihood&lt;/title&gt;&lt;secondary-title&gt;Mol Biol Evol&lt;/secondary-title&gt;&lt;/titles&gt;&lt;periodical&gt;&lt;full-title&gt;Mol Biol Evol&lt;/full-title&gt;&lt;/periodical&gt;&lt;pages&gt;1586-91&lt;/pages&gt;&lt;volume&gt;24&lt;/volume&gt;&lt;number&gt;8&lt;/number&gt;&lt;edition&gt;2007/05/08&lt;/edition&gt;&lt;keywords&gt;&lt;keyword&gt;Animals&lt;/keyword&gt;&lt;keyword&gt;Computer Simulation&lt;/keyword&gt;&lt;keyword&gt;Genetic Variation&lt;/keyword&gt;&lt;keyword&gt;*Likelihood Functions&lt;/keyword&gt;&lt;keyword&gt;Models, Genetic&lt;/keyword&gt;&lt;keyword&gt;*Phylogeny&lt;/keyword&gt;&lt;keyword&gt;Selection, Genetic&lt;/keyword&gt;&lt;keyword&gt;Software&lt;/keyword&gt;&lt;keyword&gt;Species Specificity&lt;/keyword&gt;&lt;/keywords&gt;&lt;dates&gt;&lt;year&gt;2007&lt;/year&gt;&lt;pub-dates&gt;&lt;date&gt;Aug&lt;/date&gt;&lt;/pub-dates&gt;&lt;/dates&gt;&lt;isbn&gt;0737-4038 (Print)&amp;#xD;0737-4038 (Linking)&lt;/isbn&gt;&lt;accession-num&gt;17483113&lt;/accession-num&gt;&lt;urls&gt;&lt;related-urls&gt;&lt;url&gt;https://www.ncbi.nlm.nih.gov/pubmed/17483113&lt;/url&gt;&lt;/related-urls&gt;&lt;/urls&gt;&lt;electronic-resource-num&gt;10.1093/molbev/msm088&lt;/electronic-resource-num&gt;&lt;/record&gt;&lt;/Cite&gt;&lt;/EndNote&gt;</w:instrText>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(Yang 2007)</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BUSTED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PEVuZE5vdGU+PENpdGU+PEF1dGhvcj5NdXJyZWxsPC9BdXRob3I+PFllYXI+MjAxNTwvWWVhcj48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(Murrell et al. 2015)</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and </w:t>
      </w:r>
      <w:proofErr w:type="spellStart"/>
      <w:r w:rsidR="00352DEE">
        <w:rPr>
          <w:rFonts w:ascii="Times New Roman" w:hAnsi="Times New Roman" w:cs="Times New Roman"/>
          <w:sz w:val="24"/>
          <w:szCs w:val="24"/>
        </w:rPr>
        <w:t>HyPhy’s</w:t>
      </w:r>
      <w:proofErr w:type="spellEnd"/>
      <w:r w:rsidR="00352DEE">
        <w:rPr>
          <w:rFonts w:ascii="Times New Roman" w:hAnsi="Times New Roman" w:cs="Times New Roman"/>
          <w:sz w:val="24"/>
          <w:szCs w:val="24"/>
        </w:rPr>
        <w:t xml:space="preserve"> </w:t>
      </w:r>
      <w:proofErr w:type="spellStart"/>
      <w:r w:rsidR="00352DEE">
        <w:rPr>
          <w:rFonts w:ascii="Times New Roman" w:hAnsi="Times New Roman" w:cs="Times New Roman"/>
          <w:sz w:val="24"/>
          <w:szCs w:val="24"/>
        </w:rPr>
        <w:t>aBSREL</w:t>
      </w:r>
      <w:proofErr w:type="spellEnd"/>
      <w:r w:rsidR="00352DEE">
        <w:rPr>
          <w:rFonts w:ascii="Times New Roman" w:hAnsi="Times New Roman" w:cs="Times New Roman"/>
          <w:sz w:val="24"/>
          <w:szCs w:val="24"/>
        </w:rPr>
        <w:t xml:space="preserve"> test</w:t>
      </w:r>
      <w:r w:rsidR="00E900C6">
        <w:rPr>
          <w:rFonts w:ascii="Times New Roman" w:hAnsi="Times New Roman" w:cs="Times New Roman"/>
          <w:sz w:val="24"/>
          <w:szCs w:val="24"/>
        </w:rPr>
        <w:t xml:space="preserve"> </w: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 </w:instrText>
      </w:r>
      <w:r w:rsidR="00E900C6">
        <w:rPr>
          <w:rFonts w:ascii="Times New Roman" w:hAnsi="Times New Roman" w:cs="Times New Roman"/>
          <w:sz w:val="24"/>
          <w:szCs w:val="24"/>
        </w:rPr>
        <w:fldChar w:fldCharType="begin">
          <w:fldData xml:space="preserve">PEVuZE5vdGU+PENpdGU+PEF1dGhvcj5TbWl0aDwvQXV0aG9yPjxZZWFyPjIwMTU8L1llYXI+PFJl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</w:fldData>
        </w:fldChar>
      </w:r>
      <w:r w:rsidR="00E900C6">
        <w:rPr>
          <w:rFonts w:ascii="Times New Roman" w:hAnsi="Times New Roman" w:cs="Times New Roman"/>
          <w:sz w:val="24"/>
          <w:szCs w:val="24"/>
        </w:rPr>
        <w:instrText xml:space="preserve"> ADDIN EN.CITE.DATA </w:instrText>
      </w:r>
      <w:r w:rsidR="00E900C6">
        <w:rPr>
          <w:rFonts w:ascii="Times New Roman" w:hAnsi="Times New Roman" w:cs="Times New Roman"/>
          <w:sz w:val="24"/>
          <w:szCs w:val="24"/>
        </w:rPr>
      </w:r>
      <w:r w:rsidR="00E900C6">
        <w:rPr>
          <w:rFonts w:ascii="Times New Roman" w:hAnsi="Times New Roman" w:cs="Times New Roman"/>
          <w:sz w:val="24"/>
          <w:szCs w:val="24"/>
        </w:rPr>
        <w:fldChar w:fldCharType="end"/>
      </w:r>
      <w:r w:rsidR="00E900C6">
        <w:rPr>
          <w:rFonts w:ascii="Times New Roman" w:hAnsi="Times New Roman" w:cs="Times New Roman"/>
          <w:sz w:val="24"/>
          <w:szCs w:val="24"/>
        </w:rPr>
      </w:r>
      <w:r w:rsidR="00E900C6">
        <w:rPr>
          <w:rFonts w:ascii="Times New Roman" w:hAnsi="Times New Roman" w:cs="Times New Roman"/>
          <w:sz w:val="24"/>
          <w:szCs w:val="24"/>
        </w:rPr>
        <w:fldChar w:fldCharType="separate"/>
      </w:r>
      <w:r w:rsidR="00E900C6">
        <w:rPr>
          <w:rFonts w:ascii="Times New Roman" w:hAnsi="Times New Roman" w:cs="Times New Roman"/>
          <w:noProof/>
          <w:sz w:val="24"/>
          <w:szCs w:val="24"/>
        </w:rPr>
        <w:t>(Smith et al. 2015a)</w:t>
      </w:r>
      <w:r w:rsidR="00E900C6">
        <w:rPr>
          <w:rFonts w:ascii="Times New Roman" w:hAnsi="Times New Roman" w:cs="Times New Roman"/>
          <w:sz w:val="24"/>
          <w:szCs w:val="24"/>
        </w:rPr>
        <w:fldChar w:fldCharType="end"/>
      </w:r>
      <w:r w:rsidR="00352DEE">
        <w:rPr>
          <w:rFonts w:ascii="Times New Roman" w:hAnsi="Times New Roman" w:cs="Times New Roman"/>
          <w:sz w:val="24"/>
          <w:szCs w:val="24"/>
        </w:rPr>
        <w:t xml:space="preserve">. </w:t>
      </w:r>
      <w:r w:rsidR="00114EEF">
        <w:rPr>
          <w:rFonts w:ascii="Times New Roman" w:hAnsi="Times New Roman" w:cs="Times New Roman"/>
          <w:sz w:val="24"/>
          <w:szCs w:val="24"/>
        </w:rPr>
        <w:t xml:space="preserve">We </w:t>
      </w:r>
      <w:r w:rsidR="00F55350">
        <w:rPr>
          <w:rFonts w:ascii="Times New Roman" w:hAnsi="Times New Roman" w:cs="Times New Roman"/>
          <w:sz w:val="24"/>
          <w:szCs w:val="24"/>
        </w:rPr>
        <w:t>found evidence that tree misspecification likely induces both</w:t>
      </w:r>
      <w:r w:rsidR="00C760E7">
        <w:rPr>
          <w:rFonts w:ascii="Times New Roman" w:hAnsi="Times New Roman" w:cs="Times New Roman"/>
          <w:sz w:val="24"/>
          <w:szCs w:val="24"/>
        </w:rPr>
        <w:t xml:space="preserve"> false positive</w:t>
      </w:r>
      <w:r w:rsidR="00F55350">
        <w:rPr>
          <w:rFonts w:ascii="Times New Roman" w:hAnsi="Times New Roman" w:cs="Times New Roman"/>
          <w:sz w:val="24"/>
          <w:szCs w:val="24"/>
        </w:rPr>
        <w:t xml:space="preserve"> </w:t>
      </w:r>
      <w:r w:rsidR="00C760E7">
        <w:rPr>
          <w:rFonts w:ascii="Times New Roman" w:hAnsi="Times New Roman" w:cs="Times New Roman"/>
          <w:sz w:val="24"/>
          <w:szCs w:val="24"/>
        </w:rPr>
        <w:t>(</w:t>
      </w:r>
      <w:r w:rsidR="00F55350">
        <w:rPr>
          <w:rFonts w:ascii="Times New Roman" w:hAnsi="Times New Roman" w:cs="Times New Roman"/>
          <w:sz w:val="24"/>
          <w:szCs w:val="24"/>
        </w:rPr>
        <w:t>type I</w:t>
      </w:r>
      <w:r w:rsidR="00C760E7">
        <w:rPr>
          <w:rFonts w:ascii="Times New Roman" w:hAnsi="Times New Roman" w:cs="Times New Roman"/>
          <w:sz w:val="24"/>
          <w:szCs w:val="24"/>
        </w:rPr>
        <w:t xml:space="preserve">) and false negative </w:t>
      </w:r>
      <w:r w:rsidR="00F55350">
        <w:rPr>
          <w:rFonts w:ascii="Times New Roman" w:hAnsi="Times New Roman" w:cs="Times New Roman"/>
          <w:sz w:val="24"/>
          <w:szCs w:val="24"/>
        </w:rPr>
        <w:t>(type II</w:t>
      </w:r>
      <w:r w:rsidR="00C760E7">
        <w:rPr>
          <w:rFonts w:ascii="Times New Roman" w:hAnsi="Times New Roman" w:cs="Times New Roman"/>
          <w:sz w:val="24"/>
          <w:szCs w:val="24"/>
        </w:rPr>
        <w:t>)</w:t>
      </w:r>
      <w:r w:rsidR="00F55350">
        <w:rPr>
          <w:rFonts w:ascii="Times New Roman" w:hAnsi="Times New Roman" w:cs="Times New Roman"/>
          <w:sz w:val="24"/>
          <w:szCs w:val="24"/>
        </w:rPr>
        <w:t xml:space="preserve"> error</w:t>
      </w:r>
      <w:r w:rsidR="00644A53">
        <w:rPr>
          <w:rFonts w:ascii="Times New Roman" w:hAnsi="Times New Roman" w:cs="Times New Roman"/>
          <w:sz w:val="24"/>
          <w:szCs w:val="24"/>
        </w:rPr>
        <w:t>s</w:t>
      </w:r>
      <w:r w:rsidR="00F55350">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For example, m</w:t>
      </w:r>
      <w:r w:rsidR="00114EEF">
        <w:rPr>
          <w:rFonts w:ascii="Times New Roman" w:hAnsi="Times New Roman" w:cs="Times New Roman"/>
          <w:sz w:val="24"/>
          <w:szCs w:val="24"/>
        </w:rPr>
        <w:t xml:space="preserve">any genes </w:t>
      </w:r>
      <w:r w:rsidR="00F55350">
        <w:rPr>
          <w:rFonts w:ascii="Times New Roman" w:hAnsi="Times New Roman" w:cs="Times New Roman"/>
          <w:sz w:val="24"/>
          <w:szCs w:val="24"/>
        </w:rPr>
        <w:t>we</w:t>
      </w:r>
      <w:r w:rsidR="00114EEF">
        <w:rPr>
          <w:rFonts w:ascii="Times New Roman" w:hAnsi="Times New Roman" w:cs="Times New Roman"/>
          <w:sz w:val="24"/>
          <w:szCs w:val="24"/>
        </w:rPr>
        <w:t xml:space="preserve">re inferred as having experienced positive </w:t>
      </w:r>
      <w:r w:rsidR="00F55350">
        <w:rPr>
          <w:rFonts w:ascii="Times New Roman" w:hAnsi="Times New Roman" w:cs="Times New Roman"/>
          <w:sz w:val="24"/>
          <w:szCs w:val="24"/>
        </w:rPr>
        <w:t>direction</w:t>
      </w:r>
      <w:r w:rsidR="00644A53">
        <w:rPr>
          <w:rFonts w:ascii="Times New Roman" w:hAnsi="Times New Roman" w:cs="Times New Roman"/>
          <w:sz w:val="24"/>
          <w:szCs w:val="24"/>
        </w:rPr>
        <w:t>al</w:t>
      </w:r>
      <w:r w:rsidR="00F55350">
        <w:rPr>
          <w:rFonts w:ascii="Times New Roman" w:hAnsi="Times New Roman" w:cs="Times New Roman"/>
          <w:sz w:val="24"/>
          <w:szCs w:val="24"/>
        </w:rPr>
        <w:t xml:space="preserve"> </w:t>
      </w:r>
      <w:r w:rsidR="00114EEF">
        <w:rPr>
          <w:rFonts w:ascii="Times New Roman" w:hAnsi="Times New Roman" w:cs="Times New Roman"/>
          <w:sz w:val="24"/>
          <w:szCs w:val="24"/>
        </w:rPr>
        <w:t xml:space="preserve">selection when using </w:t>
      </w:r>
      <w:r w:rsidR="00F55350">
        <w:rPr>
          <w:rFonts w:ascii="Times New Roman" w:hAnsi="Times New Roman" w:cs="Times New Roman"/>
          <w:sz w:val="24"/>
          <w:szCs w:val="24"/>
        </w:rPr>
        <w:t>a single</w:t>
      </w:r>
      <w:r w:rsidR="00114EEF">
        <w:rPr>
          <w:rFonts w:ascii="Times New Roman" w:hAnsi="Times New Roman" w:cs="Times New Roman"/>
          <w:sz w:val="24"/>
          <w:szCs w:val="24"/>
        </w:rPr>
        <w:t xml:space="preserve"> </w:t>
      </w:r>
      <w:r w:rsidR="00F55350">
        <w:rPr>
          <w:rFonts w:ascii="Times New Roman" w:hAnsi="Times New Roman" w:cs="Times New Roman"/>
          <w:sz w:val="24"/>
          <w:szCs w:val="24"/>
        </w:rPr>
        <w:t xml:space="preserve">species </w:t>
      </w:r>
      <w:r w:rsidR="00114EEF">
        <w:rPr>
          <w:rFonts w:ascii="Times New Roman" w:hAnsi="Times New Roman" w:cs="Times New Roman"/>
          <w:sz w:val="24"/>
          <w:szCs w:val="24"/>
        </w:rPr>
        <w:t>tree</w:t>
      </w:r>
      <w:r w:rsidR="00F55350">
        <w:rPr>
          <w:rFonts w:ascii="Times New Roman" w:hAnsi="Times New Roman" w:cs="Times New Roman"/>
          <w:sz w:val="24"/>
          <w:szCs w:val="24"/>
        </w:rPr>
        <w:t>,</w:t>
      </w:r>
      <w:r w:rsidR="00114EEF">
        <w:rPr>
          <w:rFonts w:ascii="Times New Roman" w:hAnsi="Times New Roman" w:cs="Times New Roman"/>
          <w:sz w:val="24"/>
          <w:szCs w:val="24"/>
        </w:rPr>
        <w:t xml:space="preserve"> but not when using </w:t>
      </w:r>
      <w:r w:rsidR="00F55350">
        <w:rPr>
          <w:rFonts w:ascii="Times New Roman" w:hAnsi="Times New Roman" w:cs="Times New Roman"/>
          <w:sz w:val="24"/>
          <w:szCs w:val="24"/>
        </w:rPr>
        <w:t xml:space="preserve">local </w:t>
      </w:r>
      <w:r w:rsidR="00114EEF">
        <w:rPr>
          <w:rFonts w:ascii="Times New Roman" w:hAnsi="Times New Roman" w:cs="Times New Roman"/>
          <w:sz w:val="24"/>
          <w:szCs w:val="24"/>
        </w:rPr>
        <w:t>gene trees and vice versa (Fig</w:t>
      </w:r>
      <w:r w:rsidR="009713C6">
        <w:rPr>
          <w:rFonts w:ascii="Times New Roman" w:hAnsi="Times New Roman" w:cs="Times New Roman"/>
          <w:sz w:val="24"/>
          <w:szCs w:val="24"/>
        </w:rPr>
        <w:t>.</w:t>
      </w:r>
      <w:r w:rsidR="00114EEF">
        <w:rPr>
          <w:rFonts w:ascii="Times New Roman" w:hAnsi="Times New Roman" w:cs="Times New Roman"/>
          <w:sz w:val="24"/>
          <w:szCs w:val="24"/>
        </w:rPr>
        <w:t xml:space="preserve"> </w:t>
      </w:r>
      <w:r w:rsidR="004E0DDF">
        <w:rPr>
          <w:rFonts w:ascii="Times New Roman" w:hAnsi="Times New Roman" w:cs="Times New Roman"/>
          <w:sz w:val="24"/>
          <w:szCs w:val="24"/>
        </w:rPr>
        <w:t>6</w:t>
      </w:r>
      <w:r w:rsidR="009713C6">
        <w:rPr>
          <w:rFonts w:ascii="Times New Roman" w:hAnsi="Times New Roman" w:cs="Times New Roman"/>
          <w:sz w:val="24"/>
          <w:szCs w:val="24"/>
        </w:rPr>
        <w:t>A</w:t>
      </w:r>
      <w:r w:rsidR="00114EEF">
        <w:rPr>
          <w:rFonts w:ascii="Times New Roman" w:hAnsi="Times New Roman" w:cs="Times New Roman"/>
          <w:sz w:val="24"/>
          <w:szCs w:val="24"/>
        </w:rPr>
        <w:t xml:space="preserve">). Assuming the </w:t>
      </w:r>
      <w:r w:rsidR="00F55350">
        <w:rPr>
          <w:rFonts w:ascii="Times New Roman" w:hAnsi="Times New Roman" w:cs="Times New Roman"/>
          <w:sz w:val="24"/>
          <w:szCs w:val="24"/>
        </w:rPr>
        <w:t xml:space="preserve">locally inferred </w:t>
      </w:r>
      <w:r w:rsidR="00114EEF">
        <w:rPr>
          <w:rFonts w:ascii="Times New Roman" w:hAnsi="Times New Roman" w:cs="Times New Roman"/>
          <w:sz w:val="24"/>
          <w:szCs w:val="24"/>
        </w:rPr>
        <w:t xml:space="preserve">gene tree </w:t>
      </w:r>
      <w:r w:rsidR="00F55350">
        <w:rPr>
          <w:rFonts w:ascii="Times New Roman" w:hAnsi="Times New Roman" w:cs="Times New Roman"/>
          <w:sz w:val="24"/>
          <w:szCs w:val="24"/>
        </w:rPr>
        <w:t>i</w:t>
      </w:r>
      <w:r w:rsidR="00114EEF">
        <w:rPr>
          <w:rFonts w:ascii="Times New Roman" w:hAnsi="Times New Roman" w:cs="Times New Roman"/>
          <w:sz w:val="24"/>
          <w:szCs w:val="24"/>
        </w:rPr>
        <w:t xml:space="preserve">s more </w:t>
      </w:r>
      <w:r w:rsidR="00F55350">
        <w:rPr>
          <w:rFonts w:ascii="Times New Roman" w:hAnsi="Times New Roman" w:cs="Times New Roman"/>
          <w:sz w:val="24"/>
          <w:szCs w:val="24"/>
        </w:rPr>
        <w:t xml:space="preserve">accurate, </w:t>
      </w:r>
      <w:r w:rsidR="00114EEF">
        <w:rPr>
          <w:rFonts w:ascii="Times New Roman" w:hAnsi="Times New Roman" w:cs="Times New Roman"/>
          <w:sz w:val="24"/>
          <w:szCs w:val="24"/>
        </w:rPr>
        <w:t>this result</w:t>
      </w:r>
      <w:r w:rsidR="00F55350">
        <w:rPr>
          <w:rFonts w:ascii="Times New Roman" w:hAnsi="Times New Roman" w:cs="Times New Roman"/>
          <w:sz w:val="24"/>
          <w:szCs w:val="24"/>
        </w:rPr>
        <w:t>ed</w:t>
      </w:r>
      <w:r w:rsidR="00114EEF">
        <w:rPr>
          <w:rFonts w:ascii="Times New Roman" w:hAnsi="Times New Roman" w:cs="Times New Roman"/>
          <w:sz w:val="24"/>
          <w:szCs w:val="24"/>
        </w:rPr>
        <w:t xml:space="preserve"> in varying rates and types of error (Table </w:t>
      </w:r>
      <w:r w:rsidR="006C6680">
        <w:rPr>
          <w:rFonts w:ascii="Times New Roman" w:hAnsi="Times New Roman" w:cs="Times New Roman"/>
          <w:sz w:val="24"/>
          <w:szCs w:val="24"/>
        </w:rPr>
        <w:t>5</w:t>
      </w:r>
      <w:r w:rsidR="00114EEF">
        <w:rPr>
          <w:rFonts w:ascii="Times New Roman" w:hAnsi="Times New Roman" w:cs="Times New Roman"/>
          <w:sz w:val="24"/>
          <w:szCs w:val="24"/>
        </w:rPr>
        <w:t>).</w:t>
      </w:r>
      <w:r w:rsidR="0063711C">
        <w:rPr>
          <w:rFonts w:ascii="Times New Roman" w:hAnsi="Times New Roman" w:cs="Times New Roman"/>
          <w:sz w:val="24"/>
          <w:szCs w:val="24"/>
        </w:rPr>
        <w:t xml:space="preserve"> </w:t>
      </w:r>
      <w:r w:rsidR="006E3399">
        <w:rPr>
          <w:rFonts w:ascii="Times New Roman" w:hAnsi="Times New Roman" w:cs="Times New Roman"/>
          <w:sz w:val="24"/>
          <w:szCs w:val="24"/>
        </w:rPr>
        <w:t>F</w:t>
      </w:r>
      <w:r w:rsidR="0063711C">
        <w:rPr>
          <w:rFonts w:ascii="Times New Roman" w:hAnsi="Times New Roman" w:cs="Times New Roman"/>
          <w:sz w:val="24"/>
          <w:szCs w:val="24"/>
        </w:rPr>
        <w:t xml:space="preserve">or BUSTED, we observe </w:t>
      </w:r>
      <w:r w:rsidR="007670A8">
        <w:rPr>
          <w:rFonts w:ascii="Times New Roman" w:hAnsi="Times New Roman" w:cs="Times New Roman"/>
          <w:sz w:val="24"/>
          <w:szCs w:val="24"/>
        </w:rPr>
        <w:t>that 44%</w:t>
      </w:r>
      <w:r w:rsidR="0063711C">
        <w:rPr>
          <w:rFonts w:ascii="Times New Roman" w:hAnsi="Times New Roman" w:cs="Times New Roman"/>
          <w:sz w:val="24"/>
          <w:szCs w:val="24"/>
        </w:rPr>
        <w:t xml:space="preserve"> of genes inferred as having evolved under positive </w:t>
      </w:r>
      <w:r w:rsidR="006E3399">
        <w:rPr>
          <w:rFonts w:ascii="Times New Roman" w:hAnsi="Times New Roman" w:cs="Times New Roman"/>
          <w:sz w:val="24"/>
          <w:szCs w:val="24"/>
        </w:rPr>
        <w:t xml:space="preserve">directional </w:t>
      </w:r>
      <w:r w:rsidR="0063711C">
        <w:rPr>
          <w:rFonts w:ascii="Times New Roman" w:hAnsi="Times New Roman" w:cs="Times New Roman"/>
          <w:sz w:val="24"/>
          <w:szCs w:val="24"/>
        </w:rPr>
        <w:t>selection when using</w:t>
      </w:r>
      <w:r w:rsidR="00DE58C1">
        <w:rPr>
          <w:rFonts w:ascii="Times New Roman" w:hAnsi="Times New Roman" w:cs="Times New Roman"/>
          <w:sz w:val="24"/>
          <w:szCs w:val="24"/>
        </w:rPr>
        <w:t xml:space="preserve"> the gene tree </w:t>
      </w:r>
      <w:r w:rsidR="006E3399">
        <w:rPr>
          <w:rFonts w:ascii="Times New Roman" w:hAnsi="Times New Roman" w:cs="Times New Roman"/>
          <w:sz w:val="24"/>
          <w:szCs w:val="24"/>
        </w:rPr>
        <w:t>we</w:t>
      </w:r>
      <w:r w:rsidR="00631EAA">
        <w:rPr>
          <w:rFonts w:ascii="Times New Roman" w:hAnsi="Times New Roman" w:cs="Times New Roman"/>
          <w:sz w:val="24"/>
          <w:szCs w:val="24"/>
        </w:rPr>
        <w:t>re</w:t>
      </w:r>
      <w:r w:rsidR="00DE58C1">
        <w:rPr>
          <w:rFonts w:ascii="Times New Roman" w:hAnsi="Times New Roman" w:cs="Times New Roman"/>
          <w:sz w:val="24"/>
          <w:szCs w:val="24"/>
        </w:rPr>
        <w:t xml:space="preserve"> not</w:t>
      </w:r>
      <w:r w:rsidR="00631EAA">
        <w:rPr>
          <w:rFonts w:ascii="Times New Roman" w:hAnsi="Times New Roman" w:cs="Times New Roman"/>
          <w:sz w:val="24"/>
          <w:szCs w:val="24"/>
        </w:rPr>
        <w:t xml:space="preserve"> inferred so when using</w:t>
      </w:r>
      <w:r w:rsidR="00DE58C1">
        <w:rPr>
          <w:rFonts w:ascii="Times New Roman" w:hAnsi="Times New Roman" w:cs="Times New Roman"/>
          <w:sz w:val="24"/>
          <w:szCs w:val="24"/>
        </w:rPr>
        <w:t xml:space="preserve"> the concatenated species tree (</w:t>
      </w:r>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 xml:space="preserve">false negatives). The opposite </w:t>
      </w:r>
      <w:r w:rsidR="006E3399">
        <w:rPr>
          <w:rFonts w:ascii="Times New Roman" w:hAnsi="Times New Roman" w:cs="Times New Roman"/>
          <w:sz w:val="24"/>
          <w:szCs w:val="24"/>
        </w:rPr>
        <w:t>wa</w:t>
      </w:r>
      <w:r w:rsidR="00DE58C1">
        <w:rPr>
          <w:rFonts w:ascii="Times New Roman" w:hAnsi="Times New Roman" w:cs="Times New Roman"/>
          <w:sz w:val="24"/>
          <w:szCs w:val="24"/>
        </w:rPr>
        <w:t xml:space="preserve">s true for M1a vs. M2a, with </w:t>
      </w:r>
      <w:r w:rsidR="007670A8">
        <w:rPr>
          <w:rFonts w:ascii="Times New Roman" w:hAnsi="Times New Roman" w:cs="Times New Roman"/>
          <w:sz w:val="24"/>
          <w:szCs w:val="24"/>
        </w:rPr>
        <w:t xml:space="preserve">45% of </w:t>
      </w:r>
      <w:r w:rsidR="00DE58C1">
        <w:rPr>
          <w:rFonts w:ascii="Times New Roman" w:hAnsi="Times New Roman" w:cs="Times New Roman"/>
          <w:sz w:val="24"/>
          <w:szCs w:val="24"/>
        </w:rPr>
        <w:t>genes showing signals of positive selection when using the concatenated species tree but not individual gene trees (</w:t>
      </w:r>
      <w:r w:rsidR="006E3399">
        <w:rPr>
          <w:rFonts w:ascii="Times New Roman" w:hAnsi="Times New Roman" w:cs="Times New Roman"/>
          <w:sz w:val="24"/>
          <w:szCs w:val="24"/>
        </w:rPr>
        <w:t xml:space="preserve">likely </w:t>
      </w:r>
      <w:r w:rsidR="00DE58C1">
        <w:rPr>
          <w:rFonts w:ascii="Times New Roman" w:hAnsi="Times New Roman" w:cs="Times New Roman"/>
          <w:sz w:val="24"/>
          <w:szCs w:val="24"/>
        </w:rPr>
        <w:t xml:space="preserve">false positives). For </w:t>
      </w:r>
      <w:proofErr w:type="spellStart"/>
      <w:r w:rsidR="00DE58C1">
        <w:rPr>
          <w:rFonts w:ascii="Times New Roman" w:hAnsi="Times New Roman" w:cs="Times New Roman"/>
          <w:sz w:val="24"/>
          <w:szCs w:val="24"/>
        </w:rPr>
        <w:t>aBSREL</w:t>
      </w:r>
      <w:proofErr w:type="spellEnd"/>
      <w:r w:rsidR="00DE58C1">
        <w:rPr>
          <w:rFonts w:ascii="Times New Roman" w:hAnsi="Times New Roman" w:cs="Times New Roman"/>
          <w:sz w:val="24"/>
          <w:szCs w:val="24"/>
        </w:rPr>
        <w:t xml:space="preserve">, the proportion of </w:t>
      </w:r>
      <w:r w:rsidR="006C1351">
        <w:rPr>
          <w:rFonts w:ascii="Times New Roman" w:hAnsi="Times New Roman" w:cs="Times New Roman"/>
          <w:sz w:val="24"/>
          <w:szCs w:val="24"/>
        </w:rPr>
        <w:t xml:space="preserve">putative </w:t>
      </w:r>
      <w:r w:rsidR="00DE58C1">
        <w:rPr>
          <w:rFonts w:ascii="Times New Roman" w:hAnsi="Times New Roman" w:cs="Times New Roman"/>
          <w:sz w:val="24"/>
          <w:szCs w:val="24"/>
        </w:rPr>
        <w:t>false positives and false negatives was roughly equal</w:t>
      </w:r>
      <w:r w:rsidR="00A3410D">
        <w:rPr>
          <w:rFonts w:ascii="Times New Roman" w:hAnsi="Times New Roman" w:cs="Times New Roman"/>
          <w:sz w:val="24"/>
          <w:szCs w:val="24"/>
        </w:rPr>
        <w:t xml:space="preserve"> </w:t>
      </w:r>
      <w:r w:rsidR="006E3399">
        <w:rPr>
          <w:rFonts w:ascii="Times New Roman" w:hAnsi="Times New Roman" w:cs="Times New Roman"/>
          <w:sz w:val="24"/>
          <w:szCs w:val="24"/>
        </w:rPr>
        <w:t>(~</w:t>
      </w:r>
      <w:r w:rsidR="00A3410D">
        <w:rPr>
          <w:rFonts w:ascii="Times New Roman" w:hAnsi="Times New Roman" w:cs="Times New Roman"/>
          <w:sz w:val="24"/>
          <w:szCs w:val="24"/>
        </w:rPr>
        <w:t>12%</w:t>
      </w:r>
      <w:r w:rsidR="006E3399">
        <w:rPr>
          <w:rFonts w:ascii="Times New Roman" w:hAnsi="Times New Roman" w:cs="Times New Roman"/>
          <w:sz w:val="24"/>
          <w:szCs w:val="24"/>
        </w:rPr>
        <w:t>)</w:t>
      </w:r>
      <w:r w:rsidR="00DE58C1">
        <w:rPr>
          <w:rFonts w:ascii="Times New Roman" w:hAnsi="Times New Roman" w:cs="Times New Roman"/>
          <w:sz w:val="24"/>
          <w:szCs w:val="24"/>
        </w:rPr>
        <w:t>.</w:t>
      </w:r>
      <w:r w:rsidR="00604409">
        <w:rPr>
          <w:rFonts w:ascii="Times New Roman" w:hAnsi="Times New Roman" w:cs="Times New Roman"/>
          <w:sz w:val="24"/>
          <w:szCs w:val="24"/>
        </w:rPr>
        <w:t xml:space="preserve"> In general, genes found to be </w:t>
      </w:r>
      <w:r w:rsidR="006E3399">
        <w:rPr>
          <w:rFonts w:ascii="Times New Roman" w:hAnsi="Times New Roman" w:cs="Times New Roman"/>
          <w:sz w:val="24"/>
          <w:szCs w:val="24"/>
        </w:rPr>
        <w:t xml:space="preserve">evolving </w:t>
      </w:r>
      <w:r w:rsidR="00604409">
        <w:rPr>
          <w:rFonts w:ascii="Times New Roman" w:hAnsi="Times New Roman" w:cs="Times New Roman"/>
          <w:sz w:val="24"/>
          <w:szCs w:val="24"/>
        </w:rPr>
        <w:t>under positive selection using both tree</w:t>
      </w:r>
      <w:r w:rsidR="00F55350">
        <w:rPr>
          <w:rFonts w:ascii="Times New Roman" w:hAnsi="Times New Roman" w:cs="Times New Roman"/>
          <w:sz w:val="24"/>
          <w:szCs w:val="24"/>
        </w:rPr>
        <w:t xml:space="preserve"> types</w:t>
      </w:r>
      <w:r w:rsidR="00604409">
        <w:rPr>
          <w:rFonts w:ascii="Times New Roman" w:hAnsi="Times New Roman" w:cs="Times New Roman"/>
          <w:sz w:val="24"/>
          <w:szCs w:val="24"/>
        </w:rPr>
        <w:t xml:space="preserve"> tend</w:t>
      </w:r>
      <w:r w:rsidR="00F55350">
        <w:rPr>
          <w:rFonts w:ascii="Times New Roman" w:hAnsi="Times New Roman" w:cs="Times New Roman"/>
          <w:sz w:val="24"/>
          <w:szCs w:val="24"/>
        </w:rPr>
        <w:t>ed</w:t>
      </w:r>
      <w:r w:rsidR="00604409">
        <w:rPr>
          <w:rFonts w:ascii="Times New Roman" w:hAnsi="Times New Roman" w:cs="Times New Roman"/>
          <w:sz w:val="24"/>
          <w:szCs w:val="24"/>
        </w:rPr>
        <w:t xml:space="preserve"> to be more concordant with the species tree than those that had evidence for positive selection either using only the concatenated tree or the gene tree (Fig</w:t>
      </w:r>
      <w:r w:rsidR="009713C6">
        <w:rPr>
          <w:rFonts w:ascii="Times New Roman" w:hAnsi="Times New Roman" w:cs="Times New Roman"/>
          <w:sz w:val="24"/>
          <w:szCs w:val="24"/>
        </w:rPr>
        <w:t>.</w:t>
      </w:r>
      <w:r w:rsidR="00604409">
        <w:rPr>
          <w:rFonts w:ascii="Times New Roman" w:hAnsi="Times New Roman" w:cs="Times New Roman"/>
          <w:sz w:val="24"/>
          <w:szCs w:val="24"/>
        </w:rPr>
        <w:t xml:space="preserve"> </w:t>
      </w:r>
      <w:r w:rsidR="004E0DDF">
        <w:rPr>
          <w:rFonts w:ascii="Times New Roman" w:hAnsi="Times New Roman" w:cs="Times New Roman"/>
          <w:sz w:val="24"/>
          <w:szCs w:val="24"/>
        </w:rPr>
        <w:t>6</w:t>
      </w:r>
      <w:r w:rsidR="009713C6">
        <w:rPr>
          <w:rFonts w:ascii="Times New Roman" w:hAnsi="Times New Roman" w:cs="Times New Roman"/>
          <w:sz w:val="24"/>
          <w:szCs w:val="24"/>
        </w:rPr>
        <w:t>A</w:t>
      </w:r>
      <w:r w:rsidR="00604409">
        <w:rPr>
          <w:rFonts w:ascii="Times New Roman" w:hAnsi="Times New Roman" w:cs="Times New Roman"/>
          <w:sz w:val="24"/>
          <w:szCs w:val="24"/>
        </w:rPr>
        <w:t>).</w:t>
      </w:r>
    </w:p>
    <w:p w14:paraId="2849FE64" w14:textId="29240CBC" w:rsidR="005D3A4E" w:rsidRPr="00031896" w:rsidRDefault="005D3A4E" w:rsidP="005D3A4E">
      <w:pPr>
        <w:spacing w:after="0"/>
        <w:jc w:val="both"/>
        <w:rPr>
          <w:rFonts w:ascii="Times New Roman" w:hAnsi="Times New Roman" w:cs="Times New Roman"/>
          <w:sz w:val="24"/>
          <w:szCs w:val="24"/>
        </w:rPr>
      </w:pPr>
    </w:p>
    <w:p w14:paraId="3951D377" w14:textId="698196FB" w:rsidR="002F4A62" w:rsidRPr="00771587" w:rsidRDefault="00805723" w:rsidP="00F413E3">
      <w:pPr>
        <w:pStyle w:val="Heading1"/>
        <w:jc w:val="both"/>
      </w:pPr>
      <w:r w:rsidRPr="00771587">
        <w:t>Discussion</w:t>
      </w:r>
    </w:p>
    <w:p w14:paraId="2FFAAD3D" w14:textId="5DFF0E22" w:rsidR="00D1794F" w:rsidRPr="002A6C55" w:rsidRDefault="00FC2775" w:rsidP="00D1794F">
      <w:pPr>
        <w:spacing w:after="0"/>
        <w:jc w:val="both"/>
        <w:rPr>
          <w:rFonts w:ascii="Times New Roman" w:hAnsi="Times New Roman" w:cs="Times New Roman"/>
          <w:sz w:val="24"/>
          <w:szCs w:val="24"/>
        </w:rPr>
      </w:pPr>
      <w:r w:rsidRPr="00771587">
        <w:rPr>
          <w:rFonts w:ascii="Times New Roman" w:hAnsi="Times New Roman" w:cs="Times New Roman"/>
          <w:sz w:val="24"/>
          <w:szCs w:val="24"/>
        </w:rPr>
        <w:t xml:space="preserve">Phylogenies provide insight into the relationships of species and serve as a framework for </w:t>
      </w:r>
      <w:r w:rsidR="00BC48B3">
        <w:rPr>
          <w:rFonts w:ascii="Times New Roman" w:hAnsi="Times New Roman" w:cs="Times New Roman"/>
          <w:sz w:val="24"/>
          <w:szCs w:val="24"/>
        </w:rPr>
        <w:t>asking questions</w:t>
      </w:r>
      <w:r w:rsidRPr="00771587">
        <w:rPr>
          <w:rFonts w:ascii="Times New Roman" w:hAnsi="Times New Roman" w:cs="Times New Roman"/>
          <w:sz w:val="24"/>
          <w:szCs w:val="24"/>
        </w:rPr>
        <w:t xml:space="preserve"> about molecular and trait evolution. </w:t>
      </w:r>
      <w:r w:rsidR="00554C8E">
        <w:rPr>
          <w:rFonts w:ascii="Times New Roman" w:hAnsi="Times New Roman" w:cs="Times New Roman"/>
          <w:sz w:val="24"/>
          <w:szCs w:val="24"/>
        </w:rPr>
        <w:t xml:space="preserve">However, phylogenetic histories can vary extensively across regions of a genome and evolutionary relationships between species may not often be well represented by a single representative species-level phylogeny. </w:t>
      </w:r>
      <w:r w:rsidR="00D1794F" w:rsidRPr="00771587">
        <w:rPr>
          <w:rFonts w:ascii="Times New Roman" w:hAnsi="Times New Roman" w:cs="Times New Roman"/>
          <w:sz w:val="24"/>
          <w:szCs w:val="24"/>
        </w:rPr>
        <w:t>Here</w:t>
      </w:r>
      <w:r w:rsidR="00D1794F">
        <w:rPr>
          <w:rFonts w:ascii="Times New Roman" w:hAnsi="Times New Roman" w:cs="Times New Roman"/>
          <w:sz w:val="24"/>
          <w:szCs w:val="24"/>
        </w:rPr>
        <w:t xml:space="preserve">, we </w:t>
      </w:r>
      <w:r w:rsidR="006847C7">
        <w:rPr>
          <w:rFonts w:ascii="Times New Roman" w:hAnsi="Times New Roman" w:cs="Times New Roman"/>
          <w:sz w:val="24"/>
          <w:szCs w:val="24"/>
        </w:rPr>
        <w:t>combine</w:t>
      </w:r>
      <w:r w:rsidR="00D1794F">
        <w:rPr>
          <w:rFonts w:ascii="Times New Roman" w:hAnsi="Times New Roman" w:cs="Times New Roman"/>
          <w:sz w:val="24"/>
          <w:szCs w:val="24"/>
        </w:rPr>
        <w:t xml:space="preserve"> the resources of the </w:t>
      </w:r>
      <w:r w:rsidR="00D1794F" w:rsidRPr="00031896">
        <w:rPr>
          <w:rFonts w:ascii="Times New Roman" w:hAnsi="Times New Roman" w:cs="Times New Roman"/>
          <w:sz w:val="24"/>
          <w:szCs w:val="24"/>
        </w:rPr>
        <w:t>house mouse (</w:t>
      </w:r>
      <w:r w:rsidR="00D1794F" w:rsidRPr="00031896">
        <w:rPr>
          <w:rFonts w:ascii="Times New Roman" w:hAnsi="Times New Roman" w:cs="Times New Roman"/>
          <w:i/>
          <w:iCs/>
          <w:sz w:val="24"/>
          <w:szCs w:val="24"/>
        </w:rPr>
        <w:t>Mus musculus</w:t>
      </w:r>
      <w:r w:rsidR="00D1794F" w:rsidRPr="00031896">
        <w:rPr>
          <w:rFonts w:ascii="Times New Roman" w:hAnsi="Times New Roman" w:cs="Times New Roman"/>
          <w:sz w:val="24"/>
          <w:szCs w:val="24"/>
        </w:rPr>
        <w:t>)</w:t>
      </w:r>
      <w:r w:rsidR="001B1ADC">
        <w:rPr>
          <w:rFonts w:ascii="Times New Roman" w:hAnsi="Times New Roman" w:cs="Times New Roman"/>
          <w:sz w:val="24"/>
          <w:szCs w:val="24"/>
        </w:rPr>
        <w:t>, a major model organism in biological and biomedical research</w:t>
      </w:r>
      <w:r w:rsidR="00D1794F" w:rsidRPr="00031896">
        <w:rPr>
          <w:rFonts w:ascii="Times New Roman" w:hAnsi="Times New Roman" w:cs="Times New Roman"/>
          <w:sz w:val="24"/>
          <w:szCs w:val="24"/>
        </w:rPr>
        <w:t xml:space="preserve"> </w:t>
      </w:r>
      <w:r w:rsidR="00D1794F">
        <w:rPr>
          <w:rFonts w:ascii="Times New Roman" w:hAnsi="Times New Roman" w:cs="Times New Roman"/>
          <w:sz w:val="24"/>
          <w:szCs w:val="24"/>
        </w:rPr>
        <w:t xml:space="preserve">with new genomes from </w:t>
      </w:r>
      <w:r w:rsidR="006847C7">
        <w:rPr>
          <w:rFonts w:ascii="Times New Roman" w:hAnsi="Times New Roman" w:cs="Times New Roman"/>
          <w:sz w:val="24"/>
          <w:szCs w:val="24"/>
        </w:rPr>
        <w:t>seven</w:t>
      </w:r>
      <w:r w:rsidR="00D1794F" w:rsidRPr="00031896">
        <w:rPr>
          <w:rFonts w:ascii="Times New Roman" w:hAnsi="Times New Roman" w:cs="Times New Roman"/>
          <w:sz w:val="24"/>
          <w:szCs w:val="24"/>
        </w:rPr>
        <w:t xml:space="preserve"> closely related</w:t>
      </w:r>
      <w:r w:rsidR="00D1794F">
        <w:rPr>
          <w:rFonts w:ascii="Times New Roman" w:hAnsi="Times New Roman" w:cs="Times New Roman"/>
          <w:sz w:val="24"/>
          <w:szCs w:val="24"/>
        </w:rPr>
        <w:t xml:space="preserve"> species to understand the systematics of murine rodents and causes and consequences of phylogenetic discordance along the murine genome. These new </w:t>
      </w:r>
      <w:r w:rsidR="006847C7">
        <w:rPr>
          <w:rFonts w:ascii="Times New Roman" w:hAnsi="Times New Roman" w:cs="Times New Roman"/>
          <w:sz w:val="24"/>
          <w:szCs w:val="24"/>
        </w:rPr>
        <w:t>data and analyses</w:t>
      </w:r>
      <w:r w:rsidR="00D1794F">
        <w:rPr>
          <w:rFonts w:ascii="Times New Roman" w:hAnsi="Times New Roman" w:cs="Times New Roman"/>
          <w:sz w:val="24"/>
          <w:szCs w:val="24"/>
        </w:rPr>
        <w:t xml:space="preserve"> help to place these important model systems in an evolutionary context and begin to</w:t>
      </w:r>
      <w:r w:rsidR="00D1794F" w:rsidRPr="00031896">
        <w:rPr>
          <w:rFonts w:ascii="Times New Roman" w:hAnsi="Times New Roman" w:cs="Times New Roman"/>
          <w:sz w:val="24"/>
          <w:szCs w:val="24"/>
        </w:rPr>
        <w:t xml:space="preserve"> fill the gap in sampling of murine rodents</w:t>
      </w:r>
      <w:r w:rsidR="00D1794F">
        <w:rPr>
          <w:rFonts w:ascii="Times New Roman" w:hAnsi="Times New Roman" w:cs="Times New Roman"/>
          <w:sz w:val="24"/>
          <w:szCs w:val="24"/>
        </w:rPr>
        <w:t xml:space="preserve"> which, despite their exceptional morphological and ecological diversity and species richness</w:t>
      </w:r>
      <w:ins w:id="64" w:author="Good, Jeffrey" w:date="2022-10-28T15:16:00Z">
        <w:r w:rsidR="006C1351">
          <w:rPr>
            <w:rFonts w:ascii="Times New Roman" w:hAnsi="Times New Roman" w:cs="Times New Roman"/>
            <w:sz w:val="24"/>
            <w:szCs w:val="24"/>
          </w:rPr>
          <w:t xml:space="preserve"> [cite?]</w:t>
        </w:r>
      </w:ins>
      <w:r w:rsidR="00D1794F">
        <w:rPr>
          <w:rFonts w:ascii="Times New Roman" w:hAnsi="Times New Roman" w:cs="Times New Roman"/>
          <w:sz w:val="24"/>
          <w:szCs w:val="24"/>
        </w:rPr>
        <w:t xml:space="preserve">, have </w:t>
      </w:r>
      <w:r w:rsidR="006847C7">
        <w:rPr>
          <w:rFonts w:ascii="Times New Roman" w:hAnsi="Times New Roman" w:cs="Times New Roman"/>
          <w:sz w:val="24"/>
          <w:szCs w:val="24"/>
        </w:rPr>
        <w:t xml:space="preserve">had </w:t>
      </w:r>
      <w:r w:rsidR="00D1794F">
        <w:rPr>
          <w:rFonts w:ascii="Times New Roman" w:hAnsi="Times New Roman" w:cs="Times New Roman"/>
          <w:sz w:val="24"/>
          <w:szCs w:val="24"/>
        </w:rPr>
        <w:t>relatively few whole genomes sequenced. They further provide us with the resources to</w:t>
      </w:r>
      <w:r w:rsidR="00D1794F" w:rsidRPr="00031896">
        <w:rPr>
          <w:rFonts w:ascii="Times New Roman" w:hAnsi="Times New Roman" w:cs="Times New Roman"/>
          <w:sz w:val="24"/>
          <w:szCs w:val="24"/>
        </w:rPr>
        <w:t xml:space="preserve"> study the landscape of phylogenetic discordance </w:t>
      </w:r>
      <w:r w:rsidR="00D1794F">
        <w:rPr>
          <w:rFonts w:ascii="Times New Roman" w:hAnsi="Times New Roman" w:cs="Times New Roman"/>
          <w:sz w:val="24"/>
          <w:szCs w:val="24"/>
        </w:rPr>
        <w:t>across the genome</w:t>
      </w:r>
      <w:r w:rsidR="00F75BB4">
        <w:rPr>
          <w:rFonts w:ascii="Times New Roman" w:hAnsi="Times New Roman" w:cs="Times New Roman"/>
          <w:sz w:val="24"/>
          <w:szCs w:val="24"/>
        </w:rPr>
        <w:t>,</w:t>
      </w:r>
      <w:r w:rsidR="006847C7">
        <w:rPr>
          <w:rFonts w:ascii="Times New Roman" w:hAnsi="Times New Roman" w:cs="Times New Roman"/>
          <w:sz w:val="24"/>
          <w:szCs w:val="24"/>
        </w:rPr>
        <w:t xml:space="preserve"> understand how </w:t>
      </w:r>
      <w:r w:rsidR="00F75BB4">
        <w:rPr>
          <w:rFonts w:ascii="Times New Roman" w:hAnsi="Times New Roman" w:cs="Times New Roman"/>
          <w:sz w:val="24"/>
          <w:szCs w:val="24"/>
        </w:rPr>
        <w:t xml:space="preserve">recombination and natural selection shape phylogenetic histories, and evaluate how assuming a single evolutionary history can compromise the study of molecular evolution. </w:t>
      </w:r>
    </w:p>
    <w:p w14:paraId="4C18FDB4" w14:textId="61200C18" w:rsidR="00F95E55" w:rsidRDefault="00F95E55" w:rsidP="005D3A4E">
      <w:pPr>
        <w:spacing w:after="0"/>
        <w:jc w:val="both"/>
        <w:rPr>
          <w:rFonts w:ascii="Times New Roman" w:hAnsi="Times New Roman" w:cs="Times New Roman"/>
          <w:sz w:val="24"/>
          <w:szCs w:val="24"/>
        </w:rPr>
      </w:pPr>
    </w:p>
    <w:p w14:paraId="1DB4B226" w14:textId="2230A8D0" w:rsidR="00F95E55" w:rsidRDefault="00F95E55" w:rsidP="005D3A4E">
      <w:pPr>
        <w:spacing w:after="0"/>
        <w:jc w:val="both"/>
        <w:rPr>
          <w:rFonts w:ascii="Times New Roman" w:hAnsi="Times New Roman" w:cs="Times New Roman"/>
          <w:sz w:val="24"/>
          <w:szCs w:val="24"/>
        </w:rPr>
      </w:pPr>
      <w:r w:rsidRPr="00534E01">
        <w:rPr>
          <w:rFonts w:ascii="Times New Roman" w:hAnsi="Times New Roman" w:cs="Times New Roman"/>
          <w:i/>
          <w:iCs/>
          <w:sz w:val="24"/>
          <w:szCs w:val="24"/>
        </w:rPr>
        <w:t>Phylogenomic</w:t>
      </w:r>
      <w:r w:rsidR="00C16894">
        <w:rPr>
          <w:rFonts w:ascii="Times New Roman" w:hAnsi="Times New Roman" w:cs="Times New Roman"/>
          <w:i/>
          <w:iCs/>
          <w:sz w:val="24"/>
          <w:szCs w:val="24"/>
        </w:rPr>
        <w:t xml:space="preserve"> relationships</w:t>
      </w:r>
      <w:r w:rsidRPr="00534E01">
        <w:rPr>
          <w:rFonts w:ascii="Times New Roman" w:hAnsi="Times New Roman" w:cs="Times New Roman"/>
          <w:i/>
          <w:iCs/>
          <w:sz w:val="24"/>
          <w:szCs w:val="24"/>
        </w:rPr>
        <w:t xml:space="preserve"> of murine</w:t>
      </w:r>
      <w:r w:rsidR="00C16894">
        <w:rPr>
          <w:rFonts w:ascii="Times New Roman" w:hAnsi="Times New Roman" w:cs="Times New Roman"/>
          <w:i/>
          <w:iCs/>
          <w:sz w:val="24"/>
          <w:szCs w:val="24"/>
        </w:rPr>
        <w:t xml:space="preserve"> rodent</w:t>
      </w:r>
      <w:r w:rsidRPr="00534E01">
        <w:rPr>
          <w:rFonts w:ascii="Times New Roman" w:hAnsi="Times New Roman" w:cs="Times New Roman"/>
          <w:i/>
          <w:iCs/>
          <w:sz w:val="24"/>
          <w:szCs w:val="24"/>
        </w:rPr>
        <w:t xml:space="preserve"> </w:t>
      </w:r>
      <w:r w:rsidR="00C16894">
        <w:rPr>
          <w:rFonts w:ascii="Times New Roman" w:hAnsi="Times New Roman" w:cs="Times New Roman"/>
          <w:i/>
          <w:iCs/>
          <w:sz w:val="24"/>
          <w:szCs w:val="24"/>
        </w:rPr>
        <w:t>lineages</w:t>
      </w:r>
      <w:r w:rsidR="008715FA">
        <w:rPr>
          <w:rFonts w:ascii="Times New Roman" w:hAnsi="Times New Roman" w:cs="Times New Roman"/>
          <w:i/>
          <w:iCs/>
          <w:sz w:val="24"/>
          <w:szCs w:val="24"/>
        </w:rPr>
        <w:t xml:space="preserve"> from conserved genomic region</w:t>
      </w:r>
      <w:r w:rsidR="00113028">
        <w:rPr>
          <w:rFonts w:ascii="Times New Roman" w:hAnsi="Times New Roman" w:cs="Times New Roman"/>
          <w:i/>
          <w:iCs/>
          <w:sz w:val="24"/>
          <w:szCs w:val="24"/>
        </w:rPr>
        <w:t>s</w:t>
      </w:r>
    </w:p>
    <w:p w14:paraId="680E4AF5" w14:textId="77777777" w:rsidR="00534E01" w:rsidRPr="00534E01" w:rsidRDefault="00534E01" w:rsidP="005D3A4E">
      <w:pPr>
        <w:spacing w:after="0"/>
        <w:jc w:val="both"/>
        <w:rPr>
          <w:rFonts w:ascii="Times New Roman" w:hAnsi="Times New Roman" w:cs="Times New Roman"/>
          <w:sz w:val="24"/>
          <w:szCs w:val="24"/>
        </w:rPr>
      </w:pPr>
    </w:p>
    <w:p w14:paraId="15B887F6" w14:textId="1F0F6D13" w:rsidR="00F75BB4" w:rsidRDefault="00B17D7F" w:rsidP="005D3A4E">
      <w:pPr>
        <w:spacing w:after="0"/>
        <w:jc w:val="both"/>
        <w:rPr>
          <w:rFonts w:ascii="Times New Roman" w:hAnsi="Times New Roman" w:cs="Times New Roman"/>
          <w:sz w:val="24"/>
          <w:szCs w:val="24"/>
        </w:rPr>
      </w:pPr>
      <w:r w:rsidRPr="00B17D7F">
        <w:rPr>
          <w:rFonts w:ascii="Times New Roman" w:hAnsi="Times New Roman" w:cs="Times New Roman"/>
          <w:sz w:val="24"/>
          <w:szCs w:val="24"/>
        </w:rPr>
        <w:lastRenderedPageBreak/>
        <w:t>The extraordinary species richness of murine rodents complicates phylogenetic analyses</w:t>
      </w:r>
      <w:r w:rsidR="009C31BE">
        <w:rPr>
          <w:rFonts w:ascii="Times New Roman" w:hAnsi="Times New Roman" w:cs="Times New Roman"/>
          <w:sz w:val="24"/>
          <w:szCs w:val="24"/>
        </w:rPr>
        <w:t xml:space="preserve"> because of the resources required</w:t>
      </w:r>
      <w:r w:rsidRPr="00B17D7F">
        <w:rPr>
          <w:rFonts w:ascii="Times New Roman" w:hAnsi="Times New Roman" w:cs="Times New Roman"/>
          <w:sz w:val="24"/>
          <w:szCs w:val="24"/>
        </w:rPr>
        <w:t xml:space="preserve"> to sample, sequence, and analy</w:t>
      </w:r>
      <w:r>
        <w:rPr>
          <w:rFonts w:ascii="Times New Roman" w:hAnsi="Times New Roman" w:cs="Times New Roman"/>
          <w:sz w:val="24"/>
          <w:szCs w:val="24"/>
        </w:rPr>
        <w:t>z</w:t>
      </w:r>
      <w:r w:rsidRPr="00B17D7F">
        <w:rPr>
          <w:rFonts w:ascii="Times New Roman" w:hAnsi="Times New Roman" w:cs="Times New Roman"/>
          <w:sz w:val="24"/>
          <w:szCs w:val="24"/>
        </w:rPr>
        <w:t xml:space="preserve">e such </w:t>
      </w:r>
      <w:r w:rsidR="0084441A" w:rsidRPr="00B17D7F">
        <w:rPr>
          <w:rFonts w:ascii="Times New Roman" w:hAnsi="Times New Roman" w:cs="Times New Roman"/>
          <w:sz w:val="24"/>
          <w:szCs w:val="24"/>
        </w:rPr>
        <w:t>many</w:t>
      </w:r>
      <w:r w:rsidRPr="00B17D7F">
        <w:rPr>
          <w:rFonts w:ascii="Times New Roman" w:hAnsi="Times New Roman" w:cs="Times New Roman"/>
          <w:sz w:val="24"/>
          <w:szCs w:val="24"/>
        </w:rPr>
        <w:t xml:space="preserve"> </w:t>
      </w:r>
      <w:r w:rsidR="00D83A78" w:rsidRPr="00B17D7F">
        <w:rPr>
          <w:rFonts w:ascii="Times New Roman" w:hAnsi="Times New Roman" w:cs="Times New Roman"/>
          <w:sz w:val="24"/>
          <w:szCs w:val="24"/>
        </w:rPr>
        <w:t>widely distributed</w:t>
      </w:r>
      <w:r w:rsidRPr="00B17D7F">
        <w:rPr>
          <w:rFonts w:ascii="Times New Roman" w:hAnsi="Times New Roman" w:cs="Times New Roman"/>
          <w:sz w:val="24"/>
          <w:szCs w:val="24"/>
        </w:rPr>
        <w:t xml:space="preserve"> taxa. Earlier work either attempted to resolve specific groups such as </w:t>
      </w:r>
      <w:r w:rsidRPr="005B28B3">
        <w:rPr>
          <w:rFonts w:ascii="Times New Roman" w:hAnsi="Times New Roman" w:cs="Times New Roman"/>
          <w:i/>
          <w:iCs/>
          <w:sz w:val="24"/>
          <w:szCs w:val="24"/>
        </w:rPr>
        <w:t>Mus</w:t>
      </w:r>
      <w:r w:rsidRPr="00B17D7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PEVuZE5vdGU+PENpdGU+PEF1dGhvcj5MdW5kcmlnYW48L0F1dGhvcj48WWVhcj4yMDAyPC9ZZWFy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(Lundrigan et al. 2002; Suzuki et al. 2004)</w:t>
      </w:r>
      <w:r w:rsidR="001A3F4F">
        <w:rPr>
          <w:rFonts w:ascii="Times New Roman" w:hAnsi="Times New Roman" w:cs="Times New Roman"/>
          <w:sz w:val="24"/>
          <w:szCs w:val="24"/>
        </w:rPr>
        <w:fldChar w:fldCharType="end"/>
      </w:r>
      <w:r w:rsidR="001A3F4F">
        <w:rPr>
          <w:rFonts w:ascii="Times New Roman" w:hAnsi="Times New Roman" w:cs="Times New Roman"/>
          <w:sz w:val="24"/>
          <w:szCs w:val="24"/>
        </w:rPr>
        <w:t xml:space="preserve"> </w:t>
      </w:r>
      <w:r w:rsidRPr="00B17D7F">
        <w:rPr>
          <w:rFonts w:ascii="Times New Roman" w:hAnsi="Times New Roman" w:cs="Times New Roman"/>
          <w:sz w:val="24"/>
          <w:szCs w:val="24"/>
        </w:rPr>
        <w:t xml:space="preserve">and </w:t>
      </w:r>
      <w:proofErr w:type="spellStart"/>
      <w:r w:rsidRPr="005B28B3">
        <w:rPr>
          <w:rFonts w:ascii="Times New Roman" w:hAnsi="Times New Roman" w:cs="Times New Roman"/>
          <w:i/>
          <w:iCs/>
          <w:sz w:val="24"/>
          <w:szCs w:val="24"/>
        </w:rPr>
        <w:t>Apodemus</w:t>
      </w:r>
      <w:proofErr w:type="spellEnd"/>
      <w:r w:rsidRPr="00B17D7F">
        <w:rPr>
          <w:rFonts w:ascii="Times New Roman" w:hAnsi="Times New Roman" w:cs="Times New Roman"/>
          <w:sz w:val="24"/>
          <w:szCs w:val="24"/>
        </w:rPr>
        <w:t xml:space="preserve"> </w:t>
      </w:r>
      <w:r w:rsidR="001A3F4F">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PEVuZE5vdGU+PENpdGU+PEF1dGhvcj5MaXU8L0F1dGhvcj48WWVhcj4yMDA0PC9ZZWFyPjxSZWNO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(Serizawa et al. 2000; Liu et al. 2004)</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or to uncover broader relationships across the subfamily</w:t>
      </w:r>
      <w:r w:rsidR="00E51274">
        <w:rPr>
          <w:rFonts w:ascii="Times New Roman" w:hAnsi="Times New Roman" w:cs="Times New Roman"/>
          <w:sz w:val="24"/>
          <w:szCs w:val="24"/>
        </w:rPr>
        <w:t xml:space="preserve"> </w: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PEVuZE5vdGU+PENpdGU+PEF1dGhvcj5NYXJ0aW48L0F1dGhvcj48WWVhcj4yMDAwPC9ZZWFyPjxS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E51274">
        <w:rPr>
          <w:rFonts w:ascii="Times New Roman" w:hAnsi="Times New Roman" w:cs="Times New Roman"/>
          <w:sz w:val="24"/>
          <w:szCs w:val="24"/>
        </w:rPr>
      </w:r>
      <w:r w:rsidR="00E51274">
        <w:rPr>
          <w:rFonts w:ascii="Times New Roman" w:hAnsi="Times New Roman" w:cs="Times New Roman"/>
          <w:sz w:val="24"/>
          <w:szCs w:val="24"/>
        </w:rPr>
        <w:fldChar w:fldCharType="separate"/>
      </w:r>
      <w:r w:rsidR="00E51274">
        <w:rPr>
          <w:rFonts w:ascii="Times New Roman" w:hAnsi="Times New Roman" w:cs="Times New Roman"/>
          <w:noProof/>
          <w:sz w:val="24"/>
          <w:szCs w:val="24"/>
        </w:rPr>
        <w:t>(Martin et al. 2000; Steppan et al. 2005)</w:t>
      </w:r>
      <w:r w:rsidR="00E51274">
        <w:rPr>
          <w:rFonts w:ascii="Times New Roman" w:hAnsi="Times New Roman" w:cs="Times New Roman"/>
          <w:sz w:val="24"/>
          <w:szCs w:val="24"/>
        </w:rPr>
        <w:fldChar w:fldCharType="end"/>
      </w:r>
      <w:r w:rsidRPr="00B17D7F">
        <w:rPr>
          <w:rFonts w:ascii="Times New Roman" w:hAnsi="Times New Roman" w:cs="Times New Roman"/>
          <w:sz w:val="24"/>
          <w:szCs w:val="24"/>
        </w:rPr>
        <w:t xml:space="preserve">, in both cases using a limited number of nuclear or mitochondrial genes. </w:t>
      </w:r>
      <w:r w:rsidR="0093760B">
        <w:rPr>
          <w:rFonts w:ascii="Times New Roman" w:hAnsi="Times New Roman" w:cs="Times New Roman"/>
          <w:sz w:val="24"/>
          <w:szCs w:val="24"/>
        </w:rPr>
        <w:t xml:space="preserve">Even so, </w:t>
      </w:r>
      <w:r w:rsidRPr="00B17D7F">
        <w:rPr>
          <w:rFonts w:ascii="Times New Roman" w:hAnsi="Times New Roman" w:cs="Times New Roman"/>
          <w:sz w:val="24"/>
          <w:szCs w:val="24"/>
        </w:rPr>
        <w:t xml:space="preserve">evidence from </w:t>
      </w:r>
      <w:r w:rsidR="0093760B">
        <w:rPr>
          <w:rFonts w:ascii="Times New Roman" w:hAnsi="Times New Roman" w:cs="Times New Roman"/>
          <w:sz w:val="24"/>
          <w:szCs w:val="24"/>
        </w:rPr>
        <w:t xml:space="preserve">these datasets </w:t>
      </w:r>
      <w:r w:rsidRPr="00B17D7F">
        <w:rPr>
          <w:rFonts w:ascii="Times New Roman" w:hAnsi="Times New Roman" w:cs="Times New Roman"/>
          <w:sz w:val="24"/>
          <w:szCs w:val="24"/>
        </w:rPr>
        <w:t>suggested both phylogenetic discordance</w:t>
      </w:r>
      <w:ins w:id="65" w:author="Thomas, Gregg W.C." w:date="2022-10-12T15:05:00Z">
        <w:r w:rsidR="001B1ADC">
          <w:rPr>
            <w:rFonts w:ascii="Times New Roman" w:hAnsi="Times New Roman" w:cs="Times New Roman"/>
            <w:sz w:val="24"/>
            <w:szCs w:val="24"/>
          </w:rPr>
          <w:t>, including between mitochondrial and nuclear genes,</w:t>
        </w:r>
      </w:ins>
      <w:del w:id="66" w:author="Thomas, Gregg W.C." w:date="2022-10-12T15:05:00Z">
        <w:r w:rsidRPr="00B17D7F" w:rsidDel="001B1ADC">
          <w:rPr>
            <w:rFonts w:ascii="Times New Roman" w:hAnsi="Times New Roman" w:cs="Times New Roman"/>
            <w:sz w:val="24"/>
            <w:szCs w:val="24"/>
          </w:rPr>
          <w:delText xml:space="preserve"> and </w:delText>
        </w:r>
        <w:commentRangeStart w:id="67"/>
        <w:commentRangeStart w:id="68"/>
        <w:r w:rsidRPr="00B17D7F" w:rsidDel="001B1ADC">
          <w:rPr>
            <w:rFonts w:ascii="Times New Roman" w:hAnsi="Times New Roman" w:cs="Times New Roman"/>
            <w:sz w:val="24"/>
            <w:szCs w:val="24"/>
          </w:rPr>
          <w:delText>mito-nuclear conflict</w:delText>
        </w:r>
      </w:del>
      <w:r w:rsidRPr="00B17D7F">
        <w:rPr>
          <w:rFonts w:ascii="Times New Roman" w:hAnsi="Times New Roman" w:cs="Times New Roman"/>
          <w:sz w:val="24"/>
          <w:szCs w:val="24"/>
        </w:rPr>
        <w:t xml:space="preserve"> </w:t>
      </w:r>
      <w:commentRangeEnd w:id="67"/>
      <w:r w:rsidR="00D1794F">
        <w:rPr>
          <w:rStyle w:val="CommentReference"/>
        </w:rPr>
        <w:commentReference w:id="67"/>
      </w:r>
      <w:commentRangeEnd w:id="68"/>
      <w:r w:rsidR="001B1ADC">
        <w:rPr>
          <w:rStyle w:val="CommentReference"/>
        </w:rPr>
        <w:commentReference w:id="68"/>
      </w:r>
      <w:r w:rsidRPr="00B17D7F">
        <w:rPr>
          <w:rFonts w:ascii="Times New Roman" w:hAnsi="Times New Roman" w:cs="Times New Roman"/>
          <w:sz w:val="24"/>
          <w:szCs w:val="24"/>
        </w:rPr>
        <w:t xml:space="preserve">across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w:t>
      </w:r>
      <w:r w:rsidR="00B3724E">
        <w:rPr>
          <w:rFonts w:ascii="Times New Roman" w:hAnsi="Times New Roman" w:cs="Times New Roman"/>
          <w:sz w:val="24"/>
          <w:szCs w:val="24"/>
        </w:rPr>
        <w:t xml:space="preserve">that </w:t>
      </w:r>
      <w:r w:rsidRPr="00B17D7F">
        <w:rPr>
          <w:rFonts w:ascii="Times New Roman" w:hAnsi="Times New Roman" w:cs="Times New Roman"/>
          <w:sz w:val="24"/>
          <w:szCs w:val="24"/>
        </w:rPr>
        <w:t>lead to different genomic regions supporting incompatible phylogenetic reconstructions</w:t>
      </w:r>
      <w:r w:rsidR="009F1BCB">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 </w:instrText>
      </w:r>
      <w:r w:rsidR="00E51274">
        <w:rPr>
          <w:rFonts w:ascii="Times New Roman" w:hAnsi="Times New Roman" w:cs="Times New Roman"/>
          <w:sz w:val="24"/>
          <w:szCs w:val="24"/>
        </w:rPr>
        <w:fldChar w:fldCharType="begin">
          <w:fldData xml:space="preserve">PEVuZE5vdGU+PENpdGU+PEF1dGhvcj5XaGl0ZTwvQXV0aG9yPjxZZWFyPjIwMDk8L1llYXI+PFJl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==
</w:fldData>
        </w:fldChar>
      </w:r>
      <w:r w:rsidR="00E51274">
        <w:rPr>
          <w:rFonts w:ascii="Times New Roman" w:hAnsi="Times New Roman" w:cs="Times New Roman"/>
          <w:sz w:val="24"/>
          <w:szCs w:val="24"/>
        </w:rPr>
        <w:instrText xml:space="preserve"> ADDIN EN.CITE.DATA </w:instrText>
      </w:r>
      <w:r w:rsidR="00E51274">
        <w:rPr>
          <w:rFonts w:ascii="Times New Roman" w:hAnsi="Times New Roman" w:cs="Times New Roman"/>
          <w:sz w:val="24"/>
          <w:szCs w:val="24"/>
        </w:rPr>
      </w:r>
      <w:r w:rsidR="00E51274">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E51274">
        <w:rPr>
          <w:rFonts w:ascii="Times New Roman" w:hAnsi="Times New Roman" w:cs="Times New Roman"/>
          <w:noProof/>
          <w:sz w:val="24"/>
          <w:szCs w:val="24"/>
        </w:rPr>
        <w:t>(Suzuki et al. 2004; Steppan et al. 2005; White et al. 2009)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17D7F">
        <w:rPr>
          <w:rFonts w:ascii="Times New Roman" w:hAnsi="Times New Roman" w:cs="Times New Roman"/>
          <w:sz w:val="24"/>
          <w:szCs w:val="24"/>
        </w:rPr>
        <w:t>Lecompte</w:t>
      </w:r>
      <w:proofErr w:type="spellEnd"/>
      <w:r w:rsidRPr="00B17D7F">
        <w:rPr>
          <w:rFonts w:ascii="Times New Roman" w:hAnsi="Times New Roman" w:cs="Times New Roman"/>
          <w:sz w:val="24"/>
          <w:szCs w:val="24"/>
        </w:rPr>
        <w:t xml:space="preserve"> et al. </w:t>
      </w:r>
      <w:r w:rsidR="001A3F4F">
        <w:rPr>
          <w:rFonts w:ascii="Times New Roman" w:hAnsi="Times New Roman" w:cs="Times New Roman"/>
          <w:sz w:val="24"/>
          <w:szCs w:val="24"/>
        </w:rPr>
        <w:fldChar w:fldCharType="begin"/>
      </w:r>
      <w:r w:rsidR="00F26193">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1A3F4F">
        <w:rPr>
          <w:rFonts w:ascii="Times New Roman" w:hAnsi="Times New Roman" w:cs="Times New Roman"/>
          <w:sz w:val="24"/>
          <w:szCs w:val="24"/>
        </w:rPr>
        <w:fldChar w:fldCharType="separate"/>
      </w:r>
      <w:r w:rsidR="00F26193">
        <w:rPr>
          <w:rFonts w:ascii="Times New Roman" w:hAnsi="Times New Roman" w:cs="Times New Roman"/>
          <w:noProof/>
          <w:sz w:val="24"/>
          <w:szCs w:val="24"/>
        </w:rPr>
        <w:t>(2008)</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provided one of the earliest well</w:t>
      </w:r>
      <w:r w:rsidR="0093760B">
        <w:rPr>
          <w:rFonts w:ascii="Times New Roman" w:hAnsi="Times New Roman" w:cs="Times New Roman"/>
          <w:sz w:val="24"/>
          <w:szCs w:val="24"/>
        </w:rPr>
        <w:t>-</w:t>
      </w:r>
      <w:r w:rsidRPr="00B17D7F">
        <w:rPr>
          <w:rFonts w:ascii="Times New Roman" w:hAnsi="Times New Roman" w:cs="Times New Roman"/>
          <w:sz w:val="24"/>
          <w:szCs w:val="24"/>
        </w:rPr>
        <w:t xml:space="preserve">supported phylogenetic reconstructions from across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and the tribal classifications they proposed remain generally supported. More recent work has increased the number of taxa sampled, both for analyses of </w:t>
      </w:r>
      <w:proofErr w:type="spellStart"/>
      <w:r w:rsidRPr="00B17D7F">
        <w:rPr>
          <w:rFonts w:ascii="Times New Roman" w:hAnsi="Times New Roman" w:cs="Times New Roman"/>
          <w:sz w:val="24"/>
          <w:szCs w:val="24"/>
        </w:rPr>
        <w:t>Murinae</w:t>
      </w:r>
      <w:proofErr w:type="spellEnd"/>
      <w:r w:rsidRPr="00B17D7F">
        <w:rPr>
          <w:rFonts w:ascii="Times New Roman" w:hAnsi="Times New Roman" w:cs="Times New Roman"/>
          <w:sz w:val="24"/>
          <w:szCs w:val="24"/>
        </w:rPr>
        <w:t xml:space="preserve"> specifically</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r>
      <w:r w:rsidR="001A3F4F">
        <w:rPr>
          <w:rFonts w:ascii="Times New Roman" w:hAnsi="Times New Roman" w:cs="Times New Roman"/>
          <w:sz w:val="24"/>
          <w:szCs w:val="24"/>
        </w:rPr>
        <w:instrText xml:space="preserve"> ADDIN EN.CITE &lt;EndNote&gt;&lt;Cite&gt;&lt;Author&gt;Pagès&lt;/Author&gt;&lt;Year&gt;2016&lt;/Year&gt;&lt;RecNum&gt;172&lt;/RecNum&gt;&lt;DisplayText&gt;(Pagès et al. 2016)&lt;/DisplayText&gt;&lt;record&gt;&lt;rec-number&gt;172&lt;/rec-number&gt;&lt;foreign-keys&gt;&lt;key app="EN" db-id="vdwt9psdezv5tlee9vn5swzfzafw0azp5adx" timestamp="1649257277"&gt;172&lt;/key&gt;&lt;/foreign-keys&gt;&lt;ref-type name="Journal Article"&gt;17&lt;/ref-type&gt;&lt;contributors&gt;&lt;authors&gt;&lt;author&gt;Pagès, Marie&lt;/author&gt;&lt;author&gt;Fabre, Pierre-Henri&lt;/author&gt;&lt;author&gt;Chaval, Yannick&lt;/author&gt;&lt;author&gt;Mortelliti, Alessio&lt;/author&gt;&lt;author&gt;Nicolas, Violaine&lt;/author&gt;&lt;author&gt;Wells, Konstans&lt;/author&gt;&lt;author&gt;Michaux, Johan R.&lt;/author&gt;&lt;author&gt;Lazzari, Vincent&lt;/author&gt;&lt;/authors&gt;&lt;/contributors&gt;&lt;titles&gt;&lt;title&gt;Molecular phylogeny of South-East Asian arboreal murine rodents&lt;/title&gt;&lt;secondary-title&gt;Zoologica Scripta&lt;/secondary-title&gt;&lt;/titles&gt;&lt;periodical&gt;&lt;full-title&gt;Zoologica Scripta&lt;/full-title&gt;&lt;/periodical&gt;&lt;pages&gt;349-364&lt;/pages&gt;&lt;volume&gt;45&lt;/volume&gt;&lt;number&gt;4&lt;/number&gt;&lt;dates&gt;&lt;year&gt;2016&lt;/year&gt;&lt;/dates&gt;&lt;isbn&gt;0300-3256&lt;/isbn&gt;&lt;urls&gt;&lt;related-urls&gt;&lt;url&gt;https://onlinelibrary.wiley.com/doi/abs/10.1111/zsc.12161&lt;/url&gt;&lt;/related-urls&gt;&lt;/urls&gt;&lt;electronic-resource-num&gt;https://doi.org/10.1111/zsc.12161&lt;/electronic-resource-num&gt;&lt;/record&gt;&lt;/Cite&gt;&lt;/EndNote&gt;</w:instrText>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(Pagès et al. 2016)</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xml:space="preserve"> and for their placement within </w:t>
      </w:r>
      <w:r w:rsidR="006F4021">
        <w:rPr>
          <w:rFonts w:ascii="Times New Roman" w:hAnsi="Times New Roman" w:cs="Times New Roman"/>
          <w:sz w:val="24"/>
          <w:szCs w:val="24"/>
        </w:rPr>
        <w:t xml:space="preserve">Muridae and </w:t>
      </w:r>
      <w:r w:rsidRPr="00B17D7F">
        <w:rPr>
          <w:rFonts w:ascii="Times New Roman" w:hAnsi="Times New Roman" w:cs="Times New Roman"/>
          <w:sz w:val="24"/>
          <w:szCs w:val="24"/>
        </w:rPr>
        <w:t>Muroidea</w:t>
      </w:r>
      <w:r w:rsidR="001A3F4F">
        <w:rPr>
          <w:rFonts w:ascii="Times New Roman" w:hAnsi="Times New Roman" w:cs="Times New Roman"/>
          <w:sz w:val="24"/>
          <w:szCs w:val="24"/>
        </w:rPr>
        <w:t xml:space="preserve"> </w: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 </w:instrText>
      </w:r>
      <w:r w:rsidR="001A3F4F">
        <w:rPr>
          <w:rFonts w:ascii="Times New Roman" w:hAnsi="Times New Roman" w:cs="Times New Roman"/>
          <w:sz w:val="24"/>
          <w:szCs w:val="24"/>
        </w:rPr>
        <w:fldChar w:fldCharType="begin">
          <w:fldData xml:space="preserve">PEVuZE5vdGU+PENpdGU+PEF1dGhvcj5TY2hlbms8L0F1dGhvcj48WWVhcj4yMDEzPC9ZZWFyPjxS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</w:fldData>
        </w:fldChar>
      </w:r>
      <w:r w:rsidR="001A3F4F">
        <w:rPr>
          <w:rFonts w:ascii="Times New Roman" w:hAnsi="Times New Roman" w:cs="Times New Roman"/>
          <w:sz w:val="24"/>
          <w:szCs w:val="24"/>
        </w:rPr>
        <w:instrText xml:space="preserve"> ADDIN EN.CITE.DATA </w:instrText>
      </w:r>
      <w:r w:rsidR="001A3F4F">
        <w:rPr>
          <w:rFonts w:ascii="Times New Roman" w:hAnsi="Times New Roman" w:cs="Times New Roman"/>
          <w:sz w:val="24"/>
          <w:szCs w:val="24"/>
        </w:rPr>
      </w:r>
      <w:r w:rsidR="001A3F4F">
        <w:rPr>
          <w:rFonts w:ascii="Times New Roman" w:hAnsi="Times New Roman" w:cs="Times New Roman"/>
          <w:sz w:val="24"/>
          <w:szCs w:val="24"/>
        </w:rPr>
        <w:fldChar w:fldCharType="end"/>
      </w:r>
      <w:r w:rsidR="001A3F4F">
        <w:rPr>
          <w:rFonts w:ascii="Times New Roman" w:hAnsi="Times New Roman" w:cs="Times New Roman"/>
          <w:sz w:val="24"/>
          <w:szCs w:val="24"/>
        </w:rPr>
      </w:r>
      <w:r w:rsidR="001A3F4F">
        <w:rPr>
          <w:rFonts w:ascii="Times New Roman" w:hAnsi="Times New Roman" w:cs="Times New Roman"/>
          <w:sz w:val="24"/>
          <w:szCs w:val="24"/>
        </w:rPr>
        <w:fldChar w:fldCharType="separate"/>
      </w:r>
      <w:r w:rsidR="001A3F4F">
        <w:rPr>
          <w:rFonts w:ascii="Times New Roman" w:hAnsi="Times New Roman" w:cs="Times New Roman"/>
          <w:noProof/>
          <w:sz w:val="24"/>
          <w:szCs w:val="24"/>
        </w:rPr>
        <w:t>(Schenk et al. 2013; Steppan and Schenk 2017; Rowe et al. 2019)</w:t>
      </w:r>
      <w:r w:rsidR="001A3F4F">
        <w:rPr>
          <w:rFonts w:ascii="Times New Roman" w:hAnsi="Times New Roman" w:cs="Times New Roman"/>
          <w:sz w:val="24"/>
          <w:szCs w:val="24"/>
        </w:rPr>
        <w:fldChar w:fldCharType="end"/>
      </w:r>
      <w:r w:rsidRPr="00B17D7F">
        <w:rPr>
          <w:rFonts w:ascii="Times New Roman" w:hAnsi="Times New Roman" w:cs="Times New Roman"/>
          <w:sz w:val="24"/>
          <w:szCs w:val="24"/>
        </w:rPr>
        <w:t>, but the number of loci used for phylogenetic inference has remained low.</w:t>
      </w:r>
      <w:r>
        <w:rPr>
          <w:rFonts w:ascii="Times New Roman" w:hAnsi="Times New Roman" w:cs="Times New Roman"/>
          <w:sz w:val="24"/>
          <w:szCs w:val="24"/>
        </w:rPr>
        <w:t xml:space="preserve"> </w:t>
      </w:r>
    </w:p>
    <w:p w14:paraId="20159C81" w14:textId="30A1FD16" w:rsidR="00237D7D" w:rsidRPr="00237D7D" w:rsidRDefault="001C6851" w:rsidP="005D3A4E">
      <w:pPr>
        <w:spacing w:after="0"/>
        <w:jc w:val="both"/>
        <w:rPr>
          <w:rFonts w:ascii="Times New Roman" w:hAnsi="Times New Roman" w:cs="Times New Roman"/>
          <w:sz w:val="24"/>
          <w:szCs w:val="24"/>
        </w:rPr>
      </w:pPr>
      <w:r>
        <w:rPr>
          <w:rFonts w:ascii="Times New Roman" w:hAnsi="Times New Roman" w:cs="Times New Roman"/>
          <w:sz w:val="24"/>
          <w:szCs w:val="24"/>
        </w:rPr>
        <w:tab/>
      </w:r>
      <w:r w:rsidR="009F2E46">
        <w:rPr>
          <w:rFonts w:ascii="Times New Roman" w:hAnsi="Times New Roman" w:cs="Times New Roman"/>
          <w:sz w:val="24"/>
          <w:szCs w:val="24"/>
        </w:rPr>
        <w:t>We reconstructed a species tree of murine rodents based on thousands of UCEs from 18 species. The inferred tree (Fig</w:t>
      </w:r>
      <w:r w:rsidR="009713C6">
        <w:rPr>
          <w:rFonts w:ascii="Times New Roman" w:hAnsi="Times New Roman" w:cs="Times New Roman"/>
          <w:sz w:val="24"/>
          <w:szCs w:val="24"/>
        </w:rPr>
        <w:t>.</w:t>
      </w:r>
      <w:r w:rsidR="009F2E46">
        <w:rPr>
          <w:rFonts w:ascii="Times New Roman" w:hAnsi="Times New Roman" w:cs="Times New Roman"/>
          <w:sz w:val="24"/>
          <w:szCs w:val="24"/>
        </w:rPr>
        <w:t xml:space="preserve"> 1) mostly match</w:t>
      </w:r>
      <w:r w:rsidR="00B3724E">
        <w:rPr>
          <w:rFonts w:ascii="Times New Roman" w:hAnsi="Times New Roman" w:cs="Times New Roman"/>
          <w:sz w:val="24"/>
          <w:szCs w:val="24"/>
        </w:rPr>
        <w:t>es</w:t>
      </w:r>
      <w:r w:rsidR="009F2E46">
        <w:rPr>
          <w:rFonts w:ascii="Times New Roman" w:hAnsi="Times New Roman" w:cs="Times New Roman"/>
          <w:sz w:val="24"/>
          <w:szCs w:val="24"/>
        </w:rPr>
        <w:t xml:space="preserve"> those inferred in previous studies, with notable exceptions being the placements of the </w:t>
      </w:r>
      <w:proofErr w:type="spellStart"/>
      <w:r w:rsidR="009F2E46">
        <w:rPr>
          <w:rFonts w:ascii="Times New Roman" w:hAnsi="Times New Roman" w:cs="Times New Roman"/>
          <w:i/>
          <w:iCs/>
          <w:sz w:val="24"/>
          <w:szCs w:val="24"/>
        </w:rPr>
        <w:t>Apodemus</w:t>
      </w:r>
      <w:proofErr w:type="spellEnd"/>
      <w:r w:rsidR="009F2E46">
        <w:rPr>
          <w:rFonts w:ascii="Times New Roman" w:hAnsi="Times New Roman" w:cs="Times New Roman"/>
          <w:i/>
          <w:iCs/>
          <w:sz w:val="24"/>
          <w:szCs w:val="24"/>
        </w:rPr>
        <w:t xml:space="preserve"> </w:t>
      </w:r>
      <w:r w:rsidR="009F2E46">
        <w:rPr>
          <w:rFonts w:ascii="Times New Roman" w:hAnsi="Times New Roman" w:cs="Times New Roman"/>
          <w:sz w:val="24"/>
          <w:szCs w:val="24"/>
        </w:rPr>
        <w:t xml:space="preserve">species and </w:t>
      </w:r>
      <w:proofErr w:type="spellStart"/>
      <w:r w:rsidR="006F4021" w:rsidRPr="006F4021">
        <w:rPr>
          <w:rFonts w:ascii="Times New Roman" w:hAnsi="Times New Roman" w:cs="Times New Roman"/>
          <w:i/>
          <w:iCs/>
          <w:sz w:val="24"/>
          <w:szCs w:val="24"/>
        </w:rPr>
        <w:t>R</w:t>
      </w:r>
      <w:r w:rsidR="006F4021">
        <w:rPr>
          <w:rFonts w:ascii="Times New Roman" w:hAnsi="Times New Roman" w:cs="Times New Roman"/>
          <w:i/>
          <w:iCs/>
          <w:sz w:val="24"/>
          <w:szCs w:val="24"/>
        </w:rPr>
        <w:t>hynchomys</w:t>
      </w:r>
      <w:proofErr w:type="spellEnd"/>
      <w:r w:rsidR="006F4021" w:rsidRPr="006F4021">
        <w:rPr>
          <w:rFonts w:ascii="Times New Roman" w:hAnsi="Times New Roman" w:cs="Times New Roman"/>
          <w:i/>
          <w:iCs/>
          <w:sz w:val="24"/>
          <w:szCs w:val="24"/>
        </w:rPr>
        <w:t xml:space="preserve"> </w:t>
      </w:r>
      <w:proofErr w:type="spellStart"/>
      <w:r w:rsidR="009F2E46" w:rsidRPr="006F4021">
        <w:rPr>
          <w:rFonts w:ascii="Times New Roman" w:hAnsi="Times New Roman" w:cs="Times New Roman"/>
          <w:i/>
          <w:iCs/>
          <w:sz w:val="24"/>
          <w:szCs w:val="24"/>
        </w:rPr>
        <w:t>s</w:t>
      </w:r>
      <w:r w:rsidR="009F2E46">
        <w:rPr>
          <w:rFonts w:ascii="Times New Roman" w:hAnsi="Times New Roman" w:cs="Times New Roman"/>
          <w:i/>
          <w:iCs/>
          <w:sz w:val="24"/>
          <w:szCs w:val="24"/>
        </w:rPr>
        <w:t>oricoides</w:t>
      </w:r>
      <w:proofErr w:type="spellEnd"/>
      <w:r w:rsidR="009F2E46">
        <w:rPr>
          <w:rFonts w:ascii="Times New Roman" w:hAnsi="Times New Roman" w:cs="Times New Roman"/>
          <w:i/>
          <w:iCs/>
          <w:sz w:val="24"/>
          <w:szCs w:val="24"/>
        </w:rPr>
        <w:t xml:space="preserve">. </w:t>
      </w:r>
      <w:r w:rsidR="009F2E46" w:rsidRPr="00237D7D">
        <w:rPr>
          <w:rFonts w:ascii="Times New Roman" w:hAnsi="Times New Roman" w:cs="Times New Roman"/>
          <w:sz w:val="24"/>
          <w:szCs w:val="24"/>
        </w:rPr>
        <w:t xml:space="preserve">We applied a range of strategies </w:t>
      </w:r>
      <w:r w:rsidR="007A6667">
        <w:rPr>
          <w:rFonts w:ascii="Times New Roman" w:hAnsi="Times New Roman" w:cs="Times New Roman"/>
          <w:sz w:val="24"/>
          <w:szCs w:val="24"/>
        </w:rPr>
        <w:t>to assess the likelihood that this</w:t>
      </w:r>
      <w:r w:rsidR="0093760B">
        <w:rPr>
          <w:rFonts w:ascii="Times New Roman" w:hAnsi="Times New Roman" w:cs="Times New Roman"/>
          <w:sz w:val="24"/>
          <w:szCs w:val="24"/>
        </w:rPr>
        <w:t xml:space="preserve"> inference </w:t>
      </w:r>
      <w:r w:rsidR="00F75BB4">
        <w:rPr>
          <w:rFonts w:ascii="Times New Roman" w:hAnsi="Times New Roman" w:cs="Times New Roman"/>
          <w:sz w:val="24"/>
          <w:szCs w:val="24"/>
        </w:rPr>
        <w:t>wa</w:t>
      </w:r>
      <w:r w:rsidR="0093760B">
        <w:rPr>
          <w:rFonts w:ascii="Times New Roman" w:hAnsi="Times New Roman" w:cs="Times New Roman"/>
          <w:sz w:val="24"/>
          <w:szCs w:val="24"/>
        </w:rPr>
        <w:t>s</w:t>
      </w:r>
      <w:r w:rsidR="009F2E46" w:rsidRPr="00237D7D">
        <w:rPr>
          <w:rFonts w:ascii="Times New Roman" w:hAnsi="Times New Roman" w:cs="Times New Roman"/>
          <w:sz w:val="24"/>
          <w:szCs w:val="24"/>
        </w:rPr>
        <w:t xml:space="preserve"> the result of </w:t>
      </w:r>
      <w:r w:rsidR="00DC381C">
        <w:rPr>
          <w:rFonts w:ascii="Times New Roman" w:hAnsi="Times New Roman" w:cs="Times New Roman"/>
          <w:sz w:val="24"/>
          <w:szCs w:val="24"/>
        </w:rPr>
        <w:t xml:space="preserve">technical </w:t>
      </w:r>
      <w:r w:rsidR="009F2E46" w:rsidRPr="00237D7D">
        <w:rPr>
          <w:rFonts w:ascii="Times New Roman" w:hAnsi="Times New Roman" w:cs="Times New Roman"/>
          <w:sz w:val="24"/>
          <w:szCs w:val="24"/>
        </w:rPr>
        <w:t>error</w:t>
      </w:r>
      <w:r w:rsidR="007A6667">
        <w:rPr>
          <w:rFonts w:ascii="Times New Roman" w:hAnsi="Times New Roman" w:cs="Times New Roman"/>
          <w:sz w:val="24"/>
          <w:szCs w:val="24"/>
        </w:rPr>
        <w:t>,</w:t>
      </w:r>
      <w:r w:rsidR="009F2E46" w:rsidRPr="00237D7D">
        <w:rPr>
          <w:rFonts w:ascii="Times New Roman" w:hAnsi="Times New Roman" w:cs="Times New Roman"/>
          <w:sz w:val="24"/>
          <w:szCs w:val="24"/>
        </w:rPr>
        <w:t xml:space="preserve"> rather than true biological signal (see </w:t>
      </w:r>
      <w:r w:rsidR="009F2E46">
        <w:rPr>
          <w:rFonts w:ascii="Times New Roman" w:hAnsi="Times New Roman" w:cs="Times New Roman"/>
          <w:sz w:val="24"/>
          <w:szCs w:val="24"/>
        </w:rPr>
        <w:t>Supplemental Results</w:t>
      </w:r>
      <w:r w:rsidR="002F1C0B" w:rsidRPr="00237D7D">
        <w:rPr>
          <w:rFonts w:ascii="Times New Roman" w:hAnsi="Times New Roman" w:cs="Times New Roman"/>
          <w:sz w:val="24"/>
          <w:szCs w:val="24"/>
        </w:rPr>
        <w:t>)</w:t>
      </w:r>
      <w:r w:rsidR="002F1C0B">
        <w:rPr>
          <w:rFonts w:ascii="Times New Roman" w:hAnsi="Times New Roman" w:cs="Times New Roman"/>
          <w:sz w:val="24"/>
          <w:szCs w:val="24"/>
        </w:rPr>
        <w:t xml:space="preserve"> and</w:t>
      </w:r>
      <w:r w:rsidR="007A6667">
        <w:rPr>
          <w:rFonts w:ascii="Times New Roman" w:hAnsi="Times New Roman" w:cs="Times New Roman"/>
          <w:sz w:val="24"/>
          <w:szCs w:val="24"/>
        </w:rPr>
        <w:t xml:space="preserve"> </w:t>
      </w:r>
      <w:r w:rsidR="00B3724E">
        <w:rPr>
          <w:rFonts w:ascii="Times New Roman" w:hAnsi="Times New Roman" w:cs="Times New Roman"/>
          <w:sz w:val="24"/>
          <w:szCs w:val="24"/>
        </w:rPr>
        <w:t>f</w:t>
      </w:r>
      <w:r w:rsidR="00F75BB4">
        <w:rPr>
          <w:rFonts w:ascii="Times New Roman" w:hAnsi="Times New Roman" w:cs="Times New Roman"/>
          <w:sz w:val="24"/>
          <w:szCs w:val="24"/>
        </w:rPr>
        <w:t>ou</w:t>
      </w:r>
      <w:r w:rsidR="00B3724E">
        <w:rPr>
          <w:rFonts w:ascii="Times New Roman" w:hAnsi="Times New Roman" w:cs="Times New Roman"/>
          <w:sz w:val="24"/>
          <w:szCs w:val="24"/>
        </w:rPr>
        <w:t>nd no evidence to suggest this is the case</w:t>
      </w:r>
      <w:r w:rsidR="0093760B">
        <w:rPr>
          <w:rFonts w:ascii="Times New Roman" w:hAnsi="Times New Roman" w:cs="Times New Roman"/>
          <w:sz w:val="24"/>
          <w:szCs w:val="24"/>
        </w:rPr>
        <w:t xml:space="preserve">. </w:t>
      </w:r>
      <w:r w:rsidR="009F2E46" w:rsidRPr="00237D7D">
        <w:rPr>
          <w:rFonts w:ascii="Times New Roman" w:hAnsi="Times New Roman" w:cs="Times New Roman"/>
          <w:sz w:val="24"/>
          <w:szCs w:val="24"/>
        </w:rPr>
        <w:t>Accounting for sequence errors (</w:t>
      </w:r>
      <w:r w:rsidR="009F2E46" w:rsidRPr="00534E01">
        <w:rPr>
          <w:rFonts w:ascii="Times New Roman" w:hAnsi="Times New Roman" w:cs="Times New Roman"/>
          <w:i/>
          <w:iCs/>
          <w:sz w:val="24"/>
          <w:szCs w:val="24"/>
        </w:rPr>
        <w:t>e.g.</w:t>
      </w:r>
      <w:r w:rsidR="007A6667">
        <w:rPr>
          <w:rFonts w:ascii="Times New Roman" w:hAnsi="Times New Roman" w:cs="Times New Roman"/>
          <w:sz w:val="24"/>
          <w:szCs w:val="24"/>
        </w:rPr>
        <w:t>,</w:t>
      </w:r>
      <w:r w:rsidR="009F2E46" w:rsidRPr="00237D7D">
        <w:rPr>
          <w:rFonts w:ascii="Times New Roman" w:hAnsi="Times New Roman" w:cs="Times New Roman"/>
          <w:sz w:val="24"/>
          <w:szCs w:val="24"/>
        </w:rPr>
        <w:t xml:space="preserve"> through the implementation of </w:t>
      </w:r>
      <w:proofErr w:type="spellStart"/>
      <w:r w:rsidR="009F2E46" w:rsidRPr="00237D7D">
        <w:rPr>
          <w:rFonts w:ascii="Times New Roman" w:hAnsi="Times New Roman" w:cs="Times New Roman"/>
          <w:sz w:val="24"/>
          <w:szCs w:val="24"/>
        </w:rPr>
        <w:t>TreeMix</w:t>
      </w:r>
      <w:proofErr w:type="spellEnd"/>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&lt;EndNote&gt;&lt;Cite&gt;&lt;Author&gt;Mai&lt;/Author&gt;&lt;Year&gt;2018&lt;/Year&gt;&lt;RecNum&gt;113&lt;/RecNum&gt;&lt;DisplayText&gt;(Mai and Mirarab 2018)&lt;/DisplayText&gt;&lt;record&gt;&lt;rec-number&gt;113&lt;/rec-number&gt;&lt;foreign-keys&gt;&lt;key app="EN" db-id="vdwt9psdezv5tlee9vn5swzfzafw0azp5adx" timestamp="1649254629"&gt;113&lt;/key&gt;&lt;/foreign-keys&gt;&lt;ref-type name="Journal Article"&gt;17&lt;/ref-type&gt;&lt;contributors&gt;&lt;authors&gt;&lt;author&gt;Mai, U.&lt;/author&gt;&lt;author&gt;Mirarab, S.&lt;/author&gt;&lt;/authors&gt;&lt;/contributors&gt;&lt;auth-address&gt;Computer Science and Engineering, University of California at San Diego, San Diego, 92093, CA, USA.&amp;#xD;Electrical and Computer Engineering, University of California at San Diego, San Diego, 92093, CA, USA. smirarab@eng.ucsd.edu.&lt;/auth-address&gt;&lt;titles&gt;&lt;title&gt;TreeShrink: fast and accurate detection of outlier long branches in collections of phylogenetic trees&lt;/title&gt;&lt;secondary-title&gt;BMC Genomics&lt;/secondary-title&gt;&lt;/titles&gt;&lt;periodical&gt;&lt;full-title&gt;BMC Genomics&lt;/full-title&gt;&lt;/periodical&gt;&lt;pages&gt;272&lt;/pages&gt;&lt;volume&gt;19&lt;/volume&gt;&lt;number&gt;Suppl 5&lt;/number&gt;&lt;edition&gt;2018/05/11&lt;/edition&gt;&lt;keywords&gt;&lt;keyword&gt;*Algorithms&lt;/keyword&gt;&lt;keyword&gt;Animals&lt;/keyword&gt;&lt;keyword&gt;Computational Biology/*methods&lt;/keyword&gt;&lt;keyword&gt;Datasets as Topic&lt;/keyword&gt;&lt;keyword&gt;Genes&lt;/keyword&gt;&lt;keyword&gt;Humans&lt;/keyword&gt;&lt;keyword&gt;Mammals/*classification/*genetics&lt;/keyword&gt;&lt;keyword&gt;Models, Genetic&lt;/keyword&gt;&lt;keyword&gt;*Phylogeny&lt;/keyword&gt;&lt;keyword&gt;Plants/classification/genetics&lt;/keyword&gt;&lt;keyword&gt;*Software&lt;/keyword&gt;&lt;keyword&gt;Species Specificity&lt;/keyword&gt;&lt;keyword&gt;Gene tree discordance&lt;/keyword&gt;&lt;keyword&gt;Rogue taxon removal&lt;/keyword&gt;&lt;keyword&gt;Tree diameter&lt;/keyword&gt;&lt;/keywords&gt;&lt;dates&gt;&lt;year&gt;2018&lt;/year&gt;&lt;pub-dates&gt;&lt;date&gt;May 8&lt;/date&gt;&lt;/pub-dates&gt;&lt;/dates&gt;&lt;isbn&gt;1471-2164 (Electronic)&amp;#xD;1471-2164 (Linking)&lt;/isbn&gt;&lt;accession-num&gt;29745847&lt;/accession-num&gt;&lt;urls&gt;&lt;related-urls&gt;&lt;url&gt;https://www.ncbi.nlm.nih.gov/pubmed/29745847&lt;/url&gt;&lt;/related-urls&gt;&lt;/urls&gt;&lt;custom2&gt;PMC5998883&lt;/custom2&gt;&lt;electronic-resource-num&gt;10.1186/s12864-018-4620-2&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(Mai and Mirarab 2018)</w:t>
      </w:r>
      <w:r w:rsidR="0005026E">
        <w:rPr>
          <w:rFonts w:ascii="Times New Roman" w:hAnsi="Times New Roman" w:cs="Times New Roman"/>
          <w:sz w:val="24"/>
          <w:szCs w:val="24"/>
        </w:rPr>
        <w:fldChar w:fldCharType="end"/>
      </w:r>
      <w:r w:rsidR="002F1C0B">
        <w:rPr>
          <w:rFonts w:ascii="Times New Roman" w:hAnsi="Times New Roman" w:cs="Times New Roman"/>
          <w:sz w:val="24"/>
          <w:szCs w:val="24"/>
        </w:rPr>
        <w:t>)</w:t>
      </w:r>
      <w:r w:rsidR="009F2E46" w:rsidRPr="00237D7D">
        <w:rPr>
          <w:rFonts w:ascii="Times New Roman" w:hAnsi="Times New Roman" w:cs="Times New Roman"/>
          <w:sz w:val="24"/>
          <w:szCs w:val="24"/>
        </w:rPr>
        <w:t xml:space="preserve">, had no impact on </w:t>
      </w:r>
      <w:r w:rsidR="00DC381C">
        <w:rPr>
          <w:rFonts w:ascii="Times New Roman" w:hAnsi="Times New Roman" w:cs="Times New Roman"/>
          <w:sz w:val="24"/>
          <w:szCs w:val="24"/>
        </w:rPr>
        <w:t xml:space="preserve">inferred species tree </w:t>
      </w:r>
      <w:r w:rsidR="009F2E46" w:rsidRPr="00237D7D">
        <w:rPr>
          <w:rFonts w:ascii="Times New Roman" w:hAnsi="Times New Roman" w:cs="Times New Roman"/>
          <w:sz w:val="24"/>
          <w:szCs w:val="24"/>
        </w:rPr>
        <w:t>topolog</w:t>
      </w:r>
      <w:r w:rsidR="00DC381C">
        <w:rPr>
          <w:rFonts w:ascii="Times New Roman" w:hAnsi="Times New Roman" w:cs="Times New Roman"/>
          <w:sz w:val="24"/>
          <w:szCs w:val="24"/>
        </w:rPr>
        <w:t>ies</w:t>
      </w:r>
      <w:r w:rsidR="009F2E46" w:rsidRPr="00237D7D">
        <w:rPr>
          <w:rFonts w:ascii="Times New Roman" w:hAnsi="Times New Roman" w:cs="Times New Roman"/>
          <w:sz w:val="24"/>
          <w:szCs w:val="24"/>
        </w:rPr>
        <w:t xml:space="preserve"> and did not substantially alter recovered quadripartition support nor gene tree discordance. </w:t>
      </w:r>
      <w:r w:rsidR="00A73FD8">
        <w:rPr>
          <w:rFonts w:ascii="Times New Roman" w:hAnsi="Times New Roman" w:cs="Times New Roman"/>
          <w:sz w:val="24"/>
          <w:szCs w:val="24"/>
        </w:rPr>
        <w:t>In general</w:t>
      </w:r>
      <w:r w:rsidR="009F2E46" w:rsidRPr="00237D7D">
        <w:rPr>
          <w:rFonts w:ascii="Times New Roman" w:hAnsi="Times New Roman" w:cs="Times New Roman"/>
          <w:sz w:val="24"/>
          <w:szCs w:val="24"/>
        </w:rPr>
        <w:t xml:space="preserve">, technical errors in alignment or model selection </w:t>
      </w:r>
      <w:r w:rsidR="00A73FD8">
        <w:rPr>
          <w:rFonts w:ascii="Times New Roman" w:hAnsi="Times New Roman" w:cs="Times New Roman"/>
          <w:sz w:val="24"/>
          <w:szCs w:val="24"/>
        </w:rPr>
        <w:t xml:space="preserve">should result in more </w:t>
      </w:r>
      <w:r w:rsidR="009F2E46" w:rsidRPr="00237D7D">
        <w:rPr>
          <w:rFonts w:ascii="Times New Roman" w:hAnsi="Times New Roman" w:cs="Times New Roman"/>
          <w:sz w:val="24"/>
          <w:szCs w:val="24"/>
        </w:rPr>
        <w:t>discordance deeper in the tree</w:t>
      </w:r>
      <w:r w:rsidR="00A73FD8">
        <w:rPr>
          <w:rFonts w:ascii="Times New Roman" w:hAnsi="Times New Roman" w:cs="Times New Roman"/>
          <w:sz w:val="24"/>
          <w:szCs w:val="24"/>
        </w:rPr>
        <w:t xml:space="preserve"> </w:t>
      </w:r>
      <w:r w:rsidR="00A73FD8">
        <w:rPr>
          <w:rFonts w:ascii="Times New Roman" w:hAnsi="Times New Roman" w:cs="Times New Roman"/>
          <w:sz w:val="24"/>
          <w:szCs w:val="24"/>
        </w:rPr>
        <w:fldChar w:fldCharType="begin">
          <w:fldData xml:space="preserve">PEVuZE5vdGU+PENpdGU+PEF1dGhvcj5WYW5kZXJwb29sPC9BdXRob3I+PFllYXI+MjAyMDwvWWVh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</w:fldData>
        </w:fldChar>
      </w:r>
      <w:r w:rsidR="002F1C0B">
        <w:rPr>
          <w:rFonts w:ascii="Times New Roman" w:hAnsi="Times New Roman" w:cs="Times New Roman"/>
          <w:sz w:val="24"/>
          <w:szCs w:val="24"/>
        </w:rPr>
        <w:instrText xml:space="preserve"> ADDIN EN.CITE </w:instrText>
      </w:r>
      <w:r w:rsidR="002F1C0B">
        <w:rPr>
          <w:rFonts w:ascii="Times New Roman" w:hAnsi="Times New Roman" w:cs="Times New Roman"/>
          <w:sz w:val="24"/>
          <w:szCs w:val="24"/>
        </w:rPr>
        <w:fldChar w:fldCharType="begin">
          <w:fldData xml:space="preserve">PEVuZE5vdGU+PENpdGU+PEF1dGhvcj5WYW5kZXJwb29sPC9BdXRob3I+PFllYXI+MjAyMDwvWWVh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</w:fldData>
        </w:fldChar>
      </w:r>
      <w:r w:rsidR="002F1C0B">
        <w:rPr>
          <w:rFonts w:ascii="Times New Roman" w:hAnsi="Times New Roman" w:cs="Times New Roman"/>
          <w:sz w:val="24"/>
          <w:szCs w:val="24"/>
        </w:rPr>
        <w:instrText xml:space="preserve"> ADDIN EN.CITE.DATA </w:instrText>
      </w:r>
      <w:r w:rsidR="002F1C0B">
        <w:rPr>
          <w:rFonts w:ascii="Times New Roman" w:hAnsi="Times New Roman" w:cs="Times New Roman"/>
          <w:sz w:val="24"/>
          <w:szCs w:val="24"/>
        </w:rPr>
      </w:r>
      <w:r w:rsidR="002F1C0B">
        <w:rPr>
          <w:rFonts w:ascii="Times New Roman" w:hAnsi="Times New Roman" w:cs="Times New Roman"/>
          <w:sz w:val="24"/>
          <w:szCs w:val="24"/>
        </w:rPr>
        <w:fldChar w:fldCharType="end"/>
      </w:r>
      <w:r w:rsidR="00A73FD8">
        <w:rPr>
          <w:rFonts w:ascii="Times New Roman" w:hAnsi="Times New Roman" w:cs="Times New Roman"/>
          <w:sz w:val="24"/>
          <w:szCs w:val="24"/>
        </w:rPr>
      </w:r>
      <w:r w:rsidR="00A73FD8">
        <w:rPr>
          <w:rFonts w:ascii="Times New Roman" w:hAnsi="Times New Roman" w:cs="Times New Roman"/>
          <w:sz w:val="24"/>
          <w:szCs w:val="24"/>
        </w:rPr>
        <w:fldChar w:fldCharType="separate"/>
      </w:r>
      <w:r w:rsidR="002F1C0B">
        <w:rPr>
          <w:rFonts w:ascii="Times New Roman" w:hAnsi="Times New Roman" w:cs="Times New Roman"/>
          <w:noProof/>
          <w:sz w:val="24"/>
          <w:szCs w:val="24"/>
        </w:rPr>
        <w:t>(Vanderpool et al. 2020)</w:t>
      </w:r>
      <w:r w:rsidR="00A73FD8">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w:t>
      </w:r>
      <w:commentRangeStart w:id="69"/>
      <w:commentRangeStart w:id="70"/>
      <w:r w:rsidR="009F2E46" w:rsidRPr="00237D7D">
        <w:rPr>
          <w:rFonts w:ascii="Times New Roman" w:hAnsi="Times New Roman" w:cs="Times New Roman"/>
          <w:sz w:val="24"/>
          <w:szCs w:val="24"/>
        </w:rPr>
        <w:t xml:space="preserve">We instead </w:t>
      </w:r>
      <w:r w:rsidR="00DC381C">
        <w:rPr>
          <w:rFonts w:ascii="Times New Roman" w:hAnsi="Times New Roman" w:cs="Times New Roman"/>
          <w:sz w:val="24"/>
          <w:szCs w:val="24"/>
        </w:rPr>
        <w:t>observe</w:t>
      </w:r>
      <w:r w:rsidR="009F2E46" w:rsidRPr="00237D7D">
        <w:rPr>
          <w:rFonts w:ascii="Times New Roman" w:hAnsi="Times New Roman" w:cs="Times New Roman"/>
          <w:sz w:val="24"/>
          <w:szCs w:val="24"/>
        </w:rPr>
        <w:t xml:space="preserve"> discordance at shallow</w:t>
      </w:r>
      <w:r w:rsidR="00F75BB4">
        <w:rPr>
          <w:rFonts w:ascii="Times New Roman" w:hAnsi="Times New Roman" w:cs="Times New Roman"/>
          <w:sz w:val="24"/>
          <w:szCs w:val="24"/>
        </w:rPr>
        <w:t>er</w:t>
      </w:r>
      <w:r w:rsidR="009F2E46" w:rsidRPr="00237D7D">
        <w:rPr>
          <w:rFonts w:ascii="Times New Roman" w:hAnsi="Times New Roman" w:cs="Times New Roman"/>
          <w:sz w:val="24"/>
          <w:szCs w:val="24"/>
        </w:rPr>
        <w:t xml:space="preserve"> nodes and, as in the case of Chan et al</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PEVuZE5vdGU+PENpdGUgRXhjbHVkZUF1dGg9IjEiPjxBdXRob3I+Q2hhbjwvQXV0aG9yPjxZZWFy
PjIwMjA8L1llYXI+PFJlY051bT44NzwvUmVjTnVtPjxEaXNwbGF5VGV4dD4oMjAyMCk8L0Rpc3Bs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bGVjdHJvbmljLXJlc291cmNlLW51bT48L3JlY29yZD48L0NpdGU+PC9FbmROb3RlPn==
</w:fldData>
        </w:fldChar>
      </w:r>
      <w:r w:rsidR="00F26193">
        <w:rPr>
          <w:rFonts w:ascii="Times New Roman" w:hAnsi="Times New Roman" w:cs="Times New Roman"/>
          <w:sz w:val="24"/>
          <w:szCs w:val="24"/>
        </w:rPr>
        <w:instrText xml:space="preserve"> ADDIN EN.CITE </w:instrText>
      </w:r>
      <w:r w:rsidR="00F26193">
        <w:rPr>
          <w:rFonts w:ascii="Times New Roman" w:hAnsi="Times New Roman" w:cs="Times New Roman"/>
          <w:sz w:val="24"/>
          <w:szCs w:val="24"/>
        </w:rPr>
        <w:fldChar w:fldCharType="begin">
          <w:fldData xml:space="preserve">PEVuZE5vdGU+PENpdGUgRXhjbHVkZUF1dGg9IjEiPjxBdXRob3I+Q2hhbjwvQXV0aG9yPjxZZWFy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==
</w:fldData>
        </w:fldChar>
      </w:r>
      <w:r w:rsidR="00F26193">
        <w:rPr>
          <w:rFonts w:ascii="Times New Roman" w:hAnsi="Times New Roman" w:cs="Times New Roman"/>
          <w:sz w:val="24"/>
          <w:szCs w:val="24"/>
        </w:rPr>
        <w:instrText xml:space="preserve"> ADDIN EN.CITE.DATA </w:instrText>
      </w:r>
      <w:r w:rsidR="00F26193">
        <w:rPr>
          <w:rFonts w:ascii="Times New Roman" w:hAnsi="Times New Roman" w:cs="Times New Roman"/>
          <w:sz w:val="24"/>
          <w:szCs w:val="24"/>
        </w:rPr>
      </w:r>
      <w:r w:rsidR="00F26193">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F26193">
        <w:rPr>
          <w:rFonts w:ascii="Times New Roman" w:hAnsi="Times New Roman" w:cs="Times New Roman"/>
          <w:noProof/>
          <w:sz w:val="24"/>
          <w:szCs w:val="24"/>
        </w:rPr>
        <w:t>(2020)</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discordance is greatest at short internal nodes (Fig</w:t>
      </w:r>
      <w:r w:rsidR="009713C6">
        <w:rPr>
          <w:rFonts w:ascii="Times New Roman" w:hAnsi="Times New Roman" w:cs="Times New Roman"/>
          <w:sz w:val="24"/>
          <w:szCs w:val="24"/>
        </w:rPr>
        <w:t>.</w:t>
      </w:r>
      <w:r w:rsidR="009F2E46" w:rsidRPr="00237D7D">
        <w:rPr>
          <w:rFonts w:ascii="Times New Roman" w:hAnsi="Times New Roman" w:cs="Times New Roman"/>
          <w:sz w:val="24"/>
          <w:szCs w:val="24"/>
        </w:rPr>
        <w:t xml:space="preserve"> </w:t>
      </w:r>
      <w:r w:rsidR="00B3724E">
        <w:rPr>
          <w:rFonts w:ascii="Times New Roman" w:hAnsi="Times New Roman" w:cs="Times New Roman"/>
          <w:sz w:val="24"/>
          <w:szCs w:val="24"/>
        </w:rPr>
        <w:t>1</w:t>
      </w:r>
      <w:r w:rsidR="009F2E46" w:rsidRPr="00237D7D">
        <w:rPr>
          <w:rFonts w:ascii="Times New Roman" w:hAnsi="Times New Roman" w:cs="Times New Roman"/>
          <w:sz w:val="24"/>
          <w:szCs w:val="24"/>
        </w:rPr>
        <w:t>). This suggests there is value in investigating these patterns despite misgivings about aspects of the tree topology.</w:t>
      </w:r>
      <w:commentRangeEnd w:id="69"/>
      <w:r w:rsidR="004B463C">
        <w:rPr>
          <w:rStyle w:val="CommentReference"/>
        </w:rPr>
        <w:commentReference w:id="69"/>
      </w:r>
      <w:commentRangeEnd w:id="70"/>
      <w:r w:rsidR="002F1C0B">
        <w:rPr>
          <w:rStyle w:val="CommentReference"/>
        </w:rPr>
        <w:commentReference w:id="70"/>
      </w:r>
      <w:r w:rsidR="002A6C55">
        <w:rPr>
          <w:rFonts w:ascii="Times New Roman" w:hAnsi="Times New Roman" w:cs="Times New Roman"/>
          <w:sz w:val="24"/>
          <w:szCs w:val="24"/>
        </w:rPr>
        <w:t xml:space="preserve"> </w:t>
      </w:r>
      <w:r w:rsidR="009F2E46" w:rsidRPr="00237D7D">
        <w:rPr>
          <w:rFonts w:ascii="Times New Roman" w:hAnsi="Times New Roman" w:cs="Times New Roman"/>
          <w:sz w:val="24"/>
          <w:szCs w:val="24"/>
        </w:rPr>
        <w:t>Where phylogenetic reconstructions have made use of genomic markers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including UCEs</w:t>
      </w:r>
      <w:r w:rsidR="006F4021" w:rsidRPr="006F4021">
        <w:rPr>
          <w:rFonts w:ascii="Times New Roman" w:hAnsi="Times New Roman" w:cs="Times New Roman"/>
          <w:sz w:val="24"/>
          <w:szCs w:val="24"/>
        </w:rPr>
        <w:t xml:space="preserve"> </w:t>
      </w:r>
      <w:r w:rsidR="006F4021" w:rsidRPr="006F4021">
        <w:t>–</w:t>
      </w:r>
      <w:r w:rsidR="006F4021">
        <w:rPr>
          <w:rFonts w:ascii="Times New Roman" w:hAnsi="Times New Roman" w:cs="Times New Roman"/>
          <w:sz w:val="24"/>
          <w:szCs w:val="24"/>
        </w:rPr>
        <w:t xml:space="preserve"> </w:t>
      </w:r>
      <w:r w:rsidR="009F2E46" w:rsidRPr="00237D7D">
        <w:rPr>
          <w:rFonts w:ascii="Times New Roman" w:hAnsi="Times New Roman" w:cs="Times New Roman"/>
          <w:sz w:val="24"/>
          <w:szCs w:val="24"/>
        </w:rPr>
        <w:t>in other vertebrate taxa, gene tree discordance has been driven by a combination of incomplete lineage sorting</w:t>
      </w:r>
      <w:r w:rsidR="009F2E46">
        <w:rPr>
          <w:rFonts w:ascii="Times New Roman" w:hAnsi="Times New Roman" w:cs="Times New Roman"/>
          <w:sz w:val="24"/>
          <w:szCs w:val="24"/>
        </w:rPr>
        <w:t xml:space="preserve"> </w:t>
      </w:r>
      <w:r w:rsidR="009F2E46" w:rsidRPr="00237D7D">
        <w:rPr>
          <w:rFonts w:ascii="Times New Roman" w:hAnsi="Times New Roman" w:cs="Times New Roman"/>
          <w:sz w:val="24"/>
          <w:szCs w:val="24"/>
        </w:rPr>
        <w:t>or introgression</w:t>
      </w:r>
      <w:r w:rsidR="0005026E">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 </w:instrText>
      </w:r>
      <w:r w:rsidR="0005026E">
        <w:rPr>
          <w:rFonts w:ascii="Times New Roman" w:hAnsi="Times New Roman" w:cs="Times New Roman"/>
          <w:sz w:val="24"/>
          <w:szCs w:val="24"/>
        </w:rPr>
        <w:fldChar w:fldCharType="begin">
          <w:fldData xml:space="preserve">PEVuZE5vdGU+PENpdGU+PEF1dGhvcj5BbGRhPC9BdXRob3I+PFllYXI+MjAyMTwvWWVhcj48UmVj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</w:fldData>
        </w:fldChar>
      </w:r>
      <w:r w:rsidR="0005026E">
        <w:rPr>
          <w:rFonts w:ascii="Times New Roman" w:hAnsi="Times New Roman" w:cs="Times New Roman"/>
          <w:sz w:val="24"/>
          <w:szCs w:val="24"/>
        </w:rPr>
        <w:instrText xml:space="preserve"> ADDIN EN.CITE.DATA </w:instrText>
      </w:r>
      <w:r w:rsidR="0005026E">
        <w:rPr>
          <w:rFonts w:ascii="Times New Roman" w:hAnsi="Times New Roman" w:cs="Times New Roman"/>
          <w:sz w:val="24"/>
          <w:szCs w:val="24"/>
        </w:rPr>
      </w:r>
      <w:r w:rsidR="0005026E">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(Alexander et al. 2017; Chan et al. 2020; Vanderpool et al. 2020; Alda et al. 2021)</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and methods to characterize these events are in active development </w:t>
      </w:r>
      <w:r w:rsidR="0005026E">
        <w:rPr>
          <w:rFonts w:ascii="Times New Roman" w:hAnsi="Times New Roman" w:cs="Times New Roman"/>
          <w:sz w:val="24"/>
          <w:szCs w:val="24"/>
        </w:rPr>
        <w:fldChar w:fldCharType="begin"/>
      </w:r>
      <w:r w:rsidR="0005026E">
        <w:rPr>
          <w:rFonts w:ascii="Times New Roman" w:hAnsi="Times New Roman" w:cs="Times New Roman"/>
          <w:sz w:val="24"/>
          <w:szCs w:val="24"/>
        </w:rPr>
        <w:instrText xml:space="preserve"> ADDIN EN.CITE &lt;EndNote&gt;&lt;Cite&gt;&lt;Author&gt;Hibbins&lt;/Author&gt;&lt;Year&gt;2022&lt;/Year&gt;&lt;RecNum&gt;98&lt;/RecNum&gt;&lt;DisplayText&gt;(Hibbins and Hahn 2022)&lt;/DisplayText&gt;&lt;record&gt;&lt;rec-number&gt;98&lt;/rec-number&gt;&lt;foreign-keys&gt;&lt;key app="EN" db-id="vdwt9psdezv5tlee9vn5swzfzafw0azp5adx" timestamp="1649254278"&gt;98&lt;/key&gt;&lt;/foreign-keys&gt;&lt;ref-type name="Journal Article"&gt;17&lt;/ref-type&gt;&lt;contributors&gt;&lt;authors&gt;&lt;author&gt;Hibbins, M. S.&lt;/author&gt;&lt;author&gt;Hahn, M. W.&lt;/author&gt;&lt;/authors&gt;&lt;/contributors&gt;&lt;auth-address&gt;Department of Biology, Indiana University, Bloomington, IN 47405, USA.&amp;#xD;Department of Computer Science, Indiana University, Bloomington, IN 47405, USA.&lt;/auth-address&gt;&lt;titles&gt;&lt;title&gt;Phylogenomic approaches to detecting and characterizing introgression&lt;/title&gt;&lt;secondary-title&gt;Genetics&lt;/secondary-title&gt;&lt;/titles&gt;&lt;periodical&gt;&lt;full-title&gt;Genetics&lt;/full-title&gt;&lt;/periodical&gt;&lt;volume&gt;220&lt;/volume&gt;&lt;number&gt;2&lt;/number&gt;&lt;edition&gt;2021/11/18&lt;/edition&gt;&lt;keywords&gt;&lt;keyword&gt;*Genome&lt;/keyword&gt;&lt;keyword&gt;Phylogeny&lt;/keyword&gt;&lt;keyword&gt;Whole Genome Sequencing&lt;/keyword&gt;&lt;keyword&gt;*hybridization&lt;/keyword&gt;&lt;keyword&gt;*introgression&lt;/keyword&gt;&lt;keyword&gt;*phylogenomic methods&lt;/keyword&gt;&lt;keyword&gt;*phylogenomics&lt;/keyword&gt;&lt;/keywords&gt;&lt;dates&gt;&lt;year&gt;2022&lt;/year&gt;&lt;pub-dates&gt;&lt;date&gt;Feb 4&lt;/date&gt;&lt;/pub-dates&gt;&lt;/dates&gt;&lt;isbn&gt;1943-2631 (Electronic)&amp;#xD;0016-6731 (Linking)&lt;/isbn&gt;&lt;accession-num&gt;34788444&lt;/accession-num&gt;&lt;urls&gt;&lt;related-urls&gt;&lt;url&gt;https://www.ncbi.nlm.nih.gov/pubmed/34788444&lt;/url&gt;&lt;/related-urls&gt;&lt;/urls&gt;&lt;electronic-resource-num&gt;10.1093/genetics/iyab173&lt;/electronic-resource-num&gt;&lt;/record&gt;&lt;/Cite&gt;&lt;/EndNote&gt;</w:instrText>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(Hibbins and Hahn 2022)</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Using </w:t>
      </w:r>
      <w:proofErr w:type="spellStart"/>
      <w:r w:rsidR="009F2E46" w:rsidRPr="00237D7D">
        <w:rPr>
          <w:rFonts w:ascii="Times New Roman" w:hAnsi="Times New Roman" w:cs="Times New Roman"/>
          <w:sz w:val="24"/>
          <w:szCs w:val="24"/>
        </w:rPr>
        <w:t>Phylo</w:t>
      </w:r>
      <w:r w:rsidR="0005026E">
        <w:rPr>
          <w:rFonts w:ascii="Times New Roman" w:hAnsi="Times New Roman" w:cs="Times New Roman"/>
          <w:sz w:val="24"/>
          <w:szCs w:val="24"/>
        </w:rPr>
        <w:t>N</w:t>
      </w:r>
      <w:r w:rsidR="009F2E46" w:rsidRPr="00237D7D">
        <w:rPr>
          <w:rFonts w:ascii="Times New Roman" w:hAnsi="Times New Roman" w:cs="Times New Roman"/>
          <w:sz w:val="24"/>
          <w:szCs w:val="24"/>
        </w:rPr>
        <w:t>etworks</w:t>
      </w:r>
      <w:proofErr w:type="spellEnd"/>
      <w:r w:rsidR="009F2E46" w:rsidRPr="00237D7D">
        <w:rPr>
          <w:rFonts w:ascii="Times New Roman" w:hAnsi="Times New Roman" w:cs="Times New Roman"/>
          <w:sz w:val="24"/>
          <w:szCs w:val="24"/>
        </w:rPr>
        <w:t xml:space="preserve"> </w:t>
      </w:r>
      <w:r w:rsidR="0005026E">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MDE3KTwvRGlzcGxheVRleHQ+PHJlY29yZD48cmVjLW51bWJlcj4xMjk8L3JlYy1udW1iZXI+PGZv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</w:fldData>
        </w:fldChar>
      </w:r>
      <w:r w:rsidR="0005026E">
        <w:rPr>
          <w:rFonts w:ascii="Times New Roman" w:hAnsi="Times New Roman" w:cs="Times New Roman"/>
          <w:sz w:val="24"/>
          <w:szCs w:val="24"/>
        </w:rPr>
        <w:instrText xml:space="preserve"> ADDIN EN.CITE </w:instrText>
      </w:r>
      <w:r w:rsidR="0005026E">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MDE3KTwvRGlzcGxheVRleHQ+PHJlY29yZD48cmVjLW51bWJlcj4xMjk8L3JlYy1udW1iZXI+PGZv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</w:fldData>
        </w:fldChar>
      </w:r>
      <w:r w:rsidR="0005026E">
        <w:rPr>
          <w:rFonts w:ascii="Times New Roman" w:hAnsi="Times New Roman" w:cs="Times New Roman"/>
          <w:sz w:val="24"/>
          <w:szCs w:val="24"/>
        </w:rPr>
        <w:instrText xml:space="preserve"> ADDIN EN.CITE.DATA </w:instrText>
      </w:r>
      <w:r w:rsidR="0005026E">
        <w:rPr>
          <w:rFonts w:ascii="Times New Roman" w:hAnsi="Times New Roman" w:cs="Times New Roman"/>
          <w:sz w:val="24"/>
          <w:szCs w:val="24"/>
        </w:rPr>
      </w:r>
      <w:r w:rsidR="0005026E">
        <w:rPr>
          <w:rFonts w:ascii="Times New Roman" w:hAnsi="Times New Roman" w:cs="Times New Roman"/>
          <w:sz w:val="24"/>
          <w:szCs w:val="24"/>
        </w:rPr>
        <w:fldChar w:fldCharType="end"/>
      </w:r>
      <w:r w:rsidR="0005026E">
        <w:rPr>
          <w:rFonts w:ascii="Times New Roman" w:hAnsi="Times New Roman" w:cs="Times New Roman"/>
          <w:sz w:val="24"/>
          <w:szCs w:val="24"/>
        </w:rPr>
      </w:r>
      <w:r w:rsidR="0005026E">
        <w:rPr>
          <w:rFonts w:ascii="Times New Roman" w:hAnsi="Times New Roman" w:cs="Times New Roman"/>
          <w:sz w:val="24"/>
          <w:szCs w:val="24"/>
        </w:rPr>
        <w:fldChar w:fldCharType="separate"/>
      </w:r>
      <w:r w:rsidR="0005026E">
        <w:rPr>
          <w:rFonts w:ascii="Times New Roman" w:hAnsi="Times New Roman" w:cs="Times New Roman"/>
          <w:noProof/>
          <w:sz w:val="24"/>
          <w:szCs w:val="24"/>
        </w:rPr>
        <w:t>(Solis-Lemus et al. 2017)</w:t>
      </w:r>
      <w:r w:rsidR="0005026E">
        <w:rPr>
          <w:rFonts w:ascii="Times New Roman" w:hAnsi="Times New Roman" w:cs="Times New Roman"/>
          <w:sz w:val="24"/>
          <w:szCs w:val="24"/>
        </w:rPr>
        <w:fldChar w:fldCharType="end"/>
      </w:r>
      <w:r w:rsidR="009F2E46" w:rsidRPr="00237D7D">
        <w:rPr>
          <w:rFonts w:ascii="Times New Roman" w:hAnsi="Times New Roman" w:cs="Times New Roman"/>
          <w:sz w:val="24"/>
          <w:szCs w:val="24"/>
        </w:rPr>
        <w:t xml:space="preserve"> we </w:t>
      </w:r>
      <w:r w:rsidR="004B463C">
        <w:rPr>
          <w:rFonts w:ascii="Times New Roman" w:hAnsi="Times New Roman" w:cs="Times New Roman"/>
          <w:sz w:val="24"/>
          <w:szCs w:val="24"/>
        </w:rPr>
        <w:t>found some</w:t>
      </w:r>
      <w:r w:rsidR="009F2E46" w:rsidRPr="00237D7D">
        <w:rPr>
          <w:rFonts w:ascii="Times New Roman" w:hAnsi="Times New Roman" w:cs="Times New Roman"/>
          <w:sz w:val="24"/>
          <w:szCs w:val="24"/>
        </w:rPr>
        <w:t xml:space="preserve"> evidence </w:t>
      </w:r>
      <w:r w:rsidR="004B463C">
        <w:rPr>
          <w:rFonts w:ascii="Times New Roman" w:hAnsi="Times New Roman" w:cs="Times New Roman"/>
          <w:sz w:val="24"/>
          <w:szCs w:val="24"/>
        </w:rPr>
        <w:t>for</w:t>
      </w:r>
      <w:r w:rsidR="004B463C" w:rsidRPr="00237D7D">
        <w:rPr>
          <w:rFonts w:ascii="Times New Roman" w:hAnsi="Times New Roman" w:cs="Times New Roman"/>
          <w:sz w:val="24"/>
          <w:szCs w:val="24"/>
        </w:rPr>
        <w:t xml:space="preserve"> </w:t>
      </w:r>
      <w:r w:rsidR="009F2E46" w:rsidRPr="00237D7D">
        <w:rPr>
          <w:rFonts w:ascii="Times New Roman" w:hAnsi="Times New Roman" w:cs="Times New Roman"/>
          <w:sz w:val="24"/>
          <w:szCs w:val="24"/>
        </w:rPr>
        <w:t xml:space="preserve">introgression into lineages exhibiting high conflict among their associated gene trees (between the </w:t>
      </w:r>
      <w:proofErr w:type="spellStart"/>
      <w:r w:rsidR="009F2E46" w:rsidRPr="00237D7D">
        <w:rPr>
          <w:rFonts w:ascii="Times New Roman" w:hAnsi="Times New Roman" w:cs="Times New Roman"/>
          <w:sz w:val="24"/>
          <w:szCs w:val="24"/>
        </w:rPr>
        <w:t>Arvicanthini</w:t>
      </w:r>
      <w:proofErr w:type="spellEnd"/>
      <w:r w:rsidR="009F2E46" w:rsidRPr="00237D7D">
        <w:rPr>
          <w:rFonts w:ascii="Times New Roman" w:hAnsi="Times New Roman" w:cs="Times New Roman"/>
          <w:sz w:val="24"/>
          <w:szCs w:val="24"/>
        </w:rPr>
        <w:t xml:space="preserve"> and </w:t>
      </w:r>
      <w:proofErr w:type="spellStart"/>
      <w:r w:rsidR="009F2E46" w:rsidRPr="00237D7D">
        <w:rPr>
          <w:rFonts w:ascii="Times New Roman" w:hAnsi="Times New Roman" w:cs="Times New Roman"/>
          <w:sz w:val="24"/>
          <w:szCs w:val="24"/>
        </w:rPr>
        <w:t>Rhychomyini</w:t>
      </w:r>
      <w:proofErr w:type="spellEnd"/>
      <w:r w:rsidR="009F2E46" w:rsidRPr="00237D7D">
        <w:rPr>
          <w:rFonts w:ascii="Times New Roman" w:hAnsi="Times New Roman" w:cs="Times New Roman"/>
          <w:sz w:val="24"/>
          <w:szCs w:val="24"/>
        </w:rPr>
        <w:t xml:space="preserve">, and between the </w:t>
      </w:r>
      <w:proofErr w:type="spellStart"/>
      <w:r w:rsidR="009F2E46" w:rsidRPr="00237D7D">
        <w:rPr>
          <w:rFonts w:ascii="Times New Roman" w:hAnsi="Times New Roman" w:cs="Times New Roman"/>
          <w:sz w:val="24"/>
          <w:szCs w:val="24"/>
        </w:rPr>
        <w:t>Murini</w:t>
      </w:r>
      <w:proofErr w:type="spellEnd"/>
      <w:r w:rsidR="009F2E46" w:rsidRPr="00237D7D">
        <w:rPr>
          <w:rFonts w:ascii="Times New Roman" w:hAnsi="Times New Roman" w:cs="Times New Roman"/>
          <w:sz w:val="24"/>
          <w:szCs w:val="24"/>
        </w:rPr>
        <w:t xml:space="preserve"> and </w:t>
      </w:r>
      <w:proofErr w:type="spellStart"/>
      <w:r w:rsidR="009F2E46" w:rsidRPr="00534E01">
        <w:rPr>
          <w:rFonts w:ascii="Times New Roman" w:hAnsi="Times New Roman" w:cs="Times New Roman"/>
          <w:sz w:val="24"/>
          <w:szCs w:val="24"/>
        </w:rPr>
        <w:t>Praomyin</w:t>
      </w:r>
      <w:r w:rsidR="00534E01" w:rsidRPr="00534E01">
        <w:rPr>
          <w:rFonts w:ascii="Times New Roman" w:hAnsi="Times New Roman" w:cs="Times New Roman"/>
          <w:sz w:val="24"/>
          <w:szCs w:val="24"/>
        </w:rPr>
        <w:t>i</w:t>
      </w:r>
      <w:proofErr w:type="spellEnd"/>
      <w:r w:rsidR="00534E01">
        <w:rPr>
          <w:rFonts w:ascii="Times New Roman" w:hAnsi="Times New Roman" w:cs="Times New Roman"/>
          <w:sz w:val="24"/>
          <w:szCs w:val="24"/>
        </w:rPr>
        <w:t xml:space="preserve"> (</w:t>
      </w:r>
      <w:r w:rsidR="00DC381C">
        <w:rPr>
          <w:rFonts w:ascii="Times New Roman" w:hAnsi="Times New Roman" w:cs="Times New Roman"/>
          <w:sz w:val="24"/>
          <w:szCs w:val="24"/>
        </w:rPr>
        <w:t>Fig</w:t>
      </w:r>
      <w:r w:rsidR="00C222A4">
        <w:rPr>
          <w:rFonts w:ascii="Times New Roman" w:hAnsi="Times New Roman" w:cs="Times New Roman"/>
          <w:sz w:val="24"/>
          <w:szCs w:val="24"/>
        </w:rPr>
        <w:t>.</w:t>
      </w:r>
      <w:r w:rsidR="00DC381C">
        <w:rPr>
          <w:rFonts w:ascii="Times New Roman" w:hAnsi="Times New Roman" w:cs="Times New Roman"/>
          <w:sz w:val="24"/>
          <w:szCs w:val="24"/>
        </w:rPr>
        <w:t xml:space="preserve"> S</w:t>
      </w:r>
      <w:r w:rsidR="00C222A4">
        <w:rPr>
          <w:rFonts w:ascii="Times New Roman" w:hAnsi="Times New Roman" w:cs="Times New Roman"/>
          <w:sz w:val="24"/>
          <w:szCs w:val="24"/>
        </w:rPr>
        <w:t>6</w:t>
      </w:r>
      <w:r w:rsidR="009F2E46" w:rsidRPr="00237D7D">
        <w:rPr>
          <w:rFonts w:ascii="Times New Roman" w:hAnsi="Times New Roman" w:cs="Times New Roman"/>
          <w:sz w:val="24"/>
          <w:szCs w:val="24"/>
        </w:rPr>
        <w:t xml:space="preserve">), with the successive addition of hybrid edges improving the estimated likelihood of the resultant network. </w:t>
      </w:r>
      <w:commentRangeStart w:id="71"/>
      <w:r w:rsidR="002F1C0B">
        <w:rPr>
          <w:rFonts w:ascii="Times New Roman" w:hAnsi="Times New Roman" w:cs="Times New Roman"/>
          <w:sz w:val="24"/>
          <w:szCs w:val="24"/>
        </w:rPr>
        <w:t>We also estimated divergence times on our inferred species tree using 4 fossil calibration points (Table 2). Despite the differences between our inferred topology and previous studies, we find that divergence times at most nodes are roughly consistent with those found previously (see Supplement).</w:t>
      </w:r>
      <w:commentRangeEnd w:id="71"/>
      <w:r w:rsidR="002F1C0B">
        <w:rPr>
          <w:rStyle w:val="CommentReference"/>
        </w:rPr>
        <w:commentReference w:id="71"/>
      </w:r>
    </w:p>
    <w:p w14:paraId="63E5AF5F" w14:textId="3DF8BA91" w:rsidR="005D3A4E" w:rsidRDefault="001C6851" w:rsidP="002F1C0B">
      <w:pPr>
        <w:spacing w:after="0"/>
        <w:jc w:val="both"/>
        <w:rPr>
          <w:rFonts w:ascii="Times New Roman" w:hAnsi="Times New Roman" w:cs="Times New Roman"/>
          <w:sz w:val="24"/>
          <w:szCs w:val="24"/>
        </w:rPr>
      </w:pPr>
      <w:r>
        <w:rPr>
          <w:rFonts w:ascii="Times New Roman" w:hAnsi="Times New Roman" w:cs="Times New Roman"/>
          <w:sz w:val="24"/>
          <w:szCs w:val="24"/>
        </w:rPr>
        <w:tab/>
      </w:r>
    </w:p>
    <w:p w14:paraId="150DD5AE" w14:textId="661848AB" w:rsidR="001C6851" w:rsidRPr="00534E01" w:rsidRDefault="002C320E" w:rsidP="005D3A4E">
      <w:pPr>
        <w:jc w:val="both"/>
        <w:rPr>
          <w:rFonts w:ascii="Times New Roman" w:hAnsi="Times New Roman" w:cs="Times New Roman"/>
          <w:i/>
          <w:iCs/>
          <w:sz w:val="24"/>
          <w:szCs w:val="24"/>
        </w:rPr>
      </w:pPr>
      <w:r w:rsidRPr="00534E01">
        <w:rPr>
          <w:rFonts w:ascii="Times New Roman" w:hAnsi="Times New Roman" w:cs="Times New Roman"/>
          <w:i/>
          <w:iCs/>
          <w:sz w:val="24"/>
          <w:szCs w:val="24"/>
        </w:rPr>
        <w:t>The genomic landscape of phylogenetic discordance</w:t>
      </w:r>
    </w:p>
    <w:p w14:paraId="6F3B4127" w14:textId="406C5362" w:rsidR="00583F62" w:rsidRDefault="00DD27E4" w:rsidP="001C6851">
      <w:pPr>
        <w:spacing w:after="0"/>
        <w:jc w:val="both"/>
        <w:rPr>
          <w:rFonts w:ascii="Times New Roman" w:hAnsi="Times New Roman" w:cs="Times New Roman"/>
          <w:sz w:val="24"/>
          <w:szCs w:val="24"/>
        </w:rPr>
      </w:pPr>
      <w:r w:rsidRPr="00031896">
        <w:rPr>
          <w:rFonts w:ascii="Times New Roman" w:hAnsi="Times New Roman" w:cs="Times New Roman"/>
          <w:sz w:val="24"/>
          <w:szCs w:val="24"/>
        </w:rPr>
        <w:lastRenderedPageBreak/>
        <w:t xml:space="preserve">Limiting the number and nature of the loci used to resolve species relationships is </w:t>
      </w:r>
      <w:r>
        <w:rPr>
          <w:rFonts w:ascii="Times New Roman" w:hAnsi="Times New Roman" w:cs="Times New Roman"/>
          <w:sz w:val="24"/>
          <w:szCs w:val="24"/>
        </w:rPr>
        <w:t>often useful</w:t>
      </w:r>
      <w:r w:rsidRPr="00031896">
        <w:rPr>
          <w:rFonts w:ascii="Times New Roman" w:hAnsi="Times New Roman" w:cs="Times New Roman"/>
          <w:sz w:val="24"/>
          <w:szCs w:val="24"/>
        </w:rPr>
        <w:t xml:space="preserve"> to get a clear picture of the</w:t>
      </w:r>
      <w:r>
        <w:rPr>
          <w:rFonts w:ascii="Times New Roman" w:hAnsi="Times New Roman" w:cs="Times New Roman"/>
          <w:sz w:val="24"/>
          <w:szCs w:val="24"/>
        </w:rPr>
        <w:t xml:space="preserve"> species</w:t>
      </w:r>
      <w:r w:rsidRPr="00031896">
        <w:rPr>
          <w:rFonts w:ascii="Times New Roman" w:hAnsi="Times New Roman" w:cs="Times New Roman"/>
          <w:sz w:val="24"/>
          <w:szCs w:val="24"/>
        </w:rPr>
        <w:t xml:space="preserve"> history</w:t>
      </w:r>
      <w:r>
        <w:rPr>
          <w:rFonts w:ascii="Times New Roman" w:hAnsi="Times New Roman" w:cs="Times New Roman"/>
          <w:sz w:val="24"/>
          <w:szCs w:val="24"/>
        </w:rPr>
        <w:t xml:space="preserve"> across many taxa. However, such targeted approaches </w:t>
      </w:r>
      <w:r w:rsidR="001E1A7D">
        <w:rPr>
          <w:rFonts w:ascii="Times New Roman" w:hAnsi="Times New Roman" w:cs="Times New Roman"/>
          <w:sz w:val="24"/>
          <w:szCs w:val="24"/>
        </w:rPr>
        <w:t>may</w:t>
      </w:r>
      <w:r>
        <w:rPr>
          <w:rFonts w:ascii="Times New Roman" w:hAnsi="Times New Roman" w:cs="Times New Roman"/>
          <w:sz w:val="24"/>
          <w:szCs w:val="24"/>
        </w:rPr>
        <w:t xml:space="preserve"> fail to capture the degree and genomic landscape of discordance.</w:t>
      </w:r>
      <w:r w:rsidR="001E1A7D">
        <w:rPr>
          <w:rFonts w:ascii="Times New Roman" w:hAnsi="Times New Roman" w:cs="Times New Roman"/>
          <w:sz w:val="24"/>
          <w:szCs w:val="24"/>
        </w:rPr>
        <w:t xml:space="preserve"> </w:t>
      </w:r>
      <w:r w:rsidR="00676CF0">
        <w:rPr>
          <w:rFonts w:ascii="Times New Roman" w:hAnsi="Times New Roman" w:cs="Times New Roman"/>
          <w:sz w:val="24"/>
          <w:szCs w:val="24"/>
        </w:rPr>
        <w:t>Our results highlighted these limitations</w:t>
      </w:r>
      <w:r w:rsidR="00167C33">
        <w:rPr>
          <w:rFonts w:ascii="Times New Roman" w:hAnsi="Times New Roman" w:cs="Times New Roman"/>
          <w:sz w:val="24"/>
          <w:szCs w:val="24"/>
        </w:rPr>
        <w:t xml:space="preserve"> and the general relationships between phylogenetic patterns and functional </w:t>
      </w:r>
      <w:r w:rsidR="001C6851">
        <w:rPr>
          <w:rFonts w:ascii="Times New Roman" w:hAnsi="Times New Roman" w:cs="Times New Roman"/>
          <w:sz w:val="24"/>
          <w:szCs w:val="24"/>
        </w:rPr>
        <w:t>attributes</w:t>
      </w:r>
      <w:r w:rsidR="00167C33">
        <w:rPr>
          <w:rFonts w:ascii="Times New Roman" w:hAnsi="Times New Roman" w:cs="Times New Roman"/>
          <w:sz w:val="24"/>
          <w:szCs w:val="24"/>
        </w:rPr>
        <w:t xml:space="preserve"> of the genome</w:t>
      </w:r>
      <w:r w:rsidR="00676CF0">
        <w:rPr>
          <w:rFonts w:ascii="Times New Roman" w:hAnsi="Times New Roman" w:cs="Times New Roman"/>
          <w:sz w:val="24"/>
          <w:szCs w:val="24"/>
        </w:rPr>
        <w:t xml:space="preserve"> in several interesting ways. </w:t>
      </w:r>
      <w:r w:rsidR="001E1A7D">
        <w:rPr>
          <w:rFonts w:ascii="Times New Roman" w:hAnsi="Times New Roman" w:cs="Times New Roman"/>
          <w:sz w:val="24"/>
          <w:szCs w:val="24"/>
        </w:rPr>
        <w:t xml:space="preserve">Using </w:t>
      </w:r>
      <w:r w:rsidR="008350DE" w:rsidRPr="00031896">
        <w:rPr>
          <w:rFonts w:ascii="Times New Roman" w:hAnsi="Times New Roman" w:cs="Times New Roman"/>
          <w:sz w:val="24"/>
          <w:szCs w:val="24"/>
        </w:rPr>
        <w:t xml:space="preserve">resources from the </w:t>
      </w:r>
      <w:r w:rsidR="005A4659" w:rsidRPr="00D4662B">
        <w:rPr>
          <w:rFonts w:ascii="Times New Roman" w:hAnsi="Times New Roman" w:cs="Times New Roman"/>
          <w:i/>
          <w:sz w:val="24"/>
          <w:szCs w:val="24"/>
        </w:rPr>
        <w:t>M. musculus</w:t>
      </w:r>
      <w:r w:rsidR="005A4659" w:rsidRPr="00237D7D">
        <w:rPr>
          <w:rFonts w:ascii="Times New Roman" w:hAnsi="Times New Roman" w:cs="Times New Roman"/>
          <w:sz w:val="24"/>
          <w:szCs w:val="24"/>
        </w:rPr>
        <w:t xml:space="preserve"> </w:t>
      </w:r>
      <w:r w:rsidR="008350DE" w:rsidRPr="00031896">
        <w:rPr>
          <w:rFonts w:ascii="Times New Roman" w:hAnsi="Times New Roman" w:cs="Times New Roman"/>
          <w:sz w:val="24"/>
          <w:szCs w:val="24"/>
        </w:rPr>
        <w:t>model system</w:t>
      </w:r>
      <w:r w:rsidR="001E1A7D">
        <w:rPr>
          <w:rFonts w:ascii="Times New Roman" w:hAnsi="Times New Roman" w:cs="Times New Roman"/>
          <w:sz w:val="24"/>
          <w:szCs w:val="24"/>
        </w:rPr>
        <w:t>, we found</w:t>
      </w:r>
      <w:r w:rsidR="00804026">
        <w:rPr>
          <w:rFonts w:ascii="Times New Roman" w:hAnsi="Times New Roman" w:cs="Times New Roman"/>
          <w:sz w:val="24"/>
          <w:szCs w:val="24"/>
        </w:rPr>
        <w:t xml:space="preserve"> that</w:t>
      </w:r>
      <w:r w:rsidR="001E1A7D">
        <w:rPr>
          <w:rFonts w:ascii="Times New Roman" w:hAnsi="Times New Roman" w:cs="Times New Roman"/>
          <w:sz w:val="24"/>
          <w:szCs w:val="24"/>
        </w:rPr>
        <w:t xml:space="preserve"> </w:t>
      </w:r>
      <w:r w:rsidR="00804026">
        <w:rPr>
          <w:rFonts w:ascii="Times New Roman" w:hAnsi="Times New Roman" w:cs="Times New Roman"/>
          <w:sz w:val="24"/>
          <w:szCs w:val="24"/>
        </w:rPr>
        <w:t xml:space="preserve">the inferred species tree did not match evolutionary relationships inferred for nearly 90% of the genome. </w:t>
      </w:r>
      <w:r w:rsidR="00645BBB">
        <w:rPr>
          <w:rFonts w:ascii="Times New Roman" w:hAnsi="Times New Roman" w:cs="Times New Roman"/>
          <w:sz w:val="24"/>
          <w:szCs w:val="24"/>
        </w:rPr>
        <w:t>While we</w:t>
      </w:r>
      <w:r w:rsidR="00283689">
        <w:rPr>
          <w:rFonts w:ascii="Times New Roman" w:hAnsi="Times New Roman" w:cs="Times New Roman"/>
          <w:sz w:val="24"/>
          <w:szCs w:val="24"/>
        </w:rPr>
        <w:t xml:space="preserve"> observed </w:t>
      </w:r>
      <w:r w:rsidR="00283689" w:rsidRPr="00031896">
        <w:rPr>
          <w:rFonts w:ascii="Times New Roman" w:hAnsi="Times New Roman" w:cs="Times New Roman"/>
          <w:sz w:val="24"/>
          <w:szCs w:val="24"/>
        </w:rPr>
        <w:t xml:space="preserve">no clear </w:t>
      </w:r>
      <w:r w:rsidR="00283689">
        <w:rPr>
          <w:rFonts w:ascii="Times New Roman" w:hAnsi="Times New Roman" w:cs="Times New Roman"/>
          <w:sz w:val="24"/>
          <w:szCs w:val="24"/>
        </w:rPr>
        <w:t xml:space="preserve">clustering of </w:t>
      </w:r>
      <w:r w:rsidR="00283689" w:rsidRPr="00031896">
        <w:rPr>
          <w:rFonts w:ascii="Times New Roman" w:hAnsi="Times New Roman" w:cs="Times New Roman"/>
          <w:sz w:val="24"/>
          <w:szCs w:val="24"/>
        </w:rPr>
        <w:t>topological structure</w:t>
      </w:r>
      <w:r w:rsidR="006C1351">
        <w:rPr>
          <w:rFonts w:ascii="Times New Roman" w:hAnsi="Times New Roman" w:cs="Times New Roman"/>
          <w:sz w:val="24"/>
          <w:szCs w:val="24"/>
        </w:rPr>
        <w:t>s</w:t>
      </w:r>
      <w:r w:rsidR="00283689" w:rsidRPr="00031896">
        <w:rPr>
          <w:rFonts w:ascii="Times New Roman" w:hAnsi="Times New Roman" w:cs="Times New Roman"/>
          <w:sz w:val="24"/>
          <w:szCs w:val="24"/>
        </w:rPr>
        <w:t xml:space="preserve"> along </w:t>
      </w:r>
      <w:r w:rsidR="00283689">
        <w:rPr>
          <w:rFonts w:ascii="Times New Roman" w:hAnsi="Times New Roman" w:cs="Times New Roman"/>
          <w:sz w:val="24"/>
          <w:szCs w:val="24"/>
        </w:rPr>
        <w:t xml:space="preserve">most </w:t>
      </w:r>
      <w:r w:rsidR="00283689" w:rsidRPr="00031896">
        <w:rPr>
          <w:rFonts w:ascii="Times New Roman" w:hAnsi="Times New Roman" w:cs="Times New Roman"/>
          <w:sz w:val="24"/>
          <w:szCs w:val="24"/>
        </w:rPr>
        <w:t>chromosome</w:t>
      </w:r>
      <w:r w:rsidR="00283689">
        <w:rPr>
          <w:rFonts w:ascii="Times New Roman" w:hAnsi="Times New Roman" w:cs="Times New Roman"/>
          <w:sz w:val="24"/>
          <w:szCs w:val="24"/>
        </w:rPr>
        <w:t>s</w:t>
      </w:r>
      <w:r w:rsidR="00283689" w:rsidRPr="00031896">
        <w:rPr>
          <w:rFonts w:ascii="Times New Roman" w:hAnsi="Times New Roman" w:cs="Times New Roman"/>
          <w:sz w:val="24"/>
          <w:szCs w:val="24"/>
        </w:rPr>
        <w:t xml:space="preserve"> (</w:t>
      </w:r>
      <w:r w:rsidR="00283689" w:rsidRPr="008462C6">
        <w:rPr>
          <w:rFonts w:ascii="Times New Roman" w:hAnsi="Times New Roman" w:cs="Times New Roman"/>
          <w:i/>
          <w:iCs/>
          <w:sz w:val="24"/>
          <w:szCs w:val="24"/>
        </w:rPr>
        <w:t>e.g.</w:t>
      </w:r>
      <w:r w:rsidR="00283689">
        <w:rPr>
          <w:rFonts w:ascii="Times New Roman" w:hAnsi="Times New Roman" w:cs="Times New Roman"/>
          <w:sz w:val="24"/>
          <w:szCs w:val="24"/>
        </w:rPr>
        <w:t xml:space="preserve">, </w:t>
      </w:r>
      <w:r w:rsidR="00283689" w:rsidRPr="00031896">
        <w:rPr>
          <w:rFonts w:ascii="Times New Roman" w:hAnsi="Times New Roman" w:cs="Times New Roman"/>
          <w:sz w:val="24"/>
          <w:szCs w:val="24"/>
        </w:rPr>
        <w:t>Fig</w:t>
      </w:r>
      <w:r w:rsidR="00283689">
        <w:rPr>
          <w:rFonts w:ascii="Times New Roman" w:hAnsi="Times New Roman" w:cs="Times New Roman"/>
          <w:sz w:val="24"/>
          <w:szCs w:val="24"/>
        </w:rPr>
        <w:t>.</w:t>
      </w:r>
      <w:r w:rsidR="00283689" w:rsidRPr="00031896">
        <w:rPr>
          <w:rFonts w:ascii="Times New Roman" w:hAnsi="Times New Roman" w:cs="Times New Roman"/>
          <w:sz w:val="24"/>
          <w:szCs w:val="24"/>
        </w:rPr>
        <w:t xml:space="preserve"> </w:t>
      </w:r>
      <w:r w:rsidR="00283689">
        <w:rPr>
          <w:rFonts w:ascii="Times New Roman" w:hAnsi="Times New Roman" w:cs="Times New Roman"/>
          <w:sz w:val="24"/>
          <w:szCs w:val="24"/>
        </w:rPr>
        <w:t>3</w:t>
      </w:r>
      <w:r w:rsidR="00283689" w:rsidRPr="00031896">
        <w:rPr>
          <w:rFonts w:ascii="Times New Roman" w:hAnsi="Times New Roman" w:cs="Times New Roman"/>
          <w:sz w:val="24"/>
          <w:szCs w:val="24"/>
        </w:rPr>
        <w:t>C)</w:t>
      </w:r>
      <w:r w:rsidR="00645BBB">
        <w:rPr>
          <w:rFonts w:ascii="Times New Roman" w:hAnsi="Times New Roman" w:cs="Times New Roman"/>
          <w:sz w:val="24"/>
          <w:szCs w:val="24"/>
        </w:rPr>
        <w:t>,</w:t>
      </w:r>
      <w:r w:rsidR="00283689">
        <w:rPr>
          <w:rFonts w:ascii="Times New Roman" w:hAnsi="Times New Roman" w:cs="Times New Roman"/>
          <w:sz w:val="24"/>
          <w:szCs w:val="24"/>
        </w:rPr>
        <w:t xml:space="preserve"> we found that </w:t>
      </w:r>
      <w:r w:rsidR="00645BBB">
        <w:rPr>
          <w:rFonts w:ascii="Times New Roman" w:hAnsi="Times New Roman" w:cs="Times New Roman"/>
          <w:sz w:val="24"/>
          <w:szCs w:val="24"/>
        </w:rPr>
        <w:t xml:space="preserve">this enormous range of </w:t>
      </w:r>
      <w:r w:rsidR="00283689" w:rsidRPr="00031896">
        <w:rPr>
          <w:rFonts w:ascii="Times New Roman" w:hAnsi="Times New Roman" w:cs="Times New Roman"/>
          <w:sz w:val="24"/>
          <w:szCs w:val="24"/>
        </w:rPr>
        <w:t>phylogen</w:t>
      </w:r>
      <w:r w:rsidR="00645BBB">
        <w:rPr>
          <w:rFonts w:ascii="Times New Roman" w:hAnsi="Times New Roman" w:cs="Times New Roman"/>
          <w:sz w:val="24"/>
          <w:szCs w:val="24"/>
        </w:rPr>
        <w:t>etic variation was</w:t>
      </w:r>
      <w:r w:rsidR="00283689" w:rsidRPr="00031896">
        <w:rPr>
          <w:rFonts w:ascii="Times New Roman" w:hAnsi="Times New Roman" w:cs="Times New Roman"/>
          <w:sz w:val="24"/>
          <w:szCs w:val="24"/>
        </w:rPr>
        <w:t xml:space="preserve"> not randomly distributed </w:t>
      </w:r>
      <w:r w:rsidR="006C1351">
        <w:rPr>
          <w:rFonts w:ascii="Times New Roman" w:hAnsi="Times New Roman" w:cs="Times New Roman"/>
          <w:sz w:val="24"/>
          <w:szCs w:val="24"/>
        </w:rPr>
        <w:t>within</w:t>
      </w:r>
      <w:r w:rsidR="006C1351" w:rsidRPr="00031896">
        <w:rPr>
          <w:rFonts w:ascii="Times New Roman" w:hAnsi="Times New Roman" w:cs="Times New Roman"/>
          <w:sz w:val="24"/>
          <w:szCs w:val="24"/>
        </w:rPr>
        <w:t xml:space="preserve"> </w:t>
      </w:r>
      <w:r w:rsidR="00283689" w:rsidRPr="00031896">
        <w:rPr>
          <w:rFonts w:ascii="Times New Roman" w:hAnsi="Times New Roman" w:cs="Times New Roman"/>
          <w:sz w:val="24"/>
          <w:szCs w:val="24"/>
        </w:rPr>
        <w:t>chromosomes.</w:t>
      </w:r>
      <w:r w:rsidR="00645BBB">
        <w:rPr>
          <w:rFonts w:ascii="Times New Roman" w:hAnsi="Times New Roman" w:cs="Times New Roman"/>
          <w:sz w:val="24"/>
          <w:szCs w:val="24"/>
        </w:rPr>
        <w:t xml:space="preserve"> </w:t>
      </w:r>
    </w:p>
    <w:p w14:paraId="64F90658" w14:textId="65653869" w:rsidR="00804026" w:rsidRDefault="00645BBB" w:rsidP="00583F62">
      <w:pPr>
        <w:spacing w:after="0"/>
        <w:ind w:firstLine="720"/>
        <w:jc w:val="both"/>
        <w:rPr>
          <w:rFonts w:ascii="Times New Roman" w:hAnsi="Times New Roman" w:cs="Times New Roman"/>
          <w:sz w:val="24"/>
          <w:szCs w:val="24"/>
        </w:rPr>
      </w:pPr>
      <w:r>
        <w:rPr>
          <w:rFonts w:ascii="Times New Roman" w:hAnsi="Times New Roman" w:cs="Times New Roman"/>
          <w:sz w:val="24"/>
          <w:szCs w:val="24"/>
        </w:rPr>
        <w:t>Perhaps most surprising, we did not observe the predicted relationship</w:t>
      </w:r>
      <w:r w:rsidR="00534E01">
        <w:rPr>
          <w:rFonts w:ascii="Times New Roman" w:hAnsi="Times New Roman" w:cs="Times New Roman"/>
          <w:sz w:val="24"/>
          <w:szCs w:val="24"/>
        </w:rPr>
        <w:t xml:space="preserve"> </w:t>
      </w:r>
      <w:r>
        <w:rPr>
          <w:rFonts w:ascii="Times New Roman" w:hAnsi="Times New Roman" w:cs="Times New Roman"/>
          <w:sz w:val="24"/>
          <w:szCs w:val="24"/>
        </w:rPr>
        <w:t xml:space="preserve">between </w:t>
      </w:r>
      <w:r w:rsidR="00804026" w:rsidRPr="00031896">
        <w:rPr>
          <w:rFonts w:ascii="Times New Roman" w:hAnsi="Times New Roman" w:cs="Times New Roman"/>
          <w:sz w:val="24"/>
          <w:szCs w:val="24"/>
        </w:rPr>
        <w:t>recombination</w:t>
      </w:r>
      <w:r w:rsidR="00676CF0">
        <w:rPr>
          <w:rFonts w:ascii="Times New Roman" w:hAnsi="Times New Roman" w:cs="Times New Roman"/>
          <w:sz w:val="24"/>
          <w:szCs w:val="24"/>
        </w:rPr>
        <w:t xml:space="preserve"> rates</w:t>
      </w:r>
      <w:r w:rsidR="00167C33">
        <w:rPr>
          <w:rFonts w:ascii="Times New Roman" w:hAnsi="Times New Roman" w:cs="Times New Roman"/>
          <w:sz w:val="24"/>
          <w:szCs w:val="24"/>
        </w:rPr>
        <w:t xml:space="preserve"> in mice</w:t>
      </w:r>
      <w:r w:rsidR="00583F62">
        <w:rPr>
          <w:rFonts w:ascii="Times New Roman" w:hAnsi="Times New Roman" w:cs="Times New Roman"/>
          <w:sz w:val="24"/>
          <w:szCs w:val="24"/>
        </w:rPr>
        <w:t xml:space="preserve"> (</w:t>
      </w:r>
      <w:r w:rsidR="00583F62">
        <w:rPr>
          <w:rFonts w:ascii="Times New Roman" w:hAnsi="Times New Roman" w:cs="Times New Roman"/>
          <w:i/>
          <w:iCs/>
          <w:sz w:val="24"/>
          <w:szCs w:val="24"/>
        </w:rPr>
        <w:t xml:space="preserve">M. </w:t>
      </w:r>
      <w:r w:rsidR="00583F62" w:rsidRPr="00D22A5C">
        <w:rPr>
          <w:rFonts w:ascii="Times New Roman" w:hAnsi="Times New Roman" w:cs="Times New Roman"/>
          <w:i/>
          <w:iCs/>
          <w:sz w:val="24"/>
          <w:szCs w:val="24"/>
        </w:rPr>
        <w:t>musculus</w:t>
      </w:r>
      <w:r w:rsidR="00583F62">
        <w:rPr>
          <w:rFonts w:ascii="Times New Roman" w:hAnsi="Times New Roman" w:cs="Times New Roman"/>
          <w:sz w:val="24"/>
          <w:szCs w:val="24"/>
        </w:rPr>
        <w:t>)</w:t>
      </w:r>
      <w:r w:rsidR="00804026" w:rsidRPr="00031896">
        <w:rPr>
          <w:rFonts w:ascii="Times New Roman" w:hAnsi="Times New Roman" w:cs="Times New Roman"/>
          <w:sz w:val="24"/>
          <w:szCs w:val="24"/>
        </w:rPr>
        <w:t xml:space="preserve"> and </w:t>
      </w:r>
      <w:r w:rsidR="00167C33">
        <w:rPr>
          <w:rFonts w:ascii="Times New Roman" w:hAnsi="Times New Roman" w:cs="Times New Roman"/>
          <w:sz w:val="24"/>
          <w:szCs w:val="24"/>
        </w:rPr>
        <w:t xml:space="preserve">the </w:t>
      </w:r>
      <w:r w:rsidR="00583F62">
        <w:rPr>
          <w:rFonts w:ascii="Times New Roman" w:hAnsi="Times New Roman" w:cs="Times New Roman"/>
          <w:sz w:val="24"/>
          <w:szCs w:val="24"/>
        </w:rPr>
        <w:t>spatial</w:t>
      </w:r>
      <w:r w:rsidR="00167C33">
        <w:rPr>
          <w:rFonts w:ascii="Times New Roman" w:hAnsi="Times New Roman" w:cs="Times New Roman"/>
          <w:sz w:val="24"/>
          <w:szCs w:val="24"/>
        </w:rPr>
        <w:t xml:space="preserve"> scale of </w:t>
      </w:r>
      <w:r w:rsidR="00804026" w:rsidRPr="00031896">
        <w:rPr>
          <w:rFonts w:ascii="Times New Roman" w:hAnsi="Times New Roman" w:cs="Times New Roman"/>
          <w:sz w:val="24"/>
          <w:szCs w:val="24"/>
        </w:rPr>
        <w:t>phylogenetic discordance</w:t>
      </w:r>
      <w:r>
        <w:rPr>
          <w:rFonts w:ascii="Times New Roman" w:hAnsi="Times New Roman" w:cs="Times New Roman"/>
          <w:i/>
          <w:iCs/>
          <w:sz w:val="24"/>
          <w:szCs w:val="24"/>
        </w:rPr>
        <w:t>.</w:t>
      </w:r>
      <w:r w:rsidR="0071044A">
        <w:rPr>
          <w:rFonts w:ascii="Times New Roman" w:hAnsi="Times New Roman" w:cs="Times New Roman"/>
          <w:sz w:val="24"/>
          <w:szCs w:val="24"/>
        </w:rPr>
        <w:t xml:space="preserve"> </w:t>
      </w:r>
      <w:r w:rsidR="00167C33">
        <w:rPr>
          <w:rFonts w:ascii="Times New Roman" w:hAnsi="Times New Roman" w:cs="Times New Roman"/>
          <w:sz w:val="24"/>
          <w:szCs w:val="24"/>
        </w:rPr>
        <w:t>This negative result</w:t>
      </w:r>
      <w:r w:rsidR="00583F62">
        <w:rPr>
          <w:rFonts w:ascii="Times New Roman" w:hAnsi="Times New Roman" w:cs="Times New Roman"/>
          <w:sz w:val="24"/>
          <w:szCs w:val="24"/>
        </w:rPr>
        <w:t xml:space="preserve"> suggests that </w:t>
      </w:r>
      <w:r w:rsidR="00804026" w:rsidRPr="00031896">
        <w:rPr>
          <w:rFonts w:ascii="Times New Roman" w:hAnsi="Times New Roman" w:cs="Times New Roman"/>
          <w:sz w:val="24"/>
          <w:szCs w:val="24"/>
        </w:rPr>
        <w:t>rate of recombination evolve</w:t>
      </w:r>
      <w:r w:rsidR="00583F62">
        <w:rPr>
          <w:rFonts w:ascii="Times New Roman" w:hAnsi="Times New Roman" w:cs="Times New Roman"/>
          <w:sz w:val="24"/>
          <w:szCs w:val="24"/>
        </w:rPr>
        <w:t>s</w:t>
      </w:r>
      <w:r w:rsidR="00804026">
        <w:rPr>
          <w:rFonts w:ascii="Times New Roman" w:hAnsi="Times New Roman" w:cs="Times New Roman"/>
          <w:sz w:val="24"/>
          <w:szCs w:val="24"/>
        </w:rPr>
        <w:t xml:space="preserve"> </w:t>
      </w:r>
      <w:r w:rsidR="00583F62">
        <w:rPr>
          <w:rFonts w:ascii="Times New Roman" w:hAnsi="Times New Roman" w:cs="Times New Roman"/>
          <w:sz w:val="24"/>
          <w:szCs w:val="24"/>
        </w:rPr>
        <w:t xml:space="preserve">sufficiently </w:t>
      </w:r>
      <w:r w:rsidR="00804026">
        <w:rPr>
          <w:rFonts w:ascii="Times New Roman" w:hAnsi="Times New Roman" w:cs="Times New Roman"/>
          <w:sz w:val="24"/>
          <w:szCs w:val="24"/>
        </w:rPr>
        <w:t>quickly</w:t>
      </w:r>
      <w:r w:rsidR="00583F62">
        <w:rPr>
          <w:rFonts w:ascii="Times New Roman" w:hAnsi="Times New Roman" w:cs="Times New Roman"/>
          <w:sz w:val="24"/>
          <w:szCs w:val="24"/>
        </w:rPr>
        <w:t xml:space="preserve"> that contemporary estimates </w:t>
      </w:r>
      <w:r w:rsidR="00170904">
        <w:rPr>
          <w:rFonts w:ascii="Times New Roman" w:hAnsi="Times New Roman" w:cs="Times New Roman"/>
          <w:sz w:val="24"/>
          <w:szCs w:val="24"/>
        </w:rPr>
        <w:t>do</w:t>
      </w:r>
      <w:r w:rsidR="00583F62">
        <w:rPr>
          <w:rFonts w:ascii="Times New Roman" w:hAnsi="Times New Roman" w:cs="Times New Roman"/>
          <w:sz w:val="24"/>
          <w:szCs w:val="24"/>
        </w:rPr>
        <w:t xml:space="preserve"> not track </w:t>
      </w:r>
      <w:r w:rsidR="00170904">
        <w:rPr>
          <w:rFonts w:ascii="Times New Roman" w:hAnsi="Times New Roman" w:cs="Times New Roman"/>
          <w:sz w:val="24"/>
          <w:szCs w:val="24"/>
        </w:rPr>
        <w:t>variation over deeper evolutionary timescales, or at least at the 5 Mb scale that we considered</w:t>
      </w:r>
      <w:r w:rsidR="00804026" w:rsidRPr="00031896">
        <w:rPr>
          <w:rFonts w:ascii="Times New Roman" w:hAnsi="Times New Roman" w:cs="Times New Roman"/>
          <w:sz w:val="24"/>
          <w:szCs w:val="24"/>
        </w:rPr>
        <w:t>.</w:t>
      </w:r>
      <w:r w:rsidR="00804026">
        <w:rPr>
          <w:rFonts w:ascii="Times New Roman" w:hAnsi="Times New Roman" w:cs="Times New Roman"/>
          <w:sz w:val="24"/>
          <w:szCs w:val="24"/>
        </w:rPr>
        <w:t xml:space="preserve"> Similar to findings in great apes </w:t>
      </w:r>
      <w:r w:rsidR="00804026">
        <w:rPr>
          <w:rFonts w:ascii="Times New Roman" w:hAnsi="Times New Roman" w:cs="Times New Roman"/>
          <w:sz w:val="24"/>
          <w:szCs w:val="24"/>
        </w:rPr>
        <w:fldChar w:fldCharType="begin"/>
      </w:r>
      <w:r w:rsidR="00804026">
        <w:rPr>
          <w:rFonts w:ascii="Times New Roman" w:hAnsi="Times New Roman" w:cs="Times New Roman"/>
          <w:sz w:val="24"/>
          <w:szCs w:val="24"/>
        </w:rPr>
        <w:instrText xml:space="preserve"> ADDIN EN.CITE &lt;EndNote&gt;&lt;Cite&gt;&lt;Author&gt;Hobolth&lt;/Author&gt;&lt;Year&gt;2007&lt;/Year&gt;&lt;RecNum&gt;201&lt;/RecNum&gt;&lt;DisplayText&gt;(Hobolth et al. 2007)&lt;/DisplayText&gt;&lt;record&gt;&lt;rec-number&gt;201&lt;/rec-number&gt;&lt;foreign-keys&gt;&lt;key app="EN" db-id="vdwt9psdezv5tlee9vn5swzfzafw0azp5adx" timestamp="1649789421"&gt;201&lt;/key&gt;&lt;/foreign-keys&gt;&lt;ref-type name="Journal Article"&gt;17&lt;/ref-type&gt;&lt;contributors&gt;&lt;authors&gt;&lt;author&gt;Hobolth, A.&lt;/author&gt;&lt;author&gt;Christensen, O. F.&lt;/author&gt;&lt;author&gt;Mailund, T.&lt;/author&gt;&lt;author&gt;Schierup, M. H.&lt;/author&gt;&lt;/authors&gt;&lt;/contributors&gt;&lt;auth-address&gt;Bioinformatics Research Center, North Carolina State University, Raleigh, North Carolina, United States of America. asger@daimi.au.dk&lt;/auth-address&gt;&lt;titles&gt;&lt;title&gt;Genomic relationships and speciation times of human, chimpanzee, and gorilla inferred from a coalescent hidden Markov model&lt;/title&gt;&lt;secondary-title&gt;PLoS Genet&lt;/secondary-title&gt;&lt;/titles&gt;&lt;periodical&gt;&lt;full-title&gt;PLoS Genet&lt;/full-title&gt;&lt;/periodical&gt;&lt;pages&gt;e7&lt;/pages&gt;&lt;volume&gt;3&lt;/volume&gt;&lt;number&gt;2&lt;/number&gt;&lt;edition&gt;2007/02/27&lt;/edition&gt;&lt;keywords&gt;&lt;keyword&gt;Animals&lt;/keyword&gt;&lt;keyword&gt;Base Sequence&lt;/keyword&gt;&lt;keyword&gt;Computer Simulation&lt;/keyword&gt;&lt;keyword&gt;*Genetic Speciation&lt;/keyword&gt;&lt;keyword&gt;Genetics, Population&lt;/keyword&gt;&lt;keyword&gt;Genome, Human&lt;/keyword&gt;&lt;keyword&gt;Gorilla gorilla/*genetics&lt;/keyword&gt;&lt;keyword&gt;Hominidae/*genetics&lt;/keyword&gt;&lt;keyword&gt;Humans&lt;/keyword&gt;&lt;keyword&gt;*Markov Chains&lt;/keyword&gt;&lt;keyword&gt;*Models, Theoretical&lt;/keyword&gt;&lt;keyword&gt;Molecular Sequence Data&lt;/keyword&gt;&lt;keyword&gt;Pan troglodytes/*genetics&lt;/keyword&gt;&lt;keyword&gt;Phylogeny&lt;/keyword&gt;&lt;keyword&gt;Sequence Homology, Nucleic Acid&lt;/keyword&gt;&lt;/keywords&gt;&lt;dates&gt;&lt;year&gt;2007&lt;/year&gt;&lt;pub-dates&gt;&lt;date&gt;Feb 23&lt;/date&gt;&lt;/pub-dates&gt;&lt;/dates&gt;&lt;isbn&gt;1553-7404 (Electronic)&amp;#xD;1553-7390 (Linking)&lt;/isbn&gt;&lt;accession-num&gt;17319744&lt;/accession-num&gt;&lt;urls&gt;&lt;related-urls&gt;&lt;url&gt;https://www.ncbi.nlm.nih.gov/pubmed/17319744&lt;/url&gt;&lt;/related-urls&gt;&lt;/urls&gt;&lt;custom2&gt;PMC1802818&lt;/custom2&gt;&lt;electronic-resource-num&gt;10.1371/journal.pgen.0030007&lt;/electronic-resource-num&gt;&lt;/record&gt;&lt;/Cite&gt;&lt;/EndNote&gt;</w:instrText>
      </w:r>
      <w:r w:rsidR="00804026">
        <w:rPr>
          <w:rFonts w:ascii="Times New Roman" w:hAnsi="Times New Roman" w:cs="Times New Roman"/>
          <w:sz w:val="24"/>
          <w:szCs w:val="24"/>
        </w:rPr>
        <w:fldChar w:fldCharType="separate"/>
      </w:r>
      <w:r w:rsidR="00804026">
        <w:rPr>
          <w:rFonts w:ascii="Times New Roman" w:hAnsi="Times New Roman" w:cs="Times New Roman"/>
          <w:noProof/>
          <w:sz w:val="24"/>
          <w:szCs w:val="24"/>
        </w:rPr>
        <w:t>(Hobolth et al. 2007)</w:t>
      </w:r>
      <w:r w:rsidR="00804026">
        <w:rPr>
          <w:rFonts w:ascii="Times New Roman" w:hAnsi="Times New Roman" w:cs="Times New Roman"/>
          <w:sz w:val="24"/>
          <w:szCs w:val="24"/>
        </w:rPr>
        <w:fldChar w:fldCharType="end"/>
      </w:r>
      <w:r w:rsidR="00804026">
        <w:rPr>
          <w:rFonts w:ascii="Times New Roman" w:hAnsi="Times New Roman" w:cs="Times New Roman"/>
          <w:sz w:val="24"/>
          <w:szCs w:val="24"/>
        </w:rPr>
        <w:t>, these results suggest that even high-resolution genetic resources from a single model species may be insufficient to help predict the landscape of discordance in a phylogenetic sample spanning 12 million years of evolution.</w:t>
      </w:r>
      <w:r w:rsidR="0071044A">
        <w:rPr>
          <w:rFonts w:ascii="Times New Roman" w:hAnsi="Times New Roman" w:cs="Times New Roman"/>
          <w:sz w:val="24"/>
          <w:szCs w:val="24"/>
        </w:rPr>
        <w:t xml:space="preserve"> </w:t>
      </w:r>
      <w:r w:rsidR="00170904">
        <w:rPr>
          <w:rFonts w:ascii="Times New Roman" w:hAnsi="Times New Roman" w:cs="Times New Roman"/>
          <w:sz w:val="24"/>
          <w:szCs w:val="24"/>
        </w:rPr>
        <w:t>This stands in contrast to the well-known negative relationship between population-level nucleotide variation and recombination rates in several mammals, including house mouse</w:t>
      </w:r>
      <w:r w:rsidR="00066A79">
        <w:rPr>
          <w:rFonts w:ascii="Times New Roman" w:hAnsi="Times New Roman" w:cs="Times New Roman"/>
          <w:sz w:val="24"/>
          <w:szCs w:val="24"/>
        </w:rPr>
        <w:t xml:space="preserve"> </w: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 </w:instrText>
      </w:r>
      <w:r w:rsidR="00066A79">
        <w:rPr>
          <w:rFonts w:ascii="Times New Roman" w:hAnsi="Times New Roman" w:cs="Times New Roman"/>
          <w:sz w:val="24"/>
          <w:szCs w:val="24"/>
        </w:rPr>
        <w:fldChar w:fldCharType="begin">
          <w:fldData xml:space="preserve">PEVuZE5vdGU+PENpdGU+PEF1dGhvcj5HZXJhbGRlczwvQXV0aG9yPjxZZWFyPjIwMTE8L1llYXI+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</w:fldData>
        </w:fldChar>
      </w:r>
      <w:r w:rsidR="00066A79">
        <w:rPr>
          <w:rFonts w:ascii="Times New Roman" w:hAnsi="Times New Roman" w:cs="Times New Roman"/>
          <w:sz w:val="24"/>
          <w:szCs w:val="24"/>
        </w:rPr>
        <w:instrText xml:space="preserve"> ADDIN EN.CITE.DATA </w:instrText>
      </w:r>
      <w:r w:rsidR="00066A79">
        <w:rPr>
          <w:rFonts w:ascii="Times New Roman" w:hAnsi="Times New Roman" w:cs="Times New Roman"/>
          <w:sz w:val="24"/>
          <w:szCs w:val="24"/>
        </w:rPr>
      </w:r>
      <w:r w:rsidR="00066A79">
        <w:rPr>
          <w:rFonts w:ascii="Times New Roman" w:hAnsi="Times New Roman" w:cs="Times New Roman"/>
          <w:sz w:val="24"/>
          <w:szCs w:val="24"/>
        </w:rPr>
        <w:fldChar w:fldCharType="end"/>
      </w:r>
      <w:r w:rsidR="00066A79">
        <w:rPr>
          <w:rFonts w:ascii="Times New Roman" w:hAnsi="Times New Roman" w:cs="Times New Roman"/>
          <w:sz w:val="24"/>
          <w:szCs w:val="24"/>
        </w:rPr>
      </w:r>
      <w:r w:rsidR="00066A79">
        <w:rPr>
          <w:rFonts w:ascii="Times New Roman" w:hAnsi="Times New Roman" w:cs="Times New Roman"/>
          <w:sz w:val="24"/>
          <w:szCs w:val="24"/>
        </w:rPr>
        <w:fldChar w:fldCharType="separate"/>
      </w:r>
      <w:r w:rsidR="00066A79">
        <w:rPr>
          <w:rFonts w:ascii="Times New Roman" w:hAnsi="Times New Roman" w:cs="Times New Roman"/>
          <w:noProof/>
          <w:sz w:val="24"/>
          <w:szCs w:val="24"/>
        </w:rPr>
        <w:t>(Cai et al. 2009; Geraldes et al. 2011; Corbett-Detig et al. 2015; Kartje et al. 2020)</w:t>
      </w:r>
      <w:r w:rsidR="00066A79">
        <w:rPr>
          <w:rFonts w:ascii="Times New Roman" w:hAnsi="Times New Roman" w:cs="Times New Roman"/>
          <w:sz w:val="24"/>
          <w:szCs w:val="24"/>
        </w:rPr>
        <w:fldChar w:fldCharType="end"/>
      </w:r>
      <w:r w:rsidR="00170904">
        <w:rPr>
          <w:rFonts w:ascii="Times New Roman" w:hAnsi="Times New Roman" w:cs="Times New Roman"/>
          <w:sz w:val="24"/>
          <w:szCs w:val="24"/>
        </w:rPr>
        <w:t xml:space="preserve">. </w:t>
      </w:r>
    </w:p>
    <w:p w14:paraId="5EFCB32E" w14:textId="7791AA01" w:rsidR="00804026" w:rsidRDefault="00170904" w:rsidP="00534E01">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One important </w:t>
      </w:r>
      <w:r w:rsidR="00146890">
        <w:rPr>
          <w:rFonts w:ascii="Times New Roman" w:hAnsi="Times New Roman" w:cs="Times New Roman"/>
          <w:sz w:val="24"/>
          <w:szCs w:val="24"/>
        </w:rPr>
        <w:t>caveat is that o</w:t>
      </w:r>
      <w:r>
        <w:rPr>
          <w:rFonts w:ascii="Times New Roman" w:hAnsi="Times New Roman" w:cs="Times New Roman"/>
          <w:sz w:val="24"/>
          <w:szCs w:val="24"/>
        </w:rPr>
        <w:t>ur reference-based methods assume collinearity</w:t>
      </w:r>
      <w:r w:rsidR="004F3D87">
        <w:rPr>
          <w:rFonts w:ascii="Times New Roman" w:hAnsi="Times New Roman" w:cs="Times New Roman"/>
          <w:sz w:val="24"/>
          <w:szCs w:val="24"/>
        </w:rPr>
        <w:t xml:space="preserve"> between </w:t>
      </w:r>
      <w:r w:rsidR="004F3D87" w:rsidRPr="00534E01">
        <w:rPr>
          <w:rFonts w:ascii="Times New Roman" w:hAnsi="Times New Roman" w:cs="Times New Roman"/>
          <w:i/>
          <w:iCs/>
          <w:sz w:val="24"/>
          <w:szCs w:val="24"/>
        </w:rPr>
        <w:t>Mus</w:t>
      </w:r>
      <w:r w:rsidR="004F3D87">
        <w:rPr>
          <w:rFonts w:ascii="Times New Roman" w:hAnsi="Times New Roman" w:cs="Times New Roman"/>
          <w:sz w:val="24"/>
          <w:szCs w:val="24"/>
        </w:rPr>
        <w:t xml:space="preserve"> and the other lineages we are comparing</w:t>
      </w:r>
      <w:r>
        <w:rPr>
          <w:rFonts w:ascii="Times New Roman" w:hAnsi="Times New Roman" w:cs="Times New Roman"/>
          <w:sz w:val="24"/>
          <w:szCs w:val="24"/>
        </w:rPr>
        <w:t xml:space="preserve"> (</w:t>
      </w:r>
      <w:r w:rsidRPr="008462C6">
        <w:rPr>
          <w:rFonts w:ascii="Times New Roman" w:hAnsi="Times New Roman" w:cs="Times New Roman"/>
          <w:i/>
          <w:iCs/>
          <w:sz w:val="24"/>
          <w:szCs w:val="24"/>
        </w:rPr>
        <w:t>i.e.</w:t>
      </w:r>
      <w:r>
        <w:rPr>
          <w:rFonts w:ascii="Times New Roman" w:hAnsi="Times New Roman" w:cs="Times New Roman"/>
          <w:sz w:val="24"/>
          <w:szCs w:val="24"/>
        </w:rPr>
        <w:t>, no structural variation)</w:t>
      </w:r>
      <w:r w:rsidR="00146890">
        <w:rPr>
          <w:rFonts w:ascii="Times New Roman" w:hAnsi="Times New Roman" w:cs="Times New Roman"/>
          <w:sz w:val="24"/>
          <w:szCs w:val="24"/>
        </w:rPr>
        <w:t>, at least at the scale that we are comparing variation.</w:t>
      </w:r>
      <w:r>
        <w:rPr>
          <w:rFonts w:ascii="Times New Roman" w:hAnsi="Times New Roman" w:cs="Times New Roman"/>
          <w:sz w:val="24"/>
          <w:szCs w:val="24"/>
        </w:rPr>
        <w:t xml:space="preserve"> </w:t>
      </w:r>
      <w:r w:rsidR="004F3D87">
        <w:rPr>
          <w:rFonts w:ascii="Times New Roman" w:hAnsi="Times New Roman" w:cs="Times New Roman"/>
          <w:sz w:val="24"/>
          <w:szCs w:val="24"/>
        </w:rPr>
        <w:t xml:space="preserve">Structural variation, including substantial variation in chromosome numbers, </w:t>
      </w:r>
      <w:r>
        <w:rPr>
          <w:rFonts w:ascii="Times New Roman" w:hAnsi="Times New Roman" w:cs="Times New Roman"/>
          <w:sz w:val="24"/>
          <w:szCs w:val="24"/>
        </w:rPr>
        <w:t xml:space="preserve">are likely to be widespread in rodents </w: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PEVuZE5vdGU+PENpdGU+PEF1dGhvcj5Sb21hbmVua288L0F1dGhvcj48WWVhcj4yMDEyPC9ZZWFy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==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(Stanyon et al. 1999; Yalcin et al. 2011; Romanenko et al. 2012; Keane et al. 2014)</w:t>
      </w:r>
      <w:r>
        <w:rPr>
          <w:rFonts w:ascii="Times New Roman" w:hAnsi="Times New Roman" w:cs="Times New Roman"/>
          <w:sz w:val="24"/>
          <w:szCs w:val="24"/>
        </w:rPr>
        <w:fldChar w:fldCharType="end"/>
      </w:r>
      <w:r w:rsidR="00D17870">
        <w:rPr>
          <w:rFonts w:ascii="Times New Roman" w:hAnsi="Times New Roman" w:cs="Times New Roman"/>
          <w:sz w:val="24"/>
          <w:szCs w:val="24"/>
        </w:rPr>
        <w:t xml:space="preserve"> and has the potential to skew our results when comparing tree similarity between regions of the genome using multiple species – a structural variant may place a mapped region from one genome into a different genomic context in another</w:t>
      </w:r>
      <w:r w:rsidR="004F3D87">
        <w:rPr>
          <w:rFonts w:ascii="Times New Roman" w:hAnsi="Times New Roman" w:cs="Times New Roman"/>
          <w:sz w:val="24"/>
          <w:szCs w:val="24"/>
        </w:rPr>
        <w:t>.</w:t>
      </w:r>
      <w:r w:rsidR="006C1351">
        <w:rPr>
          <w:rFonts w:ascii="Times New Roman" w:hAnsi="Times New Roman" w:cs="Times New Roman"/>
          <w:sz w:val="24"/>
          <w:szCs w:val="24"/>
        </w:rPr>
        <w:t xml:space="preserve"> </w:t>
      </w:r>
      <w:r w:rsidR="004F3D87">
        <w:rPr>
          <w:rFonts w:ascii="Times New Roman" w:hAnsi="Times New Roman" w:cs="Times New Roman"/>
          <w:sz w:val="24"/>
          <w:szCs w:val="24"/>
        </w:rPr>
        <w:t xml:space="preserve"> </w:t>
      </w:r>
      <w:r>
        <w:rPr>
          <w:rFonts w:ascii="Times New Roman" w:hAnsi="Times New Roman" w:cs="Times New Roman"/>
          <w:sz w:val="24"/>
          <w:szCs w:val="24"/>
        </w:rPr>
        <w:t>We currently lack chromosome scale assemblies for non-</w:t>
      </w:r>
      <w:r w:rsidRPr="008462C6">
        <w:rPr>
          <w:rFonts w:ascii="Times New Roman" w:hAnsi="Times New Roman" w:cs="Times New Roman"/>
          <w:i/>
          <w:iCs/>
          <w:sz w:val="24"/>
          <w:szCs w:val="24"/>
        </w:rPr>
        <w:t>Mus</w:t>
      </w:r>
      <w:r>
        <w:rPr>
          <w:rFonts w:ascii="Times New Roman" w:hAnsi="Times New Roman" w:cs="Times New Roman"/>
          <w:sz w:val="24"/>
          <w:szCs w:val="24"/>
        </w:rPr>
        <w:t xml:space="preserve"> and </w:t>
      </w:r>
      <w:r w:rsidRPr="008462C6">
        <w:rPr>
          <w:rFonts w:ascii="Times New Roman" w:hAnsi="Times New Roman" w:cs="Times New Roman"/>
          <w:i/>
          <w:iCs/>
          <w:sz w:val="24"/>
          <w:szCs w:val="24"/>
        </w:rPr>
        <w:t>Rattus</w:t>
      </w:r>
      <w:r>
        <w:rPr>
          <w:rFonts w:ascii="Times New Roman" w:hAnsi="Times New Roman" w:cs="Times New Roman"/>
          <w:sz w:val="24"/>
          <w:szCs w:val="24"/>
        </w:rPr>
        <w:t xml:space="preserve"> </w:t>
      </w:r>
      <w:r w:rsidR="005B59AD">
        <w:rPr>
          <w:rFonts w:ascii="Times New Roman" w:hAnsi="Times New Roman" w:cs="Times New Roman"/>
          <w:sz w:val="24"/>
          <w:szCs w:val="24"/>
        </w:rPr>
        <w:t>species and</w:t>
      </w:r>
      <w:r>
        <w:rPr>
          <w:rFonts w:ascii="Times New Roman" w:hAnsi="Times New Roman" w:cs="Times New Roman"/>
          <w:sz w:val="24"/>
          <w:szCs w:val="24"/>
        </w:rPr>
        <w:t xml:space="preserve"> </w:t>
      </w:r>
      <w:r w:rsidR="006C1351">
        <w:rPr>
          <w:rFonts w:ascii="Times New Roman" w:hAnsi="Times New Roman" w:cs="Times New Roman"/>
          <w:sz w:val="24"/>
          <w:szCs w:val="24"/>
        </w:rPr>
        <w:t xml:space="preserve">generating </w:t>
      </w:r>
      <w:r>
        <w:rPr>
          <w:rFonts w:ascii="Times New Roman" w:hAnsi="Times New Roman" w:cs="Times New Roman"/>
          <w:sz w:val="24"/>
          <w:szCs w:val="24"/>
        </w:rPr>
        <w:t>such assemblies may prove limiting given that most tissue resources for this group are derived from natural history collections that often lack high molecular weight DNA needed for most long-read DNA sequencing technologies.</w:t>
      </w:r>
      <w:r w:rsidR="00D17870">
        <w:rPr>
          <w:rFonts w:ascii="Times New Roman" w:hAnsi="Times New Roman" w:cs="Times New Roman"/>
          <w:sz w:val="24"/>
          <w:szCs w:val="24"/>
        </w:rPr>
        <w:t xml:space="preserve"> To assess the potential of </w:t>
      </w:r>
      <w:r w:rsidR="00B77FD0">
        <w:rPr>
          <w:rFonts w:ascii="Times New Roman" w:hAnsi="Times New Roman" w:cs="Times New Roman"/>
          <w:sz w:val="24"/>
          <w:szCs w:val="24"/>
        </w:rPr>
        <w:t>syntenic</w:t>
      </w:r>
      <w:r w:rsidR="00D17870">
        <w:rPr>
          <w:rFonts w:ascii="Times New Roman" w:hAnsi="Times New Roman" w:cs="Times New Roman"/>
          <w:sz w:val="24"/>
          <w:szCs w:val="24"/>
        </w:rPr>
        <w:t xml:space="preserve"> variation to skew our results, we aligned the mouse (mm10) and rat (rnor6) genomes with minimap2</w:t>
      </w:r>
      <w:r w:rsidR="00A661DF">
        <w:rPr>
          <w:rFonts w:ascii="Times New Roman" w:hAnsi="Times New Roman" w:cs="Times New Roman"/>
          <w:sz w:val="24"/>
          <w:szCs w:val="24"/>
        </w:rPr>
        <w:t xml:space="preserve"> </w:t>
      </w:r>
      <w:r w:rsidR="00D17870">
        <w:rPr>
          <w:rFonts w:ascii="Times New Roman" w:hAnsi="Times New Roman" w:cs="Times New Roman"/>
          <w:sz w:val="24"/>
          <w:szCs w:val="24"/>
        </w:rPr>
        <w:t xml:space="preserve">and find high degrees of chromosomal </w:t>
      </w:r>
      <w:r w:rsidR="00B77FD0">
        <w:rPr>
          <w:rFonts w:ascii="Times New Roman" w:hAnsi="Times New Roman" w:cs="Times New Roman"/>
          <w:sz w:val="24"/>
          <w:szCs w:val="24"/>
        </w:rPr>
        <w:t>synteny</w:t>
      </w:r>
      <w:r w:rsidR="002061CF">
        <w:rPr>
          <w:rFonts w:ascii="Times New Roman" w:hAnsi="Times New Roman" w:cs="Times New Roman"/>
          <w:sz w:val="24"/>
          <w:szCs w:val="24"/>
        </w:rPr>
        <w:t xml:space="preserve"> and co-linearity</w:t>
      </w:r>
      <w:r w:rsidR="00D17870">
        <w:rPr>
          <w:rFonts w:ascii="Times New Roman" w:hAnsi="Times New Roman" w:cs="Times New Roman"/>
          <w:sz w:val="24"/>
          <w:szCs w:val="24"/>
        </w:rPr>
        <w:t xml:space="preserve"> between the two (Fig S</w:t>
      </w:r>
      <w:r w:rsidR="008076D7">
        <w:rPr>
          <w:rFonts w:ascii="Times New Roman" w:hAnsi="Times New Roman" w:cs="Times New Roman"/>
          <w:sz w:val="24"/>
          <w:szCs w:val="24"/>
        </w:rPr>
        <w:t>11</w:t>
      </w:r>
      <w:r w:rsidR="00D17870">
        <w:rPr>
          <w:rFonts w:ascii="Times New Roman" w:hAnsi="Times New Roman" w:cs="Times New Roman"/>
          <w:sz w:val="24"/>
          <w:szCs w:val="24"/>
        </w:rPr>
        <w:t>). While this does not preclude large rearrangements in other lineages in our sample, since these two genomes span the timescale of our sample for our genome-wide analysis of discordance it does mean that ancestrally most regions will be colinear.</w:t>
      </w:r>
      <w:r>
        <w:rPr>
          <w:rFonts w:ascii="Times New Roman" w:hAnsi="Times New Roman" w:cs="Times New Roman"/>
          <w:sz w:val="24"/>
          <w:szCs w:val="24"/>
        </w:rPr>
        <w:t xml:space="preserve"> </w:t>
      </w:r>
      <w:r w:rsidR="00F40603">
        <w:rPr>
          <w:rFonts w:ascii="Times New Roman" w:hAnsi="Times New Roman" w:cs="Times New Roman"/>
          <w:sz w:val="24"/>
          <w:szCs w:val="24"/>
        </w:rPr>
        <w:t xml:space="preserve">We do find, however, that most </w:t>
      </w:r>
      <w:r w:rsidR="006C1351">
        <w:rPr>
          <w:rFonts w:ascii="Times New Roman" w:hAnsi="Times New Roman" w:cs="Times New Roman"/>
          <w:sz w:val="24"/>
          <w:szCs w:val="24"/>
        </w:rPr>
        <w:t xml:space="preserve">continuously </w:t>
      </w:r>
      <w:r w:rsidR="00F40603">
        <w:rPr>
          <w:rFonts w:ascii="Times New Roman" w:hAnsi="Times New Roman" w:cs="Times New Roman"/>
          <w:sz w:val="24"/>
          <w:szCs w:val="24"/>
        </w:rPr>
        <w:t>aligned chunks between mouse and rat are small, being shorter than 10</w:t>
      </w:r>
      <w:r w:rsidR="006C1351">
        <w:rPr>
          <w:rFonts w:ascii="Times New Roman" w:hAnsi="Times New Roman" w:cs="Times New Roman"/>
          <w:sz w:val="24"/>
          <w:szCs w:val="24"/>
        </w:rPr>
        <w:t xml:space="preserve"> </w:t>
      </w:r>
      <w:r w:rsidR="00F40603">
        <w:rPr>
          <w:rFonts w:ascii="Times New Roman" w:hAnsi="Times New Roman" w:cs="Times New Roman"/>
          <w:sz w:val="24"/>
          <w:szCs w:val="24"/>
        </w:rPr>
        <w:t xml:space="preserve">kb </w:t>
      </w:r>
      <w:r w:rsidR="006C1351">
        <w:rPr>
          <w:rFonts w:ascii="Times New Roman" w:hAnsi="Times New Roman" w:cs="Times New Roman"/>
          <w:sz w:val="24"/>
          <w:szCs w:val="24"/>
        </w:rPr>
        <w:t>on average</w:t>
      </w:r>
      <w:r w:rsidR="002061CF">
        <w:rPr>
          <w:rFonts w:ascii="Times New Roman" w:hAnsi="Times New Roman" w:cs="Times New Roman"/>
          <w:sz w:val="24"/>
          <w:szCs w:val="24"/>
        </w:rPr>
        <w:t xml:space="preserve"> and that there is on average only 2000-4000 bp between aligned segments, indicative of insertions and deletions of LINES and SINES preventing alignment </w:t>
      </w:r>
      <w:r w:rsidR="00E01A1D">
        <w:rPr>
          <w:rFonts w:ascii="Times New Roman" w:hAnsi="Times New Roman" w:cs="Times New Roman"/>
          <w:sz w:val="24"/>
          <w:szCs w:val="24"/>
        </w:rPr>
        <w:t>(Fig. S</w:t>
      </w:r>
      <w:r w:rsidR="009A1E00">
        <w:rPr>
          <w:rFonts w:ascii="Times New Roman" w:hAnsi="Times New Roman" w:cs="Times New Roman"/>
          <w:sz w:val="24"/>
          <w:szCs w:val="24"/>
        </w:rPr>
        <w:t>9</w:t>
      </w:r>
      <w:r w:rsidR="00E01A1D">
        <w:rPr>
          <w:rFonts w:ascii="Times New Roman" w:hAnsi="Times New Roman" w:cs="Times New Roman"/>
          <w:sz w:val="24"/>
          <w:szCs w:val="24"/>
        </w:rPr>
        <w:t>)</w:t>
      </w:r>
      <w:r w:rsidR="00F40603">
        <w:rPr>
          <w:rFonts w:ascii="Times New Roman" w:hAnsi="Times New Roman" w:cs="Times New Roman"/>
          <w:sz w:val="24"/>
          <w:szCs w:val="24"/>
        </w:rPr>
        <w:t xml:space="preserve">. This </w:t>
      </w:r>
      <w:r w:rsidR="006C1351">
        <w:rPr>
          <w:rFonts w:ascii="Times New Roman" w:hAnsi="Times New Roman" w:cs="Times New Roman"/>
          <w:sz w:val="24"/>
          <w:szCs w:val="24"/>
        </w:rPr>
        <w:t>i</w:t>
      </w:r>
      <w:r w:rsidR="00F40603">
        <w:rPr>
          <w:rFonts w:ascii="Times New Roman" w:hAnsi="Times New Roman" w:cs="Times New Roman"/>
          <w:sz w:val="24"/>
          <w:szCs w:val="24"/>
        </w:rPr>
        <w:t xml:space="preserve">s </w:t>
      </w:r>
      <w:r w:rsidR="006C1351">
        <w:rPr>
          <w:rFonts w:ascii="Times New Roman" w:hAnsi="Times New Roman" w:cs="Times New Roman"/>
          <w:sz w:val="24"/>
          <w:szCs w:val="24"/>
        </w:rPr>
        <w:t xml:space="preserve">also </w:t>
      </w:r>
      <w:r w:rsidR="00F40603">
        <w:rPr>
          <w:rFonts w:ascii="Times New Roman" w:hAnsi="Times New Roman" w:cs="Times New Roman"/>
          <w:sz w:val="24"/>
          <w:szCs w:val="24"/>
        </w:rPr>
        <w:t xml:space="preserve">consistent with </w:t>
      </w:r>
      <w:proofErr w:type="spellStart"/>
      <w:r w:rsidR="00F40603">
        <w:rPr>
          <w:rFonts w:ascii="Times New Roman" w:hAnsi="Times New Roman" w:cs="Times New Roman"/>
          <w:sz w:val="24"/>
          <w:szCs w:val="24"/>
        </w:rPr>
        <w:t>Ensembl’s</w:t>
      </w:r>
      <w:proofErr w:type="spellEnd"/>
      <w:r w:rsidR="00F40603">
        <w:rPr>
          <w:rFonts w:ascii="Times New Roman" w:hAnsi="Times New Roman" w:cs="Times New Roman"/>
          <w:sz w:val="24"/>
          <w:szCs w:val="24"/>
        </w:rPr>
        <w:t xml:space="preserve"> alignment between the two species (release 107; </w: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sz w:val="24"/>
          <w:szCs w:val="24"/>
        </w:rPr>
        <w:instrText xml:space="preserve"> ADDIN EN.CITE </w:instrText>
      </w:r>
      <w:r w:rsidR="00F40603">
        <w:rPr>
          <w:rFonts w:ascii="Times New Roman" w:hAnsi="Times New Roman" w:cs="Times New Roman"/>
          <w:sz w:val="24"/>
          <w:szCs w:val="24"/>
        </w:rPr>
        <w:fldChar w:fldCharType="begin">
          <w:fldData xml:space="preserve">PEVuZE5vdGU+PENpdGU+PEF1dGhvcj5DdW5uaW5naGFtPC9BdXRob3I+PFllYXI+MjAyMjwvWWVh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=
</w:fldData>
        </w:fldChar>
      </w:r>
      <w:r w:rsidR="00F40603">
        <w:rPr>
          <w:rFonts w:ascii="Times New Roman" w:hAnsi="Times New Roman" w:cs="Times New Roman"/>
          <w:sz w:val="24"/>
          <w:szCs w:val="24"/>
        </w:rPr>
        <w:instrText xml:space="preserve"> ADDIN EN.CITE.DATA </w:instrText>
      </w:r>
      <w:r w:rsidR="00F40603">
        <w:rPr>
          <w:rFonts w:ascii="Times New Roman" w:hAnsi="Times New Roman" w:cs="Times New Roman"/>
          <w:sz w:val="24"/>
          <w:szCs w:val="24"/>
        </w:rPr>
      </w:r>
      <w:r w:rsidR="00F40603">
        <w:rPr>
          <w:rFonts w:ascii="Times New Roman" w:hAnsi="Times New Roman" w:cs="Times New Roman"/>
          <w:sz w:val="24"/>
          <w:szCs w:val="24"/>
        </w:rPr>
        <w:fldChar w:fldCharType="end"/>
      </w:r>
      <w:r w:rsidR="00F40603">
        <w:rPr>
          <w:rFonts w:ascii="Times New Roman" w:hAnsi="Times New Roman" w:cs="Times New Roman"/>
          <w:sz w:val="24"/>
          <w:szCs w:val="24"/>
        </w:rPr>
      </w:r>
      <w:r w:rsidR="00F40603">
        <w:rPr>
          <w:rFonts w:ascii="Times New Roman" w:hAnsi="Times New Roman" w:cs="Times New Roman"/>
          <w:sz w:val="24"/>
          <w:szCs w:val="24"/>
        </w:rPr>
        <w:fldChar w:fldCharType="separate"/>
      </w:r>
      <w:r w:rsidR="00F40603">
        <w:rPr>
          <w:rFonts w:ascii="Times New Roman" w:hAnsi="Times New Roman" w:cs="Times New Roman"/>
          <w:noProof/>
          <w:sz w:val="24"/>
          <w:szCs w:val="24"/>
        </w:rPr>
        <w:t>(Cunningham et al. 2022)</w:t>
      </w:r>
      <w:r w:rsidR="00F40603">
        <w:rPr>
          <w:rFonts w:ascii="Times New Roman" w:hAnsi="Times New Roman" w:cs="Times New Roman"/>
          <w:sz w:val="24"/>
          <w:szCs w:val="24"/>
        </w:rPr>
        <w:fldChar w:fldCharType="end"/>
      </w:r>
      <w:r w:rsidR="00F40603">
        <w:rPr>
          <w:rFonts w:ascii="Times New Roman" w:hAnsi="Times New Roman" w:cs="Times New Roman"/>
          <w:sz w:val="24"/>
          <w:szCs w:val="24"/>
        </w:rPr>
        <w:t>)</w:t>
      </w:r>
      <w:r w:rsidR="00326C4B">
        <w:rPr>
          <w:rFonts w:ascii="Times New Roman" w:hAnsi="Times New Roman" w:cs="Times New Roman"/>
          <w:sz w:val="24"/>
          <w:szCs w:val="24"/>
        </w:rPr>
        <w:t xml:space="preserve"> and means that even though the genomes may be largely co-linear, </w:t>
      </w:r>
      <w:commentRangeStart w:id="72"/>
      <w:commentRangeStart w:id="73"/>
      <w:commentRangeStart w:id="74"/>
      <w:r w:rsidR="00326C4B">
        <w:rPr>
          <w:rFonts w:ascii="Times New Roman" w:hAnsi="Times New Roman" w:cs="Times New Roman"/>
          <w:sz w:val="24"/>
          <w:szCs w:val="24"/>
        </w:rPr>
        <w:t>we were unable to use rat in our analysis</w:t>
      </w:r>
      <w:commentRangeEnd w:id="72"/>
      <w:r w:rsidR="006C1351">
        <w:rPr>
          <w:rStyle w:val="CommentReference"/>
        </w:rPr>
        <w:commentReference w:id="72"/>
      </w:r>
      <w:commentRangeEnd w:id="73"/>
      <w:r w:rsidR="006C1351">
        <w:rPr>
          <w:rStyle w:val="CommentReference"/>
        </w:rPr>
        <w:commentReference w:id="73"/>
      </w:r>
      <w:commentRangeEnd w:id="74"/>
      <w:r w:rsidR="002061CF">
        <w:rPr>
          <w:rStyle w:val="CommentReference"/>
        </w:rPr>
        <w:commentReference w:id="74"/>
      </w:r>
      <w:r w:rsidR="00F40603">
        <w:rPr>
          <w:rFonts w:ascii="Times New Roman" w:hAnsi="Times New Roman" w:cs="Times New Roman"/>
          <w:sz w:val="24"/>
          <w:szCs w:val="24"/>
        </w:rPr>
        <w:t>.</w:t>
      </w:r>
      <w:r w:rsidR="00326C4B">
        <w:rPr>
          <w:rFonts w:ascii="Times New Roman" w:hAnsi="Times New Roman" w:cs="Times New Roman"/>
          <w:sz w:val="24"/>
          <w:szCs w:val="24"/>
        </w:rPr>
        <w:t xml:space="preserve"> Using our alignment between </w:t>
      </w:r>
      <w:r w:rsidR="00326C4B">
        <w:rPr>
          <w:rFonts w:ascii="Times New Roman" w:hAnsi="Times New Roman" w:cs="Times New Roman"/>
          <w:sz w:val="24"/>
          <w:szCs w:val="24"/>
        </w:rPr>
        <w:lastRenderedPageBreak/>
        <w:t>mouse and rat, we also find no significant correlation between structural variants and recombination rate (</w:t>
      </w:r>
      <w:commentRangeStart w:id="75"/>
      <w:r w:rsidR="00326C4B">
        <w:rPr>
          <w:rFonts w:ascii="Times New Roman" w:hAnsi="Times New Roman" w:cs="Times New Roman"/>
          <w:sz w:val="24"/>
          <w:szCs w:val="24"/>
        </w:rPr>
        <w:t>Fig. SX</w:t>
      </w:r>
      <w:commentRangeEnd w:id="75"/>
      <w:r w:rsidR="00E01A1D">
        <w:rPr>
          <w:rStyle w:val="CommentReference"/>
        </w:rPr>
        <w:commentReference w:id="75"/>
      </w:r>
      <w:r w:rsidR="00326C4B">
        <w:rPr>
          <w:rFonts w:ascii="Times New Roman" w:hAnsi="Times New Roman" w:cs="Times New Roman"/>
          <w:sz w:val="24"/>
          <w:szCs w:val="24"/>
        </w:rPr>
        <w:t>)</w:t>
      </w:r>
      <w:r w:rsidR="006C1351">
        <w:rPr>
          <w:rFonts w:ascii="Times New Roman" w:hAnsi="Times New Roman" w:cs="Times New Roman"/>
          <w:sz w:val="24"/>
          <w:szCs w:val="24"/>
        </w:rPr>
        <w:t xml:space="preserve"> consistent with recent results suggesting that most large structural changes in rodents occur during </w:t>
      </w:r>
      <w:proofErr w:type="spellStart"/>
      <w:r w:rsidR="006C1351">
        <w:rPr>
          <w:rFonts w:ascii="Times New Roman" w:hAnsi="Times New Roman" w:cs="Times New Roman"/>
          <w:sz w:val="24"/>
          <w:szCs w:val="24"/>
        </w:rPr>
        <w:t>postmeiotic</w:t>
      </w:r>
      <w:proofErr w:type="spellEnd"/>
      <w:r w:rsidR="006C1351">
        <w:rPr>
          <w:rFonts w:ascii="Times New Roman" w:hAnsi="Times New Roman" w:cs="Times New Roman"/>
          <w:sz w:val="24"/>
          <w:szCs w:val="24"/>
        </w:rPr>
        <w:t xml:space="preserve"> spermatogenesis and are independent of recombination machinery</w:t>
      </w:r>
      <w:r w:rsidR="00DE63AF">
        <w:rPr>
          <w:rFonts w:ascii="Times New Roman" w:hAnsi="Times New Roman" w:cs="Times New Roman"/>
          <w:sz w:val="24"/>
          <w:szCs w:val="24"/>
        </w:rPr>
        <w:t xml:space="preserve"> </w: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 </w:instrText>
      </w:r>
      <w:r w:rsidR="00DE63AF">
        <w:rPr>
          <w:rFonts w:ascii="Times New Roman" w:hAnsi="Times New Roman" w:cs="Times New Roman"/>
          <w:sz w:val="24"/>
          <w:szCs w:val="24"/>
        </w:rPr>
        <w:fldChar w:fldCharType="begin">
          <w:fldData xml:space="preserve">PEVuZE5vdGU+PENpdGU+PEF1dGhvcj5BbHZhcmV6LUdvbnphbGV6PC9BdXRob3I+PFllYXI+MjAy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</w:fldData>
        </w:fldChar>
      </w:r>
      <w:r w:rsidR="00DE63AF">
        <w:rPr>
          <w:rFonts w:ascii="Times New Roman" w:hAnsi="Times New Roman" w:cs="Times New Roman"/>
          <w:sz w:val="24"/>
          <w:szCs w:val="24"/>
        </w:rPr>
        <w:instrText xml:space="preserve"> ADDIN EN.CITE.DATA </w:instrText>
      </w:r>
      <w:r w:rsidR="00DE63AF">
        <w:rPr>
          <w:rFonts w:ascii="Times New Roman" w:hAnsi="Times New Roman" w:cs="Times New Roman"/>
          <w:sz w:val="24"/>
          <w:szCs w:val="24"/>
        </w:rPr>
      </w:r>
      <w:r w:rsidR="00DE63AF">
        <w:rPr>
          <w:rFonts w:ascii="Times New Roman" w:hAnsi="Times New Roman" w:cs="Times New Roman"/>
          <w:sz w:val="24"/>
          <w:szCs w:val="24"/>
        </w:rPr>
        <w:fldChar w:fldCharType="end"/>
      </w:r>
      <w:r w:rsidR="00DE63AF">
        <w:rPr>
          <w:rFonts w:ascii="Times New Roman" w:hAnsi="Times New Roman" w:cs="Times New Roman"/>
          <w:sz w:val="24"/>
          <w:szCs w:val="24"/>
        </w:rPr>
      </w:r>
      <w:r w:rsidR="00DE63AF">
        <w:rPr>
          <w:rFonts w:ascii="Times New Roman" w:hAnsi="Times New Roman" w:cs="Times New Roman"/>
          <w:sz w:val="24"/>
          <w:szCs w:val="24"/>
        </w:rPr>
        <w:fldChar w:fldCharType="separate"/>
      </w:r>
      <w:r w:rsidR="00DE63AF">
        <w:rPr>
          <w:rFonts w:ascii="Times New Roman" w:hAnsi="Times New Roman" w:cs="Times New Roman"/>
          <w:noProof/>
          <w:sz w:val="24"/>
          <w:szCs w:val="24"/>
        </w:rPr>
        <w:t>(Alvarez-Gonzalez et al. 2022)</w:t>
      </w:r>
      <w:r w:rsidR="00DE63AF">
        <w:rPr>
          <w:rFonts w:ascii="Times New Roman" w:hAnsi="Times New Roman" w:cs="Times New Roman"/>
          <w:sz w:val="24"/>
          <w:szCs w:val="24"/>
        </w:rPr>
        <w:fldChar w:fldCharType="end"/>
      </w:r>
      <w:r w:rsidR="00DE63AF">
        <w:rPr>
          <w:rFonts w:ascii="Times New Roman" w:hAnsi="Times New Roman" w:cs="Times New Roman"/>
          <w:sz w:val="24"/>
          <w:szCs w:val="24"/>
        </w:rPr>
        <w:t>.</w:t>
      </w:r>
    </w:p>
    <w:p w14:paraId="722CE107" w14:textId="6E90E7A9" w:rsidR="0069616B" w:rsidRDefault="00A5241E" w:rsidP="0069616B">
      <w:pPr>
        <w:spacing w:after="0"/>
        <w:ind w:firstLine="720"/>
        <w:jc w:val="both"/>
        <w:rPr>
          <w:rFonts w:ascii="Times New Roman" w:hAnsi="Times New Roman" w:cs="Times New Roman"/>
          <w:sz w:val="24"/>
          <w:szCs w:val="24"/>
        </w:rPr>
      </w:pPr>
      <w:r>
        <w:rPr>
          <w:rFonts w:ascii="Times New Roman" w:hAnsi="Times New Roman" w:cs="Times New Roman"/>
          <w:sz w:val="24"/>
          <w:szCs w:val="24"/>
        </w:rPr>
        <w:t>Despite the lack of correlation between recombination rate and phylogenetic similarity, w</w:t>
      </w:r>
      <w:r w:rsidR="008350DE" w:rsidRPr="00031896">
        <w:rPr>
          <w:rFonts w:ascii="Times New Roman" w:hAnsi="Times New Roman" w:cs="Times New Roman"/>
          <w:sz w:val="24"/>
          <w:szCs w:val="24"/>
        </w:rPr>
        <w:t>e d</w:t>
      </w:r>
      <w:r w:rsidR="008B682F">
        <w:rPr>
          <w:rFonts w:ascii="Times New Roman" w:hAnsi="Times New Roman" w:cs="Times New Roman"/>
          <w:sz w:val="24"/>
          <w:szCs w:val="24"/>
        </w:rPr>
        <w:t>id</w:t>
      </w:r>
      <w:r w:rsidR="008350DE" w:rsidRPr="00031896">
        <w:rPr>
          <w:rFonts w:ascii="Times New Roman" w:hAnsi="Times New Roman" w:cs="Times New Roman"/>
          <w:sz w:val="24"/>
          <w:szCs w:val="24"/>
        </w:rPr>
        <w:t xml:space="preserve"> find varying degrees of topological similarity around</w:t>
      </w:r>
      <w:r w:rsidR="006C1351">
        <w:rPr>
          <w:rFonts w:ascii="Times New Roman" w:hAnsi="Times New Roman" w:cs="Times New Roman"/>
          <w:sz w:val="24"/>
          <w:szCs w:val="24"/>
        </w:rPr>
        <w:t xml:space="preserve"> </w:t>
      </w:r>
      <w:r w:rsidR="006C1351" w:rsidRPr="00031896">
        <w:rPr>
          <w:rFonts w:ascii="Times New Roman" w:hAnsi="Times New Roman" w:cs="Times New Roman"/>
          <w:sz w:val="24"/>
          <w:szCs w:val="24"/>
        </w:rPr>
        <w:t>recombination hotspots</w:t>
      </w:r>
      <w:r w:rsidR="006C1351">
        <w:rPr>
          <w:rFonts w:ascii="Times New Roman" w:hAnsi="Times New Roman" w:cs="Times New Roman"/>
          <w:sz w:val="24"/>
          <w:szCs w:val="24"/>
        </w:rPr>
        <w:t xml:space="preserve"> and other</w:t>
      </w:r>
      <w:r w:rsidR="008350DE" w:rsidRPr="00031896">
        <w:rPr>
          <w:rFonts w:ascii="Times New Roman" w:hAnsi="Times New Roman" w:cs="Times New Roman"/>
          <w:sz w:val="24"/>
          <w:szCs w:val="24"/>
        </w:rPr>
        <w:t xml:space="preserve"> </w:t>
      </w:r>
      <w:r>
        <w:rPr>
          <w:rFonts w:ascii="Times New Roman" w:hAnsi="Times New Roman" w:cs="Times New Roman"/>
          <w:sz w:val="24"/>
          <w:szCs w:val="24"/>
        </w:rPr>
        <w:t>genomic</w:t>
      </w:r>
      <w:r w:rsidRPr="00031896">
        <w:rPr>
          <w:rFonts w:ascii="Times New Roman" w:hAnsi="Times New Roman" w:cs="Times New Roman"/>
          <w:sz w:val="24"/>
          <w:szCs w:val="24"/>
        </w:rPr>
        <w:t xml:space="preserve"> </w:t>
      </w:r>
      <w:r w:rsidR="008350DE" w:rsidRPr="00031896">
        <w:rPr>
          <w:rFonts w:ascii="Times New Roman" w:hAnsi="Times New Roman" w:cs="Times New Roman"/>
          <w:sz w:val="24"/>
          <w:szCs w:val="24"/>
        </w:rPr>
        <w:t>features, such as genes, and UCEs</w:t>
      </w:r>
      <w:r w:rsidR="008B682F">
        <w:rPr>
          <w:rFonts w:ascii="Times New Roman" w:hAnsi="Times New Roman" w:cs="Times New Roman"/>
          <w:sz w:val="24"/>
          <w:szCs w:val="24"/>
        </w:rPr>
        <w:t xml:space="preserve">, presumably reflecting variation in the </w:t>
      </w:r>
      <w:r w:rsidR="006C1351">
        <w:rPr>
          <w:rFonts w:ascii="Times New Roman" w:hAnsi="Times New Roman" w:cs="Times New Roman"/>
          <w:sz w:val="24"/>
          <w:szCs w:val="24"/>
        </w:rPr>
        <w:t xml:space="preserve">strength and </w:t>
      </w:r>
      <w:r w:rsidR="008B682F">
        <w:rPr>
          <w:rFonts w:ascii="Times New Roman" w:hAnsi="Times New Roman" w:cs="Times New Roman"/>
          <w:sz w:val="24"/>
          <w:szCs w:val="24"/>
        </w:rPr>
        <w:t>frequency of linked selection over time</w:t>
      </w:r>
      <w:r w:rsidR="008350DE" w:rsidRPr="00031896">
        <w:rPr>
          <w:rFonts w:ascii="Times New Roman" w:hAnsi="Times New Roman" w:cs="Times New Roman"/>
          <w:sz w:val="24"/>
          <w:szCs w:val="24"/>
        </w:rPr>
        <w:t xml:space="preserve">. </w:t>
      </w:r>
      <w:r w:rsidR="00136EDF">
        <w:rPr>
          <w:rFonts w:ascii="Times New Roman" w:hAnsi="Times New Roman" w:cs="Times New Roman"/>
          <w:sz w:val="24"/>
          <w:szCs w:val="24"/>
        </w:rPr>
        <w:t>Natural selection reduces the effective population size</w:t>
      </w:r>
      <w:r w:rsidR="003C6D3F">
        <w:rPr>
          <w:rFonts w:ascii="Times New Roman" w:hAnsi="Times New Roman" w:cs="Times New Roman"/>
          <w:sz w:val="24"/>
          <w:szCs w:val="24"/>
        </w:rPr>
        <w:t xml:space="preserve"> (</w:t>
      </w:r>
      <w:r w:rsidR="003C6D3F" w:rsidRPr="005B45C4">
        <w:rPr>
          <w:rFonts w:ascii="Times New Roman" w:hAnsi="Times New Roman" w:cs="Times New Roman"/>
          <w:i/>
          <w:iCs/>
          <w:sz w:val="24"/>
          <w:szCs w:val="24"/>
        </w:rPr>
        <w:t>Ne</w:t>
      </w:r>
      <w:r w:rsidR="003C6D3F">
        <w:rPr>
          <w:rFonts w:ascii="Times New Roman" w:hAnsi="Times New Roman" w:cs="Times New Roman"/>
          <w:sz w:val="24"/>
          <w:szCs w:val="24"/>
        </w:rPr>
        <w:t>)</w:t>
      </w:r>
      <w:r w:rsidR="00136EDF">
        <w:rPr>
          <w:rFonts w:ascii="Times New Roman" w:hAnsi="Times New Roman" w:cs="Times New Roman"/>
          <w:sz w:val="24"/>
          <w:szCs w:val="24"/>
        </w:rPr>
        <w:t xml:space="preserve"> of genomic regions through the processes of genetic hitchhiking of variation linked to</w:t>
      </w:r>
      <w:r w:rsidR="002668A9">
        <w:rPr>
          <w:rFonts w:ascii="Times New Roman" w:hAnsi="Times New Roman" w:cs="Times New Roman"/>
          <w:sz w:val="24"/>
          <w:szCs w:val="24"/>
        </w:rPr>
        <w:t xml:space="preserve"> the fixation of</w:t>
      </w:r>
      <w:r w:rsidR="00136EDF">
        <w:rPr>
          <w:rFonts w:ascii="Times New Roman" w:hAnsi="Times New Roman" w:cs="Times New Roman"/>
          <w:sz w:val="24"/>
          <w:szCs w:val="24"/>
        </w:rPr>
        <w:t xml:space="preserve"> positive</w:t>
      </w:r>
      <w:r w:rsidR="002668A9">
        <w:rPr>
          <w:rFonts w:ascii="Times New Roman" w:hAnsi="Times New Roman" w:cs="Times New Roman"/>
          <w:sz w:val="24"/>
          <w:szCs w:val="24"/>
        </w:rPr>
        <w:t>ly</w:t>
      </w:r>
      <w:r w:rsidR="00136EDF">
        <w:rPr>
          <w:rFonts w:ascii="Times New Roman" w:hAnsi="Times New Roman" w:cs="Times New Roman"/>
          <w:sz w:val="24"/>
          <w:szCs w:val="24"/>
        </w:rPr>
        <w:t xml:space="preserve"> select</w:t>
      </w:r>
      <w:r w:rsidR="002668A9">
        <w:rPr>
          <w:rFonts w:ascii="Times New Roman" w:hAnsi="Times New Roman" w:cs="Times New Roman"/>
          <w:sz w:val="24"/>
          <w:szCs w:val="24"/>
        </w:rPr>
        <w:t>ed</w:t>
      </w:r>
      <w:r w:rsidR="00136EDF">
        <w:rPr>
          <w:rFonts w:ascii="Times New Roman" w:hAnsi="Times New Roman" w:cs="Times New Roman"/>
          <w:sz w:val="24"/>
          <w:szCs w:val="24"/>
        </w:rPr>
        <w:t xml:space="preserve"> mutations </w:t>
      </w:r>
      <w:r w:rsidR="002668A9">
        <w:rPr>
          <w:rFonts w:ascii="Times New Roman" w:hAnsi="Times New Roman" w:cs="Times New Roman"/>
          <w:sz w:val="24"/>
          <w:szCs w:val="24"/>
        </w:rPr>
        <w:t>(</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selective sweeps;</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PEVuZE5vdGU+PENpdGU+PEF1dGhvcj5TbWl0aDwvQXV0aG9yPjxZZWFyPjE5NzQ8L1llYXI+PFJl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(Smith and Haigh 1974; Kaplan et al. 1989)</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 xml:space="preserve"> and the purging of deleterious mutations (</w:t>
      </w:r>
      <w:r w:rsidR="002668A9" w:rsidRPr="00AA6986">
        <w:rPr>
          <w:rFonts w:ascii="Times New Roman" w:hAnsi="Times New Roman" w:cs="Times New Roman"/>
          <w:i/>
          <w:iCs/>
          <w:sz w:val="24"/>
          <w:szCs w:val="24"/>
        </w:rPr>
        <w:t>i.e.</w:t>
      </w:r>
      <w:r w:rsidR="002668A9">
        <w:rPr>
          <w:rFonts w:ascii="Times New Roman" w:hAnsi="Times New Roman" w:cs="Times New Roman"/>
          <w:sz w:val="24"/>
          <w:szCs w:val="24"/>
        </w:rPr>
        <w:t>, background selection;</w:t>
      </w:r>
      <w:r w:rsidR="00AA6986">
        <w:rPr>
          <w:rFonts w:ascii="Times New Roman" w:hAnsi="Times New Roman" w:cs="Times New Roman"/>
          <w:sz w:val="24"/>
          <w:szCs w:val="24"/>
        </w:rPr>
        <w:t xml:space="preserve"> </w: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ZWFyPjxSZWNOdW0+MjI3PC9SZWNOdW0+PERpc3BsYXlUZXh0PihDaGFybGVzd29ydGggZXQgYWwu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</w:fldData>
        </w:fldChar>
      </w:r>
      <w:r w:rsidR="00AA6986">
        <w:rPr>
          <w:rFonts w:ascii="Times New Roman" w:hAnsi="Times New Roman" w:cs="Times New Roman"/>
          <w:sz w:val="24"/>
          <w:szCs w:val="24"/>
        </w:rPr>
        <w:instrText xml:space="preserve"> ADDIN EN.CITE </w:instrText>
      </w:r>
      <w:r w:rsidR="00AA6986">
        <w:rPr>
          <w:rFonts w:ascii="Times New Roman" w:hAnsi="Times New Roman" w:cs="Times New Roman"/>
          <w:sz w:val="24"/>
          <w:szCs w:val="24"/>
        </w:rPr>
        <w:fldChar w:fldCharType="begin">
          <w:fldData xml:space="preserve">PEVuZE5vdGU+PENpdGU+PEF1dGhvcj5DaGFybGVzd29ydGg8L0F1dGhvcj48WWVhcj4xOTkzPC9Z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</w:fldData>
        </w:fldChar>
      </w:r>
      <w:r w:rsidR="00AA6986">
        <w:rPr>
          <w:rFonts w:ascii="Times New Roman" w:hAnsi="Times New Roman" w:cs="Times New Roman"/>
          <w:sz w:val="24"/>
          <w:szCs w:val="24"/>
        </w:rPr>
        <w:instrText xml:space="preserve"> ADDIN EN.CITE.DATA </w:instrText>
      </w:r>
      <w:r w:rsidR="00AA6986">
        <w:rPr>
          <w:rFonts w:ascii="Times New Roman" w:hAnsi="Times New Roman" w:cs="Times New Roman"/>
          <w:sz w:val="24"/>
          <w:szCs w:val="24"/>
        </w:rPr>
      </w:r>
      <w:r w:rsidR="00AA6986">
        <w:rPr>
          <w:rFonts w:ascii="Times New Roman" w:hAnsi="Times New Roman" w:cs="Times New Roman"/>
          <w:sz w:val="24"/>
          <w:szCs w:val="24"/>
        </w:rPr>
        <w:fldChar w:fldCharType="end"/>
      </w:r>
      <w:r w:rsidR="00AA6986">
        <w:rPr>
          <w:rFonts w:ascii="Times New Roman" w:hAnsi="Times New Roman" w:cs="Times New Roman"/>
          <w:sz w:val="24"/>
          <w:szCs w:val="24"/>
        </w:rPr>
      </w:r>
      <w:r w:rsidR="00AA6986">
        <w:rPr>
          <w:rFonts w:ascii="Times New Roman" w:hAnsi="Times New Roman" w:cs="Times New Roman"/>
          <w:sz w:val="24"/>
          <w:szCs w:val="24"/>
        </w:rPr>
        <w:fldChar w:fldCharType="separate"/>
      </w:r>
      <w:r w:rsidR="00AA6986">
        <w:rPr>
          <w:rFonts w:ascii="Times New Roman" w:hAnsi="Times New Roman" w:cs="Times New Roman"/>
          <w:noProof/>
          <w:sz w:val="24"/>
          <w:szCs w:val="24"/>
        </w:rPr>
        <w:t>(Charlesworth et al. 1993; Hudson and Kaplan 1995)</w:t>
      </w:r>
      <w:r w:rsidR="00AA6986">
        <w:rPr>
          <w:rFonts w:ascii="Times New Roman" w:hAnsi="Times New Roman" w:cs="Times New Roman"/>
          <w:sz w:val="24"/>
          <w:szCs w:val="24"/>
        </w:rPr>
        <w:fldChar w:fldCharType="end"/>
      </w:r>
      <w:r w:rsidR="002668A9">
        <w:rPr>
          <w:rFonts w:ascii="Times New Roman" w:hAnsi="Times New Roman" w:cs="Times New Roman"/>
          <w:sz w:val="24"/>
          <w:szCs w:val="24"/>
        </w:rPr>
        <w:t>)</w:t>
      </w:r>
      <w:r w:rsidR="003C6D3F">
        <w:rPr>
          <w:rFonts w:ascii="Times New Roman" w:hAnsi="Times New Roman" w:cs="Times New Roman"/>
          <w:sz w:val="24"/>
          <w:szCs w:val="24"/>
        </w:rPr>
        <w:t xml:space="preserve">. Thus, </w:t>
      </w:r>
      <w:r w:rsidR="00CB71D0">
        <w:rPr>
          <w:rFonts w:ascii="Times New Roman" w:hAnsi="Times New Roman" w:cs="Times New Roman"/>
          <w:sz w:val="24"/>
          <w:szCs w:val="24"/>
        </w:rPr>
        <w:t xml:space="preserve">variation on </w:t>
      </w:r>
      <w:r w:rsidR="003C6D3F">
        <w:rPr>
          <w:rFonts w:ascii="Times New Roman" w:hAnsi="Times New Roman" w:cs="Times New Roman"/>
          <w:sz w:val="24"/>
          <w:szCs w:val="24"/>
        </w:rPr>
        <w:t>parameters dependent on Ne</w:t>
      </w:r>
      <w:r w:rsidR="00CB71D0">
        <w:rPr>
          <w:rFonts w:ascii="Times New Roman" w:hAnsi="Times New Roman" w:cs="Times New Roman"/>
          <w:sz w:val="24"/>
          <w:szCs w:val="24"/>
        </w:rPr>
        <w:t xml:space="preserve"> – such as standing levels of nucleotide variation and patterns of incomplete lineage sorting – should be influenced by linkage to functional elements. </w:t>
      </w:r>
    </w:p>
    <w:p w14:paraId="4B141097" w14:textId="781A5288" w:rsidR="00136EDF" w:rsidRDefault="003C6D3F" w:rsidP="00057393">
      <w:pPr>
        <w:spacing w:after="0"/>
        <w:ind w:firstLine="720"/>
        <w:jc w:val="both"/>
        <w:rPr>
          <w:rFonts w:ascii="Times New Roman" w:hAnsi="Times New Roman" w:cs="Times New Roman"/>
          <w:sz w:val="24"/>
          <w:szCs w:val="24"/>
        </w:rPr>
      </w:pPr>
      <w:r>
        <w:rPr>
          <w:rFonts w:ascii="Times New Roman" w:hAnsi="Times New Roman" w:cs="Times New Roman"/>
          <w:sz w:val="24"/>
          <w:szCs w:val="24"/>
        </w:rPr>
        <w:t>Our data suggest that background selection plays a</w:t>
      </w:r>
      <w:r w:rsidR="00CB71D0">
        <w:rPr>
          <w:rFonts w:ascii="Times New Roman" w:hAnsi="Times New Roman" w:cs="Times New Roman"/>
          <w:sz w:val="24"/>
          <w:szCs w:val="24"/>
        </w:rPr>
        <w:t>n</w:t>
      </w:r>
      <w:r>
        <w:rPr>
          <w:rFonts w:ascii="Times New Roman" w:hAnsi="Times New Roman" w:cs="Times New Roman"/>
          <w:sz w:val="24"/>
          <w:szCs w:val="24"/>
        </w:rPr>
        <w:t xml:space="preserve"> important role in structuring variation </w:t>
      </w:r>
      <w:r w:rsidR="002F1C0B">
        <w:rPr>
          <w:rFonts w:ascii="Times New Roman" w:hAnsi="Times New Roman" w:cs="Times New Roman"/>
          <w:sz w:val="24"/>
          <w:szCs w:val="24"/>
        </w:rPr>
        <w:t>due to</w:t>
      </w:r>
      <w:r w:rsidR="00CB71D0">
        <w:rPr>
          <w:rFonts w:ascii="Times New Roman" w:hAnsi="Times New Roman" w:cs="Times New Roman"/>
          <w:sz w:val="24"/>
          <w:szCs w:val="24"/>
        </w:rPr>
        <w:t xml:space="preserve"> </w:t>
      </w:r>
      <w:r>
        <w:rPr>
          <w:rFonts w:ascii="Times New Roman" w:hAnsi="Times New Roman" w:cs="Times New Roman"/>
          <w:sz w:val="24"/>
          <w:szCs w:val="24"/>
        </w:rPr>
        <w:t>incomplete lineage sorting.</w:t>
      </w:r>
      <w:r w:rsidR="00CB71D0">
        <w:rPr>
          <w:rFonts w:ascii="Times New Roman" w:hAnsi="Times New Roman" w:cs="Times New Roman"/>
          <w:sz w:val="24"/>
          <w:szCs w:val="24"/>
        </w:rPr>
        <w:t xml:space="preserve"> </w:t>
      </w:r>
      <w:r w:rsidR="008350DE" w:rsidRPr="00031896">
        <w:rPr>
          <w:rFonts w:ascii="Times New Roman" w:hAnsi="Times New Roman" w:cs="Times New Roman"/>
          <w:sz w:val="24"/>
          <w:szCs w:val="24"/>
        </w:rPr>
        <w:t>Regions of the genome around</w:t>
      </w:r>
      <w:r w:rsidR="00966EB4">
        <w:rPr>
          <w:rFonts w:ascii="Times New Roman" w:hAnsi="Times New Roman" w:cs="Times New Roman"/>
          <w:sz w:val="24"/>
          <w:szCs w:val="24"/>
        </w:rPr>
        <w:t xml:space="preserve"> recombination </w:t>
      </w:r>
      <w:r w:rsidR="00E474D8">
        <w:rPr>
          <w:rFonts w:ascii="Times New Roman" w:hAnsi="Times New Roman" w:cs="Times New Roman"/>
          <w:sz w:val="24"/>
          <w:szCs w:val="24"/>
        </w:rPr>
        <w:t xml:space="preserve">hotspots </w:t>
      </w:r>
      <w:r w:rsidR="008350DE" w:rsidRPr="00031896">
        <w:rPr>
          <w:rFonts w:ascii="Times New Roman" w:hAnsi="Times New Roman" w:cs="Times New Roman"/>
          <w:sz w:val="24"/>
          <w:szCs w:val="24"/>
        </w:rPr>
        <w:t xml:space="preserve">and UCEs </w:t>
      </w:r>
      <w:r w:rsidR="008B682F">
        <w:rPr>
          <w:rFonts w:ascii="Times New Roman" w:hAnsi="Times New Roman" w:cs="Times New Roman"/>
          <w:sz w:val="24"/>
          <w:szCs w:val="24"/>
        </w:rPr>
        <w:t>we</w:t>
      </w:r>
      <w:r w:rsidR="008350DE" w:rsidRPr="00031896">
        <w:rPr>
          <w:rFonts w:ascii="Times New Roman" w:hAnsi="Times New Roman" w:cs="Times New Roman"/>
          <w:sz w:val="24"/>
          <w:szCs w:val="24"/>
        </w:rPr>
        <w:t>re more similar than random</w:t>
      </w:r>
      <w:r w:rsidR="00F45971">
        <w:rPr>
          <w:rFonts w:ascii="Times New Roman" w:hAnsi="Times New Roman" w:cs="Times New Roman"/>
          <w:sz w:val="24"/>
          <w:szCs w:val="24"/>
        </w:rPr>
        <w:t>ly chosen</w:t>
      </w:r>
      <w:r w:rsidR="008350DE" w:rsidRPr="00031896">
        <w:rPr>
          <w:rFonts w:ascii="Times New Roman" w:hAnsi="Times New Roman" w:cs="Times New Roman"/>
          <w:sz w:val="24"/>
          <w:szCs w:val="24"/>
        </w:rPr>
        <w:t xml:space="preserve"> regions</w:t>
      </w:r>
      <w:r w:rsidR="00DB566A">
        <w:rPr>
          <w:rFonts w:ascii="Times New Roman" w:hAnsi="Times New Roman" w:cs="Times New Roman"/>
          <w:sz w:val="24"/>
          <w:szCs w:val="24"/>
        </w:rPr>
        <w:t>, though at different scales</w:t>
      </w:r>
      <w:r w:rsidR="008350DE" w:rsidRPr="00031896">
        <w:rPr>
          <w:rFonts w:ascii="Times New Roman" w:hAnsi="Times New Roman" w:cs="Times New Roman"/>
          <w:sz w:val="24"/>
          <w:szCs w:val="24"/>
        </w:rPr>
        <w:t>.</w:t>
      </w:r>
      <w:r w:rsidR="00DB566A">
        <w:rPr>
          <w:rFonts w:ascii="Times New Roman" w:hAnsi="Times New Roman" w:cs="Times New Roman"/>
          <w:sz w:val="24"/>
          <w:szCs w:val="24"/>
        </w:rPr>
        <w:t xml:space="preserve"> </w:t>
      </w:r>
      <w:commentRangeStart w:id="76"/>
      <w:r w:rsidR="00DB566A">
        <w:rPr>
          <w:rFonts w:ascii="Times New Roman" w:hAnsi="Times New Roman" w:cs="Times New Roman"/>
          <w:sz w:val="24"/>
          <w:szCs w:val="24"/>
        </w:rPr>
        <w:t>Regions immediately adjacent to recombination hotspots are on average as similar as regions around no genomic features, but this similarity is retained over longer distances by recombination hotspots.</w:t>
      </w:r>
      <w:r w:rsidR="008350DE" w:rsidRPr="00031896">
        <w:rPr>
          <w:rFonts w:ascii="Times New Roman" w:hAnsi="Times New Roman" w:cs="Times New Roman"/>
          <w:sz w:val="24"/>
          <w:szCs w:val="24"/>
        </w:rPr>
        <w:t xml:space="preserve"> </w:t>
      </w:r>
      <w:commentRangeEnd w:id="76"/>
      <w:r w:rsidR="00314783">
        <w:rPr>
          <w:rStyle w:val="CommentReference"/>
        </w:rPr>
        <w:commentReference w:id="76"/>
      </w:r>
      <w:r w:rsidR="00DB566A">
        <w:rPr>
          <w:rFonts w:ascii="Times New Roman" w:hAnsi="Times New Roman" w:cs="Times New Roman"/>
          <w:sz w:val="24"/>
          <w:szCs w:val="24"/>
        </w:rPr>
        <w:t>For UCEs, the regions immediately adjacent to them are significantly more similar than regions around no genomic features and this</w:t>
      </w:r>
      <w:r w:rsidR="008A394E">
        <w:rPr>
          <w:rFonts w:ascii="Times New Roman" w:hAnsi="Times New Roman" w:cs="Times New Roman"/>
          <w:sz w:val="24"/>
          <w:szCs w:val="24"/>
        </w:rPr>
        <w:t xml:space="preserve"> similarity</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dissipated at rates </w:t>
      </w:r>
      <w:proofErr w:type="gramStart"/>
      <w:r w:rsidR="008A394E">
        <w:rPr>
          <w:rFonts w:ascii="Times New Roman" w:hAnsi="Times New Roman" w:cs="Times New Roman"/>
          <w:sz w:val="24"/>
          <w:szCs w:val="24"/>
        </w:rPr>
        <w:t>similar to</w:t>
      </w:r>
      <w:proofErr w:type="gramEnd"/>
      <w:r w:rsidR="008A394E">
        <w:rPr>
          <w:rFonts w:ascii="Times New Roman" w:hAnsi="Times New Roman" w:cs="Times New Roman"/>
          <w:sz w:val="24"/>
          <w:szCs w:val="24"/>
        </w:rPr>
        <w:t xml:space="preserve"> chromosome-wide levels</w:t>
      </w:r>
      <w:r w:rsidR="008350DE" w:rsidRPr="00031896">
        <w:rPr>
          <w:rFonts w:ascii="Times New Roman" w:hAnsi="Times New Roman" w:cs="Times New Roman"/>
          <w:sz w:val="24"/>
          <w:szCs w:val="24"/>
        </w:rPr>
        <w:t xml:space="preserve"> </w:t>
      </w:r>
      <w:r w:rsidR="008A394E">
        <w:rPr>
          <w:rFonts w:ascii="Times New Roman" w:hAnsi="Times New Roman" w:cs="Times New Roman"/>
          <w:sz w:val="24"/>
          <w:szCs w:val="24"/>
        </w:rPr>
        <w:t xml:space="preserve">meaning that even at distances of up to 5Mb, the area around these regions </w:t>
      </w:r>
      <w:r w:rsidR="008350DE" w:rsidRPr="00031896">
        <w:rPr>
          <w:rFonts w:ascii="Times New Roman" w:hAnsi="Times New Roman" w:cs="Times New Roman"/>
          <w:sz w:val="24"/>
          <w:szCs w:val="24"/>
        </w:rPr>
        <w:t>remain</w:t>
      </w:r>
      <w:r w:rsidR="008B682F">
        <w:rPr>
          <w:rFonts w:ascii="Times New Roman" w:hAnsi="Times New Roman" w:cs="Times New Roman"/>
          <w:sz w:val="24"/>
          <w:szCs w:val="24"/>
        </w:rPr>
        <w:t>ed</w:t>
      </w:r>
      <w:r w:rsidR="008350DE" w:rsidRPr="00031896">
        <w:rPr>
          <w:rFonts w:ascii="Times New Roman" w:hAnsi="Times New Roman" w:cs="Times New Roman"/>
          <w:sz w:val="24"/>
          <w:szCs w:val="24"/>
        </w:rPr>
        <w:t xml:space="preserve"> more similar at long distances.</w:t>
      </w:r>
      <w:r w:rsidR="00DB566A">
        <w:rPr>
          <w:rFonts w:ascii="Times New Roman" w:hAnsi="Times New Roman" w:cs="Times New Roman"/>
          <w:sz w:val="24"/>
          <w:szCs w:val="24"/>
        </w:rPr>
        <w:t xml:space="preserve"> Notably, this pattern is true for regions around UCEs compared to any other genomic feature we studied. </w:t>
      </w:r>
      <w:r w:rsidR="008350DE" w:rsidRPr="00031896">
        <w:rPr>
          <w:rFonts w:ascii="Times New Roman" w:hAnsi="Times New Roman" w:cs="Times New Roman"/>
          <w:sz w:val="24"/>
          <w:szCs w:val="24"/>
        </w:rPr>
        <w:t xml:space="preserve"> </w:t>
      </w:r>
      <w:r w:rsidR="00136EDF">
        <w:rPr>
          <w:rFonts w:ascii="Times New Roman" w:hAnsi="Times New Roman" w:cs="Times New Roman"/>
          <w:sz w:val="24"/>
          <w:szCs w:val="24"/>
        </w:rPr>
        <w:t xml:space="preserve">These results suggest that </w:t>
      </w:r>
      <w:r w:rsidR="00057393">
        <w:rPr>
          <w:rFonts w:ascii="Times New Roman" w:hAnsi="Times New Roman" w:cs="Times New Roman"/>
          <w:sz w:val="24"/>
          <w:szCs w:val="24"/>
        </w:rPr>
        <w:t>a</w:t>
      </w:r>
      <w:r w:rsidR="00136EDF">
        <w:rPr>
          <w:rFonts w:ascii="Times New Roman" w:hAnsi="Times New Roman" w:cs="Times New Roman"/>
          <w:sz w:val="24"/>
          <w:szCs w:val="24"/>
        </w:rPr>
        <w:t xml:space="preserve"> history of strong purifying selection at UCE</w:t>
      </w:r>
      <w:r w:rsidR="00057393">
        <w:rPr>
          <w:rFonts w:ascii="Times New Roman" w:hAnsi="Times New Roman" w:cs="Times New Roman"/>
          <w:sz w:val="24"/>
          <w:szCs w:val="24"/>
        </w:rPr>
        <w:t>s</w:t>
      </w:r>
      <w:r w:rsidR="00136EDF">
        <w:rPr>
          <w:rFonts w:ascii="Times New Roman" w:hAnsi="Times New Roman" w:cs="Times New Roman"/>
          <w:sz w:val="24"/>
          <w:szCs w:val="24"/>
        </w:rPr>
        <w:t xml:space="preserve"> </w:t>
      </w:r>
      <w:r w:rsidR="00136EDF">
        <w:rPr>
          <w:rFonts w:ascii="Times New Roman" w:hAnsi="Times New Roman" w:cs="Times New Roman"/>
          <w:sz w:val="24"/>
          <w:szCs w:val="24"/>
        </w:rPr>
        <w:fldChar w:fldCharType="begin"/>
      </w:r>
      <w:r w:rsidR="00136EDF">
        <w:rPr>
          <w:rFonts w:ascii="Times New Roman" w:hAnsi="Times New Roman" w:cs="Times New Roman"/>
          <w:sz w:val="24"/>
          <w:szCs w:val="24"/>
        </w:rPr>
        <w:instrText xml:space="preserve"> ADDIN EN.CITE &lt;EndNote&gt;&lt;Cite&gt;&lt;Author&gt;Katzman&lt;/Author&gt;&lt;Year&gt;2007&lt;/Year&gt;&lt;RecNum&gt;107&lt;/RecNum&gt;&lt;DisplayText&gt;(Katzman et al. 2007)&lt;/DisplayText&gt;&lt;record&gt;&lt;rec-number&gt;107&lt;/rec-number&gt;&lt;foreign-keys&gt;&lt;key app="EN" db-id="vdwt9psdezv5tlee9vn5swzfzafw0azp5adx" timestamp="1649254500"&gt;107&lt;/key&gt;&lt;/foreign-keys&gt;&lt;ref-type name="Journal Article"&gt;17&lt;/ref-type&gt;&lt;contributors&gt;&lt;authors&gt;&lt;author&gt;Katzman, S.&lt;/author&gt;&lt;author&gt;Kern, A. D.&lt;/author&gt;&lt;author&gt;Bejerano, G.&lt;/author&gt;&lt;author&gt;Fewell, G.&lt;/author&gt;&lt;author&gt;Fulton, L.&lt;/author&gt;&lt;author&gt;Wilson, R. K.&lt;/author&gt;&lt;author&gt;Salama, S. R.&lt;/author&gt;&lt;author&gt;Haussler, D.&lt;/author&gt;&lt;/authors&gt;&lt;/contributors&gt;&lt;auth-address&gt;Department of Biomolecular Engineering, University of California, Santa Cruz, CA 95064, USA.&lt;/auth-address&gt;&lt;titles&gt;&lt;title&gt;Human genome ultraconserved elements are ultraselected&lt;/title&gt;&lt;secondary-title&gt;Science&lt;/secondary-title&gt;&lt;/titles&gt;&lt;periodical&gt;&lt;full-title&gt;Science&lt;/full-title&gt;&lt;/periodical&gt;&lt;pages&gt;915&lt;/pages&gt;&lt;volume&gt;317&lt;/volume&gt;&lt;number&gt;5840&lt;/number&gt;&lt;edition&gt;2007/08/19&lt;/edition&gt;&lt;keywords&gt;&lt;keyword&gt;Bayes Theorem&lt;/keyword&gt;&lt;keyword&gt;*Conserved Sequence&lt;/keyword&gt;&lt;keyword&gt;Gene Frequency&lt;/keyword&gt;&lt;keyword&gt;*Genome, Human&lt;/keyword&gt;&lt;keyword&gt;Humans&lt;/keyword&gt;&lt;keyword&gt;Likelihood Functions&lt;/keyword&gt;&lt;keyword&gt;Polymorphism, Single Nucleotide&lt;/keyword&gt;&lt;keyword&gt;*Selection, Genetic&lt;/keyword&gt;&lt;/keywords&gt;&lt;dates&gt;&lt;year&gt;2007&lt;/year&gt;&lt;pub-dates&gt;&lt;date&gt;Aug 17&lt;/date&gt;&lt;/pub-dates&gt;&lt;/dates&gt;&lt;isbn&gt;1095-9203 (Electronic)&amp;#xD;0036-8075 (Linking)&lt;/isbn&gt;&lt;accession-num&gt;17702936&lt;/accession-num&gt;&lt;urls&gt;&lt;related-urls&gt;&lt;url&gt;https://www.ncbi.nlm.nih.gov/pubmed/17702936&lt;/url&gt;&lt;/related-urls&gt;&lt;/urls&gt;&lt;electronic-resource-num&gt;10.1126/science.1142430&lt;/electronic-resource-num&gt;&lt;/record&gt;&lt;/Cite&gt;&lt;/EndNote&gt;</w:instrText>
      </w:r>
      <w:r w:rsidR="00136EDF">
        <w:rPr>
          <w:rFonts w:ascii="Times New Roman" w:hAnsi="Times New Roman" w:cs="Times New Roman"/>
          <w:sz w:val="24"/>
          <w:szCs w:val="24"/>
        </w:rPr>
        <w:fldChar w:fldCharType="separate"/>
      </w:r>
      <w:r w:rsidR="00136EDF">
        <w:rPr>
          <w:rFonts w:ascii="Times New Roman" w:hAnsi="Times New Roman" w:cs="Times New Roman"/>
          <w:noProof/>
          <w:sz w:val="24"/>
          <w:szCs w:val="24"/>
        </w:rPr>
        <w:t>(Katzman et al. 2007)</w:t>
      </w:r>
      <w:r w:rsidR="00136EDF">
        <w:rPr>
          <w:rFonts w:ascii="Times New Roman" w:hAnsi="Times New Roman" w:cs="Times New Roman"/>
          <w:sz w:val="24"/>
          <w:szCs w:val="24"/>
        </w:rPr>
        <w:fldChar w:fldCharType="end"/>
      </w:r>
      <w:r w:rsidR="008A394E">
        <w:rPr>
          <w:rFonts w:ascii="Times New Roman" w:hAnsi="Times New Roman" w:cs="Times New Roman"/>
          <w:sz w:val="24"/>
          <w:szCs w:val="24"/>
        </w:rPr>
        <w:t xml:space="preserve"> </w:t>
      </w:r>
      <w:r w:rsidR="006C1351">
        <w:rPr>
          <w:rFonts w:ascii="Times New Roman" w:hAnsi="Times New Roman" w:cs="Times New Roman"/>
          <w:sz w:val="24"/>
          <w:szCs w:val="24"/>
        </w:rPr>
        <w:t>more generally</w:t>
      </w:r>
      <w:r w:rsidR="00136EDF">
        <w:rPr>
          <w:rFonts w:ascii="Times New Roman" w:hAnsi="Times New Roman" w:cs="Times New Roman"/>
          <w:sz w:val="24"/>
          <w:szCs w:val="24"/>
        </w:rPr>
        <w:t xml:space="preserve"> strongly skews patterns of discordance</w:t>
      </w:r>
      <w:r w:rsidR="00057393">
        <w:rPr>
          <w:rFonts w:ascii="Times New Roman" w:hAnsi="Times New Roman" w:cs="Times New Roman"/>
          <w:sz w:val="24"/>
          <w:szCs w:val="24"/>
        </w:rPr>
        <w:t xml:space="preserve"> consistent with a persistent local reduction in </w:t>
      </w:r>
      <w:r w:rsidR="00057393" w:rsidRPr="005B45C4">
        <w:rPr>
          <w:rFonts w:ascii="Times New Roman" w:hAnsi="Times New Roman" w:cs="Times New Roman"/>
          <w:i/>
          <w:iCs/>
          <w:sz w:val="24"/>
          <w:szCs w:val="24"/>
        </w:rPr>
        <w:t>Ne</w:t>
      </w:r>
      <w:r w:rsidR="00136EDF">
        <w:rPr>
          <w:rFonts w:ascii="Times New Roman" w:hAnsi="Times New Roman" w:cs="Times New Roman"/>
          <w:sz w:val="24"/>
          <w:szCs w:val="24"/>
        </w:rPr>
        <w:t xml:space="preserve">. </w:t>
      </w:r>
      <w:r w:rsidR="00CB71D0">
        <w:rPr>
          <w:rFonts w:ascii="Times New Roman" w:hAnsi="Times New Roman" w:cs="Times New Roman"/>
          <w:sz w:val="24"/>
          <w:szCs w:val="24"/>
        </w:rPr>
        <w:t xml:space="preserve">One practical consequence of this is that </w:t>
      </w:r>
      <w:r w:rsidR="00136EDF">
        <w:rPr>
          <w:rFonts w:ascii="Times New Roman" w:hAnsi="Times New Roman" w:cs="Times New Roman"/>
          <w:sz w:val="24"/>
          <w:szCs w:val="24"/>
        </w:rPr>
        <w:t>phylogenetic inferences based on UCE markers would seem less prone to discordance and may provide cleaner estimates of species tree history</w:t>
      </w:r>
      <w:r w:rsidR="000173BB">
        <w:rPr>
          <w:rFonts w:ascii="Times New Roman" w:hAnsi="Times New Roman" w:cs="Times New Roman"/>
          <w:sz w:val="24"/>
          <w:szCs w:val="24"/>
        </w:rPr>
        <w:t xml:space="preserve"> than randomly chosen regions</w:t>
      </w:r>
      <w:r w:rsidR="00CB71D0">
        <w:rPr>
          <w:rFonts w:ascii="Times New Roman" w:hAnsi="Times New Roman" w:cs="Times New Roman"/>
          <w:sz w:val="24"/>
          <w:szCs w:val="24"/>
        </w:rPr>
        <w:t>.</w:t>
      </w:r>
      <w:r w:rsidR="00DB566A">
        <w:rPr>
          <w:rFonts w:ascii="Times New Roman" w:hAnsi="Times New Roman" w:cs="Times New Roman"/>
          <w:sz w:val="24"/>
          <w:szCs w:val="24"/>
        </w:rPr>
        <w:t xml:space="preserve"> This was indeed the case as windows centered on UCEs have a higher degree of similarity to the species tree than other genomic features and recover the species tree topology 18% of the time, compared to 12% genome-wide or 14% for protein coding genes.</w:t>
      </w:r>
      <w:r w:rsidR="00CB71D0">
        <w:rPr>
          <w:rFonts w:ascii="Times New Roman" w:hAnsi="Times New Roman" w:cs="Times New Roman"/>
          <w:sz w:val="24"/>
          <w:szCs w:val="24"/>
        </w:rPr>
        <w:t xml:space="preserve"> </w:t>
      </w:r>
      <w:r w:rsidR="00DB566A">
        <w:rPr>
          <w:rFonts w:ascii="Times New Roman" w:hAnsi="Times New Roman" w:cs="Times New Roman"/>
          <w:sz w:val="24"/>
          <w:szCs w:val="24"/>
        </w:rPr>
        <w:t>We also</w:t>
      </w:r>
      <w:r w:rsidR="00057393">
        <w:rPr>
          <w:rFonts w:ascii="Times New Roman" w:hAnsi="Times New Roman" w:cs="Times New Roman"/>
          <w:sz w:val="24"/>
          <w:szCs w:val="24"/>
        </w:rPr>
        <w:t xml:space="preserve"> found that despite the scale of discordance across chromosomes, the most frequent murine topology inferred among 10kb windows matched that recovered from concatenation of UCEs (Fig. 1), reinforcing the utility of these conserved elements as phylogenetic markers.</w:t>
      </w:r>
      <w:r w:rsidR="00E27E14">
        <w:rPr>
          <w:rFonts w:ascii="Times New Roman" w:hAnsi="Times New Roman" w:cs="Times New Roman"/>
          <w:sz w:val="24"/>
          <w:szCs w:val="24"/>
        </w:rPr>
        <w:t xml:space="preserve"> </w:t>
      </w:r>
      <w:r w:rsidR="00E474D8">
        <w:rPr>
          <w:rFonts w:ascii="Times New Roman" w:hAnsi="Times New Roman" w:cs="Times New Roman"/>
          <w:sz w:val="24"/>
          <w:szCs w:val="24"/>
        </w:rPr>
        <w:t>Also,</w:t>
      </w:r>
      <w:r w:rsidR="00E27E14">
        <w:rPr>
          <w:rFonts w:ascii="Times New Roman" w:hAnsi="Times New Roman" w:cs="Times New Roman"/>
          <w:sz w:val="24"/>
          <w:szCs w:val="24"/>
        </w:rPr>
        <w:t xml:space="preserve"> interesting to note is that, even though we recovered the same species tree topology for the 7 species </w:t>
      </w:r>
      <w:r w:rsidR="001125E2">
        <w:rPr>
          <w:rFonts w:ascii="Times New Roman" w:hAnsi="Times New Roman" w:cs="Times New Roman"/>
          <w:sz w:val="24"/>
          <w:szCs w:val="24"/>
        </w:rPr>
        <w:t xml:space="preserve">used in the genomic window analysis with both UCEs (Fig. 1) and protein-coding gene trees, windows centered on UCEs are much more </w:t>
      </w:r>
      <w:proofErr w:type="gramStart"/>
      <w:r w:rsidR="001125E2">
        <w:rPr>
          <w:rFonts w:ascii="Times New Roman" w:hAnsi="Times New Roman" w:cs="Times New Roman"/>
          <w:sz w:val="24"/>
          <w:szCs w:val="24"/>
        </w:rPr>
        <w:t>similar to</w:t>
      </w:r>
      <w:proofErr w:type="gramEnd"/>
      <w:r w:rsidR="001125E2">
        <w:rPr>
          <w:rFonts w:ascii="Times New Roman" w:hAnsi="Times New Roman" w:cs="Times New Roman"/>
          <w:sz w:val="24"/>
          <w:szCs w:val="24"/>
        </w:rPr>
        <w:t xml:space="preserve"> the species tree than windows centered on protein coding genes.</w:t>
      </w:r>
      <w:r w:rsidR="00057393">
        <w:rPr>
          <w:rFonts w:ascii="Times New Roman" w:hAnsi="Times New Roman" w:cs="Times New Roman"/>
          <w:sz w:val="24"/>
          <w:szCs w:val="24"/>
        </w:rPr>
        <w:t xml:space="preserve"> </w:t>
      </w:r>
      <w:r w:rsidR="00CB71D0">
        <w:rPr>
          <w:rFonts w:ascii="Times New Roman" w:hAnsi="Times New Roman" w:cs="Times New Roman"/>
          <w:sz w:val="24"/>
          <w:szCs w:val="24"/>
        </w:rPr>
        <w:t xml:space="preserve">However, UCEs will </w:t>
      </w:r>
      <w:r w:rsidR="00136EDF">
        <w:rPr>
          <w:rFonts w:ascii="Times New Roman" w:hAnsi="Times New Roman" w:cs="Times New Roman"/>
          <w:sz w:val="24"/>
          <w:szCs w:val="24"/>
        </w:rPr>
        <w:t>also provid</w:t>
      </w:r>
      <w:r w:rsidR="00CB71D0">
        <w:rPr>
          <w:rFonts w:ascii="Times New Roman" w:hAnsi="Times New Roman" w:cs="Times New Roman"/>
          <w:sz w:val="24"/>
          <w:szCs w:val="24"/>
        </w:rPr>
        <w:t>e</w:t>
      </w:r>
      <w:r w:rsidR="00136EDF">
        <w:rPr>
          <w:rFonts w:ascii="Times New Roman" w:hAnsi="Times New Roman" w:cs="Times New Roman"/>
          <w:sz w:val="24"/>
          <w:szCs w:val="24"/>
        </w:rPr>
        <w:t xml:space="preserve"> a</w:t>
      </w:r>
      <w:r w:rsidR="00CB71D0">
        <w:rPr>
          <w:rFonts w:ascii="Times New Roman" w:hAnsi="Times New Roman" w:cs="Times New Roman"/>
          <w:sz w:val="24"/>
          <w:szCs w:val="24"/>
        </w:rPr>
        <w:t xml:space="preserve"> skewed and potentially</w:t>
      </w:r>
      <w:r w:rsidR="00136EDF">
        <w:rPr>
          <w:rFonts w:ascii="Times New Roman" w:hAnsi="Times New Roman" w:cs="Times New Roman"/>
          <w:sz w:val="24"/>
          <w:szCs w:val="24"/>
        </w:rPr>
        <w:t xml:space="preserve"> misleading view of levels of genome-wide discordance</w:t>
      </w:r>
      <w:r w:rsidR="0069616B">
        <w:rPr>
          <w:rFonts w:ascii="Times New Roman" w:hAnsi="Times New Roman" w:cs="Times New Roman"/>
          <w:sz w:val="24"/>
          <w:szCs w:val="24"/>
        </w:rPr>
        <w:t xml:space="preserve">. Given this relationship, inferences based on UCE may not for example be extended to related phylogenetic parameters of </w:t>
      </w:r>
      <w:r w:rsidR="0069616B">
        <w:rPr>
          <w:rFonts w:ascii="Times New Roman" w:hAnsi="Times New Roman" w:cs="Times New Roman"/>
          <w:sz w:val="24"/>
          <w:szCs w:val="24"/>
        </w:rPr>
        <w:lastRenderedPageBreak/>
        <w:t>interest (e.g., ancestral population sizes) and</w:t>
      </w:r>
      <w:r w:rsidR="00057393">
        <w:rPr>
          <w:rFonts w:ascii="Times New Roman" w:hAnsi="Times New Roman" w:cs="Times New Roman"/>
          <w:sz w:val="24"/>
          <w:szCs w:val="24"/>
        </w:rPr>
        <w:t>, despite the relative ease generating UCE data,</w:t>
      </w:r>
      <w:r w:rsidR="0069616B">
        <w:rPr>
          <w:rFonts w:ascii="Times New Roman" w:hAnsi="Times New Roman" w:cs="Times New Roman"/>
          <w:sz w:val="24"/>
          <w:szCs w:val="24"/>
        </w:rPr>
        <w:t xml:space="preserve"> such markers are not suitable for genetic inferences within populations.</w:t>
      </w:r>
    </w:p>
    <w:p w14:paraId="545A9A0D" w14:textId="7FBE3C0B" w:rsidR="000173BB" w:rsidRDefault="000173BB" w:rsidP="005B45C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BF08AC">
        <w:rPr>
          <w:rFonts w:ascii="Times New Roman" w:hAnsi="Times New Roman" w:cs="Times New Roman"/>
          <w:sz w:val="24"/>
          <w:szCs w:val="24"/>
        </w:rPr>
        <w:t>direction</w:t>
      </w:r>
      <w:r>
        <w:rPr>
          <w:rFonts w:ascii="Times New Roman" w:hAnsi="Times New Roman" w:cs="Times New Roman"/>
          <w:sz w:val="24"/>
          <w:szCs w:val="24"/>
        </w:rPr>
        <w:t xml:space="preserve"> </w:t>
      </w:r>
      <w:r w:rsidR="00BF08AC">
        <w:rPr>
          <w:rFonts w:ascii="Times New Roman" w:hAnsi="Times New Roman" w:cs="Times New Roman"/>
          <w:sz w:val="24"/>
          <w:szCs w:val="24"/>
        </w:rPr>
        <w:t xml:space="preserve">and frequency </w:t>
      </w:r>
      <w:r>
        <w:rPr>
          <w:rFonts w:ascii="Times New Roman" w:hAnsi="Times New Roman" w:cs="Times New Roman"/>
          <w:sz w:val="24"/>
          <w:szCs w:val="24"/>
        </w:rPr>
        <w:t xml:space="preserve">of selection also </w:t>
      </w:r>
      <w:r w:rsidR="00BF08AC">
        <w:rPr>
          <w:rFonts w:ascii="Times New Roman" w:hAnsi="Times New Roman" w:cs="Times New Roman"/>
          <w:sz w:val="24"/>
          <w:szCs w:val="24"/>
        </w:rPr>
        <w:t>likely</w:t>
      </w:r>
      <w:r>
        <w:rPr>
          <w:rFonts w:ascii="Times New Roman" w:hAnsi="Times New Roman" w:cs="Times New Roman"/>
          <w:sz w:val="24"/>
          <w:szCs w:val="24"/>
        </w:rPr>
        <w:t xml:space="preserve"> matter</w:t>
      </w:r>
      <w:r w:rsidR="00BF08AC">
        <w:rPr>
          <w:rFonts w:ascii="Times New Roman" w:hAnsi="Times New Roman" w:cs="Times New Roman"/>
          <w:sz w:val="24"/>
          <w:szCs w:val="24"/>
        </w:rPr>
        <w:t xml:space="preserve">s </w:t>
      </w:r>
      <w:r>
        <w:rPr>
          <w:rFonts w:ascii="Times New Roman" w:hAnsi="Times New Roman" w:cs="Times New Roman"/>
          <w:sz w:val="24"/>
          <w:szCs w:val="24"/>
        </w:rPr>
        <w:t xml:space="preserve">when considering the </w:t>
      </w:r>
      <w:r w:rsidR="00BF08AC">
        <w:rPr>
          <w:rFonts w:ascii="Times New Roman" w:hAnsi="Times New Roman" w:cs="Times New Roman"/>
          <w:sz w:val="24"/>
          <w:szCs w:val="24"/>
        </w:rPr>
        <w:t xml:space="preserve">impact on variation in phylogenetic signal. Our focus on models of molecular evolution also allowed us to contrast patterns at genes experiencing positive directional selection to </w:t>
      </w:r>
      <w:r w:rsidR="00F530D3">
        <w:rPr>
          <w:rFonts w:ascii="Times New Roman" w:hAnsi="Times New Roman" w:cs="Times New Roman"/>
          <w:sz w:val="24"/>
          <w:szCs w:val="24"/>
        </w:rPr>
        <w:t>UCEs and genes evolving predominantly under purifying selection</w:t>
      </w:r>
      <w:r w:rsidR="00BF08AC">
        <w:rPr>
          <w:rFonts w:ascii="Times New Roman" w:hAnsi="Times New Roman" w:cs="Times New Roman"/>
          <w:sz w:val="24"/>
          <w:szCs w:val="24"/>
        </w:rPr>
        <w:t xml:space="preserve">. </w:t>
      </w:r>
      <w:r>
        <w:rPr>
          <w:rFonts w:ascii="Times New Roman" w:hAnsi="Times New Roman" w:cs="Times New Roman"/>
          <w:sz w:val="24"/>
          <w:szCs w:val="24"/>
        </w:rPr>
        <w:t xml:space="preserve">Positive </w:t>
      </w:r>
      <w:r w:rsidR="00BF08AC">
        <w:rPr>
          <w:rFonts w:ascii="Times New Roman" w:hAnsi="Times New Roman" w:cs="Times New Roman"/>
          <w:sz w:val="24"/>
          <w:szCs w:val="24"/>
        </w:rPr>
        <w:t xml:space="preserve">directional </w:t>
      </w:r>
      <w:r>
        <w:rPr>
          <w:rFonts w:ascii="Times New Roman" w:hAnsi="Times New Roman" w:cs="Times New Roman"/>
          <w:sz w:val="24"/>
          <w:szCs w:val="24"/>
        </w:rPr>
        <w:t xml:space="preserve">selection is </w:t>
      </w:r>
      <w:r w:rsidR="00BF08AC">
        <w:rPr>
          <w:rFonts w:ascii="Times New Roman" w:hAnsi="Times New Roman" w:cs="Times New Roman"/>
          <w:sz w:val="24"/>
          <w:szCs w:val="24"/>
        </w:rPr>
        <w:t xml:space="preserve">generally assumed to be rare and </w:t>
      </w:r>
      <w:r>
        <w:rPr>
          <w:rFonts w:ascii="Times New Roman" w:hAnsi="Times New Roman" w:cs="Times New Roman"/>
          <w:sz w:val="24"/>
          <w:szCs w:val="24"/>
        </w:rPr>
        <w:t>punctuated across lineages</w:t>
      </w:r>
      <w:r w:rsidR="00B90E01">
        <w:rPr>
          <w:rFonts w:ascii="Times New Roman" w:hAnsi="Times New Roman" w:cs="Times New Roman"/>
          <w:sz w:val="24"/>
          <w:szCs w:val="24"/>
        </w:rPr>
        <w:t xml:space="preserve"> </w: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 </w:instrText>
      </w:r>
      <w:r w:rsidR="00C6045A">
        <w:rPr>
          <w:rFonts w:ascii="Times New Roman" w:hAnsi="Times New Roman" w:cs="Times New Roman"/>
          <w:sz w:val="24"/>
          <w:szCs w:val="24"/>
        </w:rPr>
        <w:fldChar w:fldCharType="begin">
          <w:fldData xml:space="preserve">PEVuZE5vdGU+PENpdGU+PEF1dGhvcj5LaW11cmE8L0F1dGhvcj48WWVhcj4xOTY4PC9ZZWFyPjxS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</w:fldData>
        </w:fldChar>
      </w:r>
      <w:r w:rsidR="00C6045A">
        <w:rPr>
          <w:rFonts w:ascii="Times New Roman" w:hAnsi="Times New Roman" w:cs="Times New Roman"/>
          <w:sz w:val="24"/>
          <w:szCs w:val="24"/>
        </w:rPr>
        <w:instrText xml:space="preserve"> ADDIN EN.CITE.DATA </w:instrText>
      </w:r>
      <w:r w:rsidR="00C6045A">
        <w:rPr>
          <w:rFonts w:ascii="Times New Roman" w:hAnsi="Times New Roman" w:cs="Times New Roman"/>
          <w:sz w:val="24"/>
          <w:szCs w:val="24"/>
        </w:rPr>
      </w:r>
      <w:r w:rsidR="00C6045A">
        <w:rPr>
          <w:rFonts w:ascii="Times New Roman" w:hAnsi="Times New Roman" w:cs="Times New Roman"/>
          <w:sz w:val="24"/>
          <w:szCs w:val="24"/>
        </w:rPr>
        <w:fldChar w:fldCharType="end"/>
      </w:r>
      <w:r w:rsidR="00C6045A">
        <w:rPr>
          <w:rFonts w:ascii="Times New Roman" w:hAnsi="Times New Roman" w:cs="Times New Roman"/>
          <w:sz w:val="24"/>
          <w:szCs w:val="24"/>
        </w:rPr>
      </w:r>
      <w:r w:rsidR="00C6045A">
        <w:rPr>
          <w:rFonts w:ascii="Times New Roman" w:hAnsi="Times New Roman" w:cs="Times New Roman"/>
          <w:sz w:val="24"/>
          <w:szCs w:val="24"/>
        </w:rPr>
        <w:fldChar w:fldCharType="separate"/>
      </w:r>
      <w:r w:rsidR="00C6045A">
        <w:rPr>
          <w:rFonts w:ascii="Times New Roman" w:hAnsi="Times New Roman" w:cs="Times New Roman"/>
          <w:noProof/>
          <w:sz w:val="24"/>
          <w:szCs w:val="24"/>
        </w:rPr>
        <w:t>(Kimura 1968; Ohta 1973; Fay 2011)</w:t>
      </w:r>
      <w:r w:rsidR="00C6045A">
        <w:rPr>
          <w:rFonts w:ascii="Times New Roman" w:hAnsi="Times New Roman" w:cs="Times New Roman"/>
          <w:sz w:val="24"/>
          <w:szCs w:val="24"/>
        </w:rPr>
        <w:fldChar w:fldCharType="end"/>
      </w:r>
      <w:r w:rsidR="00C6045A">
        <w:rPr>
          <w:rFonts w:ascii="Times New Roman" w:hAnsi="Times New Roman" w:cs="Times New Roman"/>
          <w:sz w:val="24"/>
          <w:szCs w:val="24"/>
        </w:rPr>
        <w:t xml:space="preserve"> </w:t>
      </w:r>
      <w:r>
        <w:rPr>
          <w:rFonts w:ascii="Times New Roman" w:hAnsi="Times New Roman" w:cs="Times New Roman"/>
          <w:sz w:val="24"/>
          <w:szCs w:val="24"/>
        </w:rPr>
        <w:t xml:space="preserve">while strong </w:t>
      </w:r>
      <w:r w:rsidR="00BF08AC">
        <w:rPr>
          <w:rFonts w:ascii="Times New Roman" w:hAnsi="Times New Roman" w:cs="Times New Roman"/>
          <w:sz w:val="24"/>
          <w:szCs w:val="24"/>
        </w:rPr>
        <w:t>background</w:t>
      </w:r>
      <w:r>
        <w:rPr>
          <w:rFonts w:ascii="Times New Roman" w:hAnsi="Times New Roman" w:cs="Times New Roman"/>
          <w:sz w:val="24"/>
          <w:szCs w:val="24"/>
        </w:rPr>
        <w:t xml:space="preserve"> selection at UCEs is likely to be more pervasive</w:t>
      </w:r>
      <w:r w:rsidR="00066A79">
        <w:rPr>
          <w:rFonts w:ascii="Times New Roman" w:hAnsi="Times New Roman" w:cs="Times New Roman"/>
          <w:sz w:val="24"/>
          <w:szCs w:val="24"/>
        </w:rPr>
        <w:t xml:space="preserve"> </w: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 </w:instrText>
      </w:r>
      <w:r w:rsidR="004F2D4F">
        <w:rPr>
          <w:rFonts w:ascii="Times New Roman" w:hAnsi="Times New Roman" w:cs="Times New Roman"/>
          <w:sz w:val="24"/>
          <w:szCs w:val="24"/>
        </w:rPr>
        <w:fldChar w:fldCharType="begin">
          <w:fldData xml:space="preserve">PEVuZE5vdGU+PENpdGU+PEF1dGhvcj5LYXR6bWFuPC9BdXRob3I+PFllYXI+MjAwNzwvWWVhcj48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</w:fldData>
        </w:fldChar>
      </w:r>
      <w:r w:rsidR="004F2D4F">
        <w:rPr>
          <w:rFonts w:ascii="Times New Roman" w:hAnsi="Times New Roman" w:cs="Times New Roman"/>
          <w:sz w:val="24"/>
          <w:szCs w:val="24"/>
        </w:rPr>
        <w:instrText xml:space="preserve"> ADDIN EN.CITE.DATA </w:instrText>
      </w:r>
      <w:r w:rsidR="004F2D4F">
        <w:rPr>
          <w:rFonts w:ascii="Times New Roman" w:hAnsi="Times New Roman" w:cs="Times New Roman"/>
          <w:sz w:val="24"/>
          <w:szCs w:val="24"/>
        </w:rPr>
      </w:r>
      <w:r w:rsidR="004F2D4F">
        <w:rPr>
          <w:rFonts w:ascii="Times New Roman" w:hAnsi="Times New Roman" w:cs="Times New Roman"/>
          <w:sz w:val="24"/>
          <w:szCs w:val="24"/>
        </w:rPr>
        <w:fldChar w:fldCharType="end"/>
      </w:r>
      <w:r w:rsidR="004F2D4F">
        <w:rPr>
          <w:rFonts w:ascii="Times New Roman" w:hAnsi="Times New Roman" w:cs="Times New Roman"/>
          <w:sz w:val="24"/>
          <w:szCs w:val="24"/>
        </w:rPr>
      </w:r>
      <w:r w:rsidR="004F2D4F">
        <w:rPr>
          <w:rFonts w:ascii="Times New Roman" w:hAnsi="Times New Roman" w:cs="Times New Roman"/>
          <w:sz w:val="24"/>
          <w:szCs w:val="24"/>
        </w:rPr>
        <w:fldChar w:fldCharType="separate"/>
      </w:r>
      <w:r w:rsidR="004F2D4F">
        <w:rPr>
          <w:rFonts w:ascii="Times New Roman" w:hAnsi="Times New Roman" w:cs="Times New Roman"/>
          <w:noProof/>
          <w:sz w:val="24"/>
          <w:szCs w:val="24"/>
        </w:rPr>
        <w:t>(Chen et al. 2007; Katzman et al. 2007)</w:t>
      </w:r>
      <w:r w:rsidR="004F2D4F">
        <w:rPr>
          <w:rFonts w:ascii="Times New Roman" w:hAnsi="Times New Roman" w:cs="Times New Roman"/>
          <w:sz w:val="24"/>
          <w:szCs w:val="24"/>
        </w:rPr>
        <w:fldChar w:fldCharType="end"/>
      </w:r>
      <w:r>
        <w:rPr>
          <w:rFonts w:ascii="Times New Roman" w:hAnsi="Times New Roman" w:cs="Times New Roman"/>
          <w:sz w:val="24"/>
          <w:szCs w:val="24"/>
        </w:rPr>
        <w:t xml:space="preserve">, likely impacting the predictability of the influence of both forms of selection on discordance over evolutionary timescales. </w:t>
      </w:r>
      <w:r w:rsidR="00F530D3">
        <w:rPr>
          <w:rFonts w:ascii="Times New Roman" w:hAnsi="Times New Roman" w:cs="Times New Roman"/>
          <w:sz w:val="24"/>
          <w:szCs w:val="24"/>
        </w:rPr>
        <w:t xml:space="preserve">Consistent with this, we observed less conservation of phylogenetic signal on average surrounding rapidly evolving genes </w:t>
      </w:r>
      <w:r w:rsidR="006C1351">
        <w:rPr>
          <w:rFonts w:ascii="Times New Roman" w:hAnsi="Times New Roman" w:cs="Times New Roman"/>
          <w:sz w:val="24"/>
          <w:szCs w:val="24"/>
        </w:rPr>
        <w:t xml:space="preserve">and </w:t>
      </w:r>
      <w:r w:rsidR="00F530D3">
        <w:rPr>
          <w:rFonts w:ascii="Times New Roman" w:hAnsi="Times New Roman" w:cs="Times New Roman"/>
          <w:sz w:val="24"/>
          <w:szCs w:val="24"/>
        </w:rPr>
        <w:t>more variance</w:t>
      </w:r>
      <w:r w:rsidR="00DF4696">
        <w:rPr>
          <w:rFonts w:ascii="Times New Roman" w:hAnsi="Times New Roman" w:cs="Times New Roman"/>
          <w:sz w:val="24"/>
          <w:szCs w:val="24"/>
        </w:rPr>
        <w:t xml:space="preserve">. </w:t>
      </w:r>
      <w:r w:rsidR="0073640B">
        <w:rPr>
          <w:rFonts w:ascii="Times New Roman" w:hAnsi="Times New Roman" w:cs="Times New Roman"/>
          <w:sz w:val="24"/>
          <w:szCs w:val="24"/>
        </w:rPr>
        <w:t>T</w:t>
      </w:r>
      <w:r w:rsidR="00F530D3">
        <w:rPr>
          <w:rFonts w:ascii="Times New Roman" w:hAnsi="Times New Roman" w:cs="Times New Roman"/>
          <w:sz w:val="24"/>
          <w:szCs w:val="24"/>
        </w:rPr>
        <w:t>he models</w:t>
      </w:r>
      <w:r w:rsidR="00DF4696">
        <w:rPr>
          <w:rFonts w:ascii="Times New Roman" w:hAnsi="Times New Roman" w:cs="Times New Roman"/>
          <w:sz w:val="24"/>
          <w:szCs w:val="24"/>
        </w:rPr>
        <w:t xml:space="preserve"> that</w:t>
      </w:r>
      <w:r w:rsidR="00F530D3">
        <w:rPr>
          <w:rFonts w:ascii="Times New Roman" w:hAnsi="Times New Roman" w:cs="Times New Roman"/>
          <w:sz w:val="24"/>
          <w:szCs w:val="24"/>
        </w:rPr>
        <w:t xml:space="preserve"> we considered are designed to detect recurrent positive directional selection</w:t>
      </w:r>
      <w:r w:rsidR="0073640B">
        <w:rPr>
          <w:rFonts w:ascii="Times New Roman" w:hAnsi="Times New Roman" w:cs="Times New Roman"/>
          <w:sz w:val="24"/>
          <w:szCs w:val="24"/>
        </w:rPr>
        <w:t>. Nonetheless,</w:t>
      </w:r>
      <w:r w:rsidR="00DF4696">
        <w:rPr>
          <w:rFonts w:ascii="Times New Roman" w:hAnsi="Times New Roman" w:cs="Times New Roman"/>
          <w:sz w:val="24"/>
          <w:szCs w:val="24"/>
        </w:rPr>
        <w:t xml:space="preserve"> it appears that</w:t>
      </w:r>
      <w:r>
        <w:rPr>
          <w:rFonts w:ascii="Times New Roman" w:hAnsi="Times New Roman" w:cs="Times New Roman"/>
          <w:sz w:val="24"/>
          <w:szCs w:val="24"/>
        </w:rPr>
        <w:t xml:space="preserve"> the reduced diversity associated with </w:t>
      </w:r>
      <w:r w:rsidR="0073640B">
        <w:rPr>
          <w:rFonts w:ascii="Times New Roman" w:hAnsi="Times New Roman" w:cs="Times New Roman"/>
          <w:sz w:val="24"/>
          <w:szCs w:val="24"/>
        </w:rPr>
        <w:t xml:space="preserve">these </w:t>
      </w:r>
      <w:r w:rsidR="00DF4696">
        <w:rPr>
          <w:rFonts w:ascii="Times New Roman" w:hAnsi="Times New Roman" w:cs="Times New Roman"/>
          <w:sz w:val="24"/>
          <w:szCs w:val="24"/>
        </w:rPr>
        <w:t xml:space="preserve">recurrent </w:t>
      </w:r>
      <w:r>
        <w:rPr>
          <w:rFonts w:ascii="Times New Roman" w:hAnsi="Times New Roman" w:cs="Times New Roman"/>
          <w:sz w:val="24"/>
          <w:szCs w:val="24"/>
        </w:rPr>
        <w:t xml:space="preserve">selective sweeps </w:t>
      </w:r>
      <w:r w:rsidR="0073640B">
        <w:rPr>
          <w:rFonts w:ascii="Times New Roman" w:hAnsi="Times New Roman" w:cs="Times New Roman"/>
          <w:sz w:val="24"/>
          <w:szCs w:val="24"/>
        </w:rPr>
        <w:t xml:space="preserve">of beneficial amino acid substitutions at </w:t>
      </w:r>
      <w:r w:rsidR="00DF4696">
        <w:rPr>
          <w:rFonts w:ascii="Times New Roman" w:hAnsi="Times New Roman" w:cs="Times New Roman"/>
          <w:sz w:val="24"/>
          <w:szCs w:val="24"/>
        </w:rPr>
        <w:t xml:space="preserve">these genes </w:t>
      </w:r>
      <w:r>
        <w:rPr>
          <w:rFonts w:ascii="Times New Roman" w:hAnsi="Times New Roman" w:cs="Times New Roman"/>
          <w:sz w:val="24"/>
          <w:szCs w:val="24"/>
        </w:rPr>
        <w:t>fad</w:t>
      </w:r>
      <w:r w:rsidR="00DF4696">
        <w:rPr>
          <w:rFonts w:ascii="Times New Roman" w:hAnsi="Times New Roman" w:cs="Times New Roman"/>
          <w:sz w:val="24"/>
          <w:szCs w:val="24"/>
        </w:rPr>
        <w:t>es</w:t>
      </w:r>
      <w:r>
        <w:rPr>
          <w:rFonts w:ascii="Times New Roman" w:hAnsi="Times New Roman" w:cs="Times New Roman"/>
          <w:sz w:val="24"/>
          <w:szCs w:val="24"/>
        </w:rPr>
        <w:t xml:space="preserve"> </w:t>
      </w:r>
      <w:r w:rsidR="00DF4696">
        <w:rPr>
          <w:rFonts w:ascii="Times New Roman" w:hAnsi="Times New Roman" w:cs="Times New Roman"/>
          <w:sz w:val="24"/>
          <w:szCs w:val="24"/>
        </w:rPr>
        <w:t xml:space="preserve">relatively </w:t>
      </w:r>
      <w:r>
        <w:rPr>
          <w:rFonts w:ascii="Times New Roman" w:hAnsi="Times New Roman" w:cs="Times New Roman"/>
          <w:sz w:val="24"/>
          <w:szCs w:val="24"/>
        </w:rPr>
        <w:t>quickly over time</w:t>
      </w:r>
      <w:r w:rsidR="0073640B">
        <w:rPr>
          <w:rFonts w:ascii="Times New Roman" w:hAnsi="Times New Roman" w:cs="Times New Roman"/>
          <w:sz w:val="24"/>
          <w:szCs w:val="24"/>
        </w:rPr>
        <w:t>, at least</w:t>
      </w:r>
      <w:r w:rsidR="00DF4696">
        <w:rPr>
          <w:rFonts w:ascii="Times New Roman" w:hAnsi="Times New Roman" w:cs="Times New Roman"/>
          <w:sz w:val="24"/>
          <w:szCs w:val="24"/>
        </w:rPr>
        <w:t xml:space="preserve"> relative to more pervasive purifying selection at UCEs and other </w:t>
      </w:r>
      <w:r>
        <w:rPr>
          <w:rFonts w:ascii="Times New Roman" w:hAnsi="Times New Roman" w:cs="Times New Roman"/>
          <w:sz w:val="24"/>
          <w:szCs w:val="24"/>
        </w:rPr>
        <w:t>gene regions.</w:t>
      </w:r>
    </w:p>
    <w:p w14:paraId="7DCBCF65" w14:textId="77777777" w:rsidR="00355078" w:rsidRDefault="00355078" w:rsidP="005E7C10">
      <w:pPr>
        <w:spacing w:after="0"/>
        <w:jc w:val="both"/>
        <w:rPr>
          <w:rFonts w:ascii="Times New Roman" w:hAnsi="Times New Roman" w:cs="Times New Roman"/>
          <w:sz w:val="24"/>
          <w:szCs w:val="24"/>
        </w:rPr>
      </w:pPr>
    </w:p>
    <w:p w14:paraId="04ED75B0" w14:textId="7CEBD3C9" w:rsidR="00355078" w:rsidRDefault="0073640B" w:rsidP="005D3A4E">
      <w:pPr>
        <w:spacing w:after="0"/>
        <w:jc w:val="both"/>
        <w:rPr>
          <w:rFonts w:ascii="Times New Roman" w:hAnsi="Times New Roman" w:cs="Times New Roman"/>
          <w:i/>
          <w:iCs/>
          <w:sz w:val="24"/>
          <w:szCs w:val="24"/>
        </w:rPr>
      </w:pPr>
      <w:r w:rsidRPr="005B45C4">
        <w:rPr>
          <w:rFonts w:ascii="Times New Roman" w:hAnsi="Times New Roman" w:cs="Times New Roman"/>
          <w:i/>
          <w:iCs/>
          <w:sz w:val="24"/>
          <w:szCs w:val="24"/>
        </w:rPr>
        <w:t>Discordance</w:t>
      </w:r>
      <w:r w:rsidR="00355078" w:rsidRPr="005B45C4">
        <w:rPr>
          <w:rFonts w:ascii="Times New Roman" w:hAnsi="Times New Roman" w:cs="Times New Roman"/>
          <w:i/>
          <w:iCs/>
          <w:sz w:val="24"/>
          <w:szCs w:val="24"/>
        </w:rPr>
        <w:t xml:space="preserve"> and Molecular Evolution</w:t>
      </w:r>
    </w:p>
    <w:p w14:paraId="7E28C791" w14:textId="77777777" w:rsidR="005B45C4" w:rsidRPr="005B45C4" w:rsidRDefault="005B45C4" w:rsidP="005D3A4E">
      <w:pPr>
        <w:spacing w:after="0"/>
        <w:jc w:val="both"/>
        <w:rPr>
          <w:rFonts w:ascii="Times New Roman" w:hAnsi="Times New Roman" w:cs="Times New Roman"/>
          <w:i/>
          <w:iCs/>
          <w:sz w:val="24"/>
          <w:szCs w:val="24"/>
        </w:rPr>
      </w:pPr>
    </w:p>
    <w:p w14:paraId="12DA19A5" w14:textId="0F893B01" w:rsidR="006C1351" w:rsidRDefault="005725C6" w:rsidP="005D3A4E">
      <w:pPr>
        <w:spacing w:after="0"/>
        <w:jc w:val="both"/>
        <w:rPr>
          <w:rFonts w:ascii="Times New Roman" w:hAnsi="Times New Roman" w:cs="Times New Roman"/>
          <w:sz w:val="24"/>
          <w:szCs w:val="24"/>
        </w:rPr>
      </w:pPr>
      <w:r w:rsidRPr="00031896">
        <w:rPr>
          <w:rFonts w:ascii="Times New Roman" w:hAnsi="Times New Roman" w:cs="Times New Roman"/>
          <w:sz w:val="24"/>
          <w:szCs w:val="24"/>
        </w:rPr>
        <w:t>W</w:t>
      </w:r>
      <w:r w:rsidR="0002598C" w:rsidRPr="00031896">
        <w:rPr>
          <w:rFonts w:ascii="Times New Roman" w:hAnsi="Times New Roman" w:cs="Times New Roman"/>
          <w:sz w:val="24"/>
          <w:szCs w:val="24"/>
        </w:rPr>
        <w:t xml:space="preserve">e </w:t>
      </w:r>
      <w:r w:rsidRPr="00031896">
        <w:rPr>
          <w:rFonts w:ascii="Times New Roman" w:hAnsi="Times New Roman" w:cs="Times New Roman"/>
          <w:sz w:val="24"/>
          <w:szCs w:val="24"/>
        </w:rPr>
        <w:t xml:space="preserve">also </w:t>
      </w:r>
      <w:r w:rsidR="006C1351">
        <w:rPr>
          <w:rFonts w:ascii="Times New Roman" w:hAnsi="Times New Roman" w:cs="Times New Roman"/>
          <w:sz w:val="24"/>
          <w:szCs w:val="24"/>
        </w:rPr>
        <w:t>found</w:t>
      </w:r>
      <w:r w:rsidR="006C1351" w:rsidRPr="00031896">
        <w:rPr>
          <w:rFonts w:ascii="Times New Roman" w:hAnsi="Times New Roman" w:cs="Times New Roman"/>
          <w:sz w:val="24"/>
          <w:szCs w:val="24"/>
        </w:rPr>
        <w:t xml:space="preserve"> </w:t>
      </w:r>
      <w:r w:rsidR="0002598C" w:rsidRPr="00031896">
        <w:rPr>
          <w:rFonts w:ascii="Times New Roman" w:hAnsi="Times New Roman" w:cs="Times New Roman"/>
          <w:sz w:val="24"/>
          <w:szCs w:val="24"/>
        </w:rPr>
        <w:t xml:space="preserve">that choice of tree topology </w:t>
      </w:r>
      <w:r w:rsidR="00317E4A" w:rsidRPr="00031896">
        <w:rPr>
          <w:rFonts w:ascii="Times New Roman" w:hAnsi="Times New Roman" w:cs="Times New Roman"/>
          <w:sz w:val="24"/>
          <w:szCs w:val="24"/>
        </w:rPr>
        <w:t>drastically</w:t>
      </w:r>
      <w:r w:rsidR="0002598C" w:rsidRPr="00031896">
        <w:rPr>
          <w:rFonts w:ascii="Times New Roman" w:hAnsi="Times New Roman" w:cs="Times New Roman"/>
          <w:sz w:val="24"/>
          <w:szCs w:val="24"/>
        </w:rPr>
        <w:t xml:space="preserve"> effects the results from various common tests for positive selection. It is known that tree misspecification can lead to </w:t>
      </w:r>
      <w:r w:rsidR="002B29C5">
        <w:rPr>
          <w:rFonts w:ascii="Times New Roman" w:hAnsi="Times New Roman" w:cs="Times New Roman"/>
          <w:sz w:val="24"/>
          <w:szCs w:val="24"/>
        </w:rPr>
        <w:t>incorrect</w:t>
      </w:r>
      <w:r w:rsidR="006C1351">
        <w:rPr>
          <w:rFonts w:ascii="Times New Roman" w:hAnsi="Times New Roman" w:cs="Times New Roman"/>
          <w:sz w:val="24"/>
          <w:szCs w:val="24"/>
        </w:rPr>
        <w:t xml:space="preserve"> placement </w:t>
      </w:r>
      <w:r w:rsidR="0002598C" w:rsidRPr="00031896">
        <w:rPr>
          <w:rFonts w:ascii="Times New Roman" w:hAnsi="Times New Roman" w:cs="Times New Roman"/>
          <w:sz w:val="24"/>
          <w:szCs w:val="24"/>
        </w:rPr>
        <w:t xml:space="preserve">of substitutions on </w:t>
      </w:r>
      <w:r w:rsidR="006C1351">
        <w:rPr>
          <w:rFonts w:ascii="Times New Roman" w:hAnsi="Times New Roman" w:cs="Times New Roman"/>
          <w:sz w:val="24"/>
          <w:szCs w:val="24"/>
        </w:rPr>
        <w:t>branches</w:t>
      </w:r>
      <w:r w:rsidR="00162F74">
        <w:rPr>
          <w:rFonts w:ascii="Times New Roman" w:hAnsi="Times New Roman" w:cs="Times New Roman"/>
          <w:sz w:val="24"/>
          <w:szCs w:val="24"/>
        </w:rPr>
        <w:t>, possibly leading to spurious results for tests of positive directional selection</w:t>
      </w:r>
      <w:r w:rsidR="006D0342">
        <w:rPr>
          <w:rFonts w:ascii="Times New Roman" w:hAnsi="Times New Roman" w:cs="Times New Roman"/>
          <w:sz w:val="24"/>
          <w:szCs w:val="24"/>
        </w:rPr>
        <w:t xml:space="preserve"> </w: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 </w:instrText>
      </w:r>
      <w:r w:rsidR="006D0342">
        <w:rPr>
          <w:rFonts w:ascii="Times New Roman" w:hAnsi="Times New Roman" w:cs="Times New Roman"/>
          <w:sz w:val="24"/>
          <w:szCs w:val="24"/>
        </w:rPr>
        <w:fldChar w:fldCharType="begin">
          <w:fldData xml:space="preserve">PEVuZE5vdGU+PENpdGU+PEF1dGhvcj5NZW5kZXM8L0F1dGhvcj48WWVhcj4yMDE2PC9ZZWFyPjxS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</w:fldData>
        </w:fldChar>
      </w:r>
      <w:r w:rsidR="006D0342">
        <w:rPr>
          <w:rFonts w:ascii="Times New Roman" w:hAnsi="Times New Roman" w:cs="Times New Roman"/>
          <w:sz w:val="24"/>
          <w:szCs w:val="24"/>
        </w:rPr>
        <w:instrText xml:space="preserve"> ADDIN EN.CITE.DATA </w:instrText>
      </w:r>
      <w:r w:rsidR="006D0342">
        <w:rPr>
          <w:rFonts w:ascii="Times New Roman" w:hAnsi="Times New Roman" w:cs="Times New Roman"/>
          <w:sz w:val="24"/>
          <w:szCs w:val="24"/>
        </w:rPr>
      </w:r>
      <w:r w:rsidR="006D0342">
        <w:rPr>
          <w:rFonts w:ascii="Times New Roman" w:hAnsi="Times New Roman" w:cs="Times New Roman"/>
          <w:sz w:val="24"/>
          <w:szCs w:val="24"/>
        </w:rPr>
        <w:fldChar w:fldCharType="end"/>
      </w:r>
      <w:r w:rsidR="006D0342">
        <w:rPr>
          <w:rFonts w:ascii="Times New Roman" w:hAnsi="Times New Roman" w:cs="Times New Roman"/>
          <w:sz w:val="24"/>
          <w:szCs w:val="24"/>
        </w:rPr>
      </w:r>
      <w:r w:rsidR="006D0342">
        <w:rPr>
          <w:rFonts w:ascii="Times New Roman" w:hAnsi="Times New Roman" w:cs="Times New Roman"/>
          <w:sz w:val="24"/>
          <w:szCs w:val="24"/>
        </w:rPr>
        <w:fldChar w:fldCharType="separate"/>
      </w:r>
      <w:r w:rsidR="006D0342">
        <w:rPr>
          <w:rFonts w:ascii="Times New Roman" w:hAnsi="Times New Roman" w:cs="Times New Roman"/>
          <w:noProof/>
          <w:sz w:val="24"/>
          <w:szCs w:val="24"/>
        </w:rPr>
        <w:t>(Hahn and Nakhleh 2016; Mendes and Hahn 2016)</w:t>
      </w:r>
      <w:r w:rsidR="006D0342">
        <w:rPr>
          <w:rFonts w:ascii="Times New Roman" w:hAnsi="Times New Roman" w:cs="Times New Roman"/>
          <w:sz w:val="24"/>
          <w:szCs w:val="24"/>
        </w:rPr>
        <w:fldChar w:fldCharType="end"/>
      </w:r>
      <w:r w:rsidR="00162F74">
        <w:rPr>
          <w:rFonts w:ascii="Times New Roman" w:hAnsi="Times New Roman" w:cs="Times New Roman"/>
          <w:sz w:val="24"/>
          <w:szCs w:val="24"/>
        </w:rPr>
        <w:t>.</w:t>
      </w:r>
      <w:r w:rsidR="00987135" w:rsidRPr="00031896">
        <w:rPr>
          <w:rFonts w:ascii="Times New Roman" w:hAnsi="Times New Roman" w:cs="Times New Roman"/>
          <w:sz w:val="24"/>
          <w:szCs w:val="24"/>
        </w:rPr>
        <w:t xml:space="preserve"> </w:t>
      </w:r>
      <w:r w:rsidR="00162F74">
        <w:rPr>
          <w:rFonts w:ascii="Times New Roman" w:hAnsi="Times New Roman" w:cs="Times New Roman"/>
          <w:sz w:val="24"/>
          <w:szCs w:val="24"/>
        </w:rPr>
        <w:t>Here</w:t>
      </w:r>
      <w:r w:rsidR="00987135" w:rsidRPr="00031896">
        <w:rPr>
          <w:rFonts w:ascii="Times New Roman" w:hAnsi="Times New Roman" w:cs="Times New Roman"/>
          <w:sz w:val="24"/>
          <w:szCs w:val="24"/>
        </w:rPr>
        <w:t xml:space="preserve"> we show that th</w:t>
      </w:r>
      <w:r w:rsidR="00CF2211">
        <w:rPr>
          <w:rFonts w:ascii="Times New Roman" w:hAnsi="Times New Roman" w:cs="Times New Roman"/>
          <w:sz w:val="24"/>
          <w:szCs w:val="24"/>
        </w:rPr>
        <w:t>ese errors</w:t>
      </w:r>
      <w:r w:rsidR="00987135"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result in both</w:t>
      </w:r>
      <w:r w:rsidR="00162F74">
        <w:rPr>
          <w:rFonts w:ascii="Times New Roman" w:hAnsi="Times New Roman" w:cs="Times New Roman"/>
          <w:sz w:val="24"/>
          <w:szCs w:val="24"/>
        </w:rPr>
        <w:t xml:space="preserve"> false positive (detected signal for selection only when using the gene tree) and false negative results (detected signal for selection only when using the species tree)</w:t>
      </w:r>
      <w:r w:rsidR="00D052F4" w:rsidRPr="00031896">
        <w:rPr>
          <w:rFonts w:ascii="Times New Roman" w:hAnsi="Times New Roman" w:cs="Times New Roman"/>
          <w:sz w:val="24"/>
          <w:szCs w:val="24"/>
        </w:rPr>
        <w:t xml:space="preserve">. </w:t>
      </w:r>
    </w:p>
    <w:p w14:paraId="6749C450" w14:textId="0019AADD" w:rsidR="0002598C" w:rsidRDefault="00D052F4" w:rsidP="00A55B52">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 xml:space="preserve">For each of three selection tests run, </w:t>
      </w:r>
      <w:proofErr w:type="spellStart"/>
      <w:r w:rsidRPr="00031896">
        <w:rPr>
          <w:rFonts w:ascii="Times New Roman" w:hAnsi="Times New Roman" w:cs="Times New Roman"/>
          <w:sz w:val="24"/>
          <w:szCs w:val="24"/>
        </w:rPr>
        <w:t>HyPhy’s</w:t>
      </w:r>
      <w:proofErr w:type="spellEnd"/>
      <w:r w:rsidRPr="00031896">
        <w:rPr>
          <w:rFonts w:ascii="Times New Roman" w:hAnsi="Times New Roman" w:cs="Times New Roman"/>
          <w:sz w:val="24"/>
          <w:szCs w:val="24"/>
        </w:rPr>
        <w:t xml:space="preserve"> BUSTED and </w:t>
      </w:r>
      <w:proofErr w:type="spellStart"/>
      <w:r w:rsidRPr="00031896">
        <w:rPr>
          <w:rFonts w:ascii="Times New Roman" w:hAnsi="Times New Roman" w:cs="Times New Roman"/>
          <w:sz w:val="24"/>
          <w:szCs w:val="24"/>
        </w:rPr>
        <w:t>aBSREL</w:t>
      </w:r>
      <w:proofErr w:type="spellEnd"/>
      <w:r w:rsidRPr="00031896">
        <w:rPr>
          <w:rFonts w:ascii="Times New Roman" w:hAnsi="Times New Roman" w:cs="Times New Roman"/>
          <w:sz w:val="24"/>
          <w:szCs w:val="24"/>
        </w:rPr>
        <w:t xml:space="preserve"> and PAML’s M1a vs. M2a, while some genes showed evidence of positive selection whether the species tree or gene tree was used, many were unique to one tree or the other. The genes unique to the type of tree used were often discordant with the species tree while the genes that showed evidence of positive selection regardless of tree had levels of discordance comparable to all genes (85%, Figure 6, numbers in parentheses). This </w:t>
      </w:r>
      <w:r w:rsidR="00580E1E">
        <w:rPr>
          <w:rFonts w:ascii="Times New Roman" w:hAnsi="Times New Roman" w:cs="Times New Roman"/>
          <w:sz w:val="24"/>
          <w:szCs w:val="24"/>
        </w:rPr>
        <w:t>suggests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that the mis-mapping of substitutions by supplying these tests with the wrong tree (</w:t>
      </w:r>
      <w:r w:rsidRPr="005B45C4">
        <w:rPr>
          <w:rFonts w:ascii="Times New Roman" w:hAnsi="Times New Roman" w:cs="Times New Roman"/>
          <w:i/>
          <w:iCs/>
          <w:sz w:val="24"/>
          <w:szCs w:val="24"/>
        </w:rPr>
        <w:t>i.e.</w:t>
      </w:r>
      <w:r w:rsidR="00C15749">
        <w:rPr>
          <w:rFonts w:ascii="Times New Roman" w:hAnsi="Times New Roman" w:cs="Times New Roman"/>
          <w:sz w:val="24"/>
          <w:szCs w:val="24"/>
        </w:rPr>
        <w:t>,</w:t>
      </w:r>
      <w:r w:rsidRPr="00031896">
        <w:rPr>
          <w:rFonts w:ascii="Times New Roman" w:hAnsi="Times New Roman" w:cs="Times New Roman"/>
          <w:sz w:val="24"/>
          <w:szCs w:val="24"/>
        </w:rPr>
        <w:t xml:space="preserve"> the concatenated </w:t>
      </w:r>
      <w:r w:rsidR="00580E1E">
        <w:rPr>
          <w:rFonts w:ascii="Times New Roman" w:hAnsi="Times New Roman" w:cs="Times New Roman"/>
          <w:sz w:val="24"/>
          <w:szCs w:val="24"/>
        </w:rPr>
        <w:t>species</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tree</w:t>
      </w:r>
      <w:r w:rsidR="00317E4A" w:rsidRPr="00031896">
        <w:rPr>
          <w:rFonts w:ascii="Times New Roman" w:hAnsi="Times New Roman" w:cs="Times New Roman"/>
          <w:sz w:val="24"/>
          <w:szCs w:val="24"/>
        </w:rPr>
        <w:t xml:space="preserve"> when gene trees are discordant</w:t>
      </w:r>
      <w:r w:rsidRPr="00031896">
        <w:rPr>
          <w:rFonts w:ascii="Times New Roman" w:hAnsi="Times New Roman" w:cs="Times New Roman"/>
          <w:sz w:val="24"/>
          <w:szCs w:val="24"/>
        </w:rPr>
        <w:t xml:space="preserve">) can lead to </w:t>
      </w:r>
      <w:r w:rsidR="00580E1E">
        <w:rPr>
          <w:rFonts w:ascii="Times New Roman" w:hAnsi="Times New Roman" w:cs="Times New Roman"/>
          <w:sz w:val="24"/>
          <w:szCs w:val="24"/>
        </w:rPr>
        <w:t>inflated</w:t>
      </w:r>
      <w:r w:rsidR="00580E1E" w:rsidRPr="00031896">
        <w:rPr>
          <w:rFonts w:ascii="Times New Roman" w:hAnsi="Times New Roman" w:cs="Times New Roman"/>
          <w:sz w:val="24"/>
          <w:szCs w:val="24"/>
        </w:rPr>
        <w:t xml:space="preserve"> </w:t>
      </w:r>
      <w:r w:rsidRPr="00031896">
        <w:rPr>
          <w:rFonts w:ascii="Times New Roman" w:hAnsi="Times New Roman" w:cs="Times New Roman"/>
          <w:sz w:val="24"/>
          <w:szCs w:val="24"/>
        </w:rPr>
        <w:t>false positive and false negative</w:t>
      </w:r>
      <w:r w:rsidR="00580E1E">
        <w:rPr>
          <w:rFonts w:ascii="Times New Roman" w:hAnsi="Times New Roman" w:cs="Times New Roman"/>
          <w:sz w:val="24"/>
          <w:szCs w:val="24"/>
        </w:rPr>
        <w:t xml:space="preserve"> rates</w:t>
      </w:r>
      <w:r w:rsidRPr="00031896">
        <w:rPr>
          <w:rFonts w:ascii="Times New Roman" w:hAnsi="Times New Roman" w:cs="Times New Roman"/>
          <w:sz w:val="24"/>
          <w:szCs w:val="24"/>
        </w:rPr>
        <w:t xml:space="preserve"> when inferring genes under positive selection</w:t>
      </w:r>
      <w:r w:rsidR="00987135" w:rsidRPr="00031896">
        <w:rPr>
          <w:rFonts w:ascii="Times New Roman" w:hAnsi="Times New Roman" w:cs="Times New Roman"/>
          <w:sz w:val="24"/>
          <w:szCs w:val="24"/>
        </w:rPr>
        <w:t>.</w:t>
      </w:r>
      <w:r w:rsidR="00580E1E">
        <w:rPr>
          <w:rFonts w:ascii="Times New Roman" w:hAnsi="Times New Roman" w:cs="Times New Roman"/>
          <w:sz w:val="24"/>
          <w:szCs w:val="24"/>
        </w:rPr>
        <w:t xml:space="preserve"> The magnitude and direction of these biases were dependent on the underlying model.</w:t>
      </w:r>
      <w:r w:rsidR="00987135" w:rsidRPr="00031896">
        <w:rPr>
          <w:rFonts w:ascii="Times New Roman" w:hAnsi="Times New Roman" w:cs="Times New Roman"/>
          <w:sz w:val="24"/>
          <w:szCs w:val="24"/>
        </w:rPr>
        <w:t xml:space="preserve"> </w:t>
      </w:r>
      <w:r w:rsidR="00580E1E">
        <w:rPr>
          <w:rFonts w:ascii="Times New Roman" w:hAnsi="Times New Roman" w:cs="Times New Roman"/>
          <w:sz w:val="24"/>
          <w:szCs w:val="24"/>
        </w:rPr>
        <w:t>So called b</w:t>
      </w:r>
      <w:r w:rsidR="00CA2CF5" w:rsidRPr="00031896">
        <w:rPr>
          <w:rFonts w:ascii="Times New Roman" w:hAnsi="Times New Roman" w:cs="Times New Roman"/>
          <w:sz w:val="24"/>
          <w:szCs w:val="24"/>
        </w:rPr>
        <w:t>ranch-site models,</w:t>
      </w:r>
      <w:r w:rsidR="0006000E" w:rsidRPr="00031896">
        <w:rPr>
          <w:rFonts w:ascii="Times New Roman" w:hAnsi="Times New Roman" w:cs="Times New Roman"/>
          <w:sz w:val="24"/>
          <w:szCs w:val="24"/>
        </w:rPr>
        <w:t xml:space="preserve"> such as </w:t>
      </w:r>
      <w:proofErr w:type="spellStart"/>
      <w:r w:rsidR="0006000E" w:rsidRPr="00031896">
        <w:rPr>
          <w:rFonts w:ascii="Times New Roman" w:hAnsi="Times New Roman" w:cs="Times New Roman"/>
          <w:sz w:val="24"/>
          <w:szCs w:val="24"/>
        </w:rPr>
        <w:t>HyPhy’s</w:t>
      </w:r>
      <w:proofErr w:type="spellEnd"/>
      <w:r w:rsidR="0006000E" w:rsidRPr="00031896">
        <w:rPr>
          <w:rFonts w:ascii="Times New Roman" w:hAnsi="Times New Roman" w:cs="Times New Roman"/>
          <w:sz w:val="24"/>
          <w:szCs w:val="24"/>
        </w:rPr>
        <w:t xml:space="preserve"> BUSTED and </w:t>
      </w:r>
      <w:proofErr w:type="spellStart"/>
      <w:r w:rsidR="0006000E" w:rsidRPr="00031896">
        <w:rPr>
          <w:rFonts w:ascii="Times New Roman" w:hAnsi="Times New Roman" w:cs="Times New Roman"/>
          <w:sz w:val="24"/>
          <w:szCs w:val="24"/>
        </w:rPr>
        <w:t>aBSREL</w:t>
      </w:r>
      <w:proofErr w:type="spellEnd"/>
      <w:r w:rsidR="0006000E" w:rsidRPr="00031896">
        <w:rPr>
          <w:rFonts w:ascii="Times New Roman" w:hAnsi="Times New Roman" w:cs="Times New Roman"/>
          <w:sz w:val="24"/>
          <w:szCs w:val="24"/>
        </w:rPr>
        <w:t xml:space="preserve"> models</w:t>
      </w:r>
      <w:r w:rsidR="00580E1E">
        <w:rPr>
          <w:rFonts w:ascii="Times New Roman" w:hAnsi="Times New Roman" w:cs="Times New Roman"/>
          <w:sz w:val="24"/>
          <w:szCs w:val="24"/>
        </w:rPr>
        <w:t>, that</w:t>
      </w:r>
      <w:r w:rsidR="0006000E" w:rsidRPr="00031896">
        <w:rPr>
          <w:rFonts w:ascii="Times New Roman" w:hAnsi="Times New Roman" w:cs="Times New Roman"/>
          <w:sz w:val="24"/>
          <w:szCs w:val="24"/>
        </w:rPr>
        <w:t xml:space="preserve"> </w:t>
      </w:r>
      <w:r w:rsidR="00CA2CF5" w:rsidRPr="00031896">
        <w:rPr>
          <w:rFonts w:ascii="Times New Roman" w:hAnsi="Times New Roman" w:cs="Times New Roman"/>
          <w:sz w:val="24"/>
          <w:szCs w:val="24"/>
        </w:rPr>
        <w:t xml:space="preserve">allow </w:t>
      </w:r>
      <w:r w:rsidR="00580E1E">
        <w:rPr>
          <w:rFonts w:ascii="Times New Roman" w:hAnsi="Times New Roman" w:cs="Times New Roman"/>
          <w:sz w:val="24"/>
          <w:szCs w:val="24"/>
        </w:rPr>
        <w:t xml:space="preserve">substitution </w:t>
      </w:r>
      <w:r w:rsidR="00CA2CF5" w:rsidRPr="00031896">
        <w:rPr>
          <w:rFonts w:ascii="Times New Roman" w:hAnsi="Times New Roman" w:cs="Times New Roman"/>
          <w:sz w:val="24"/>
          <w:szCs w:val="24"/>
        </w:rPr>
        <w:t xml:space="preserve">rates to vary among both branches and </w:t>
      </w:r>
      <w:r w:rsidR="00580E1E">
        <w:rPr>
          <w:rFonts w:ascii="Times New Roman" w:hAnsi="Times New Roman" w:cs="Times New Roman"/>
          <w:sz w:val="24"/>
          <w:szCs w:val="24"/>
        </w:rPr>
        <w:t xml:space="preserve">codon </w:t>
      </w:r>
      <w:r w:rsidR="00CA2CF5" w:rsidRPr="00031896">
        <w:rPr>
          <w:rFonts w:ascii="Times New Roman" w:hAnsi="Times New Roman" w:cs="Times New Roman"/>
          <w:sz w:val="24"/>
          <w:szCs w:val="24"/>
        </w:rPr>
        <w:t xml:space="preserve">sites, </w:t>
      </w:r>
      <w:r w:rsidR="0006000E" w:rsidRPr="00031896">
        <w:rPr>
          <w:rFonts w:ascii="Times New Roman" w:hAnsi="Times New Roman" w:cs="Times New Roman"/>
          <w:sz w:val="24"/>
          <w:szCs w:val="24"/>
        </w:rPr>
        <w:t>result</w:t>
      </w:r>
      <w:r w:rsidR="00580E1E">
        <w:rPr>
          <w:rFonts w:ascii="Times New Roman" w:hAnsi="Times New Roman" w:cs="Times New Roman"/>
          <w:sz w:val="24"/>
          <w:szCs w:val="24"/>
        </w:rPr>
        <w:t>ed</w:t>
      </w:r>
      <w:r w:rsidR="0006000E" w:rsidRPr="00031896">
        <w:rPr>
          <w:rFonts w:ascii="Times New Roman" w:hAnsi="Times New Roman" w:cs="Times New Roman"/>
          <w:sz w:val="24"/>
          <w:szCs w:val="24"/>
        </w:rPr>
        <w:t xml:space="preserve"> in more genes inferred with evidence for positive selection when using the </w:t>
      </w:r>
      <w:r w:rsidR="00580E1E">
        <w:rPr>
          <w:rFonts w:ascii="Times New Roman" w:hAnsi="Times New Roman" w:cs="Times New Roman"/>
          <w:sz w:val="24"/>
          <w:szCs w:val="24"/>
        </w:rPr>
        <w:t xml:space="preserve">inferred gene </w:t>
      </w:r>
      <w:r w:rsidR="0006000E" w:rsidRPr="00031896">
        <w:rPr>
          <w:rFonts w:ascii="Times New Roman" w:hAnsi="Times New Roman" w:cs="Times New Roman"/>
          <w:sz w:val="24"/>
          <w:szCs w:val="24"/>
        </w:rPr>
        <w:t>(</w:t>
      </w:r>
      <w:r w:rsidR="0006000E" w:rsidRPr="005B45C4">
        <w:rPr>
          <w:rFonts w:ascii="Times New Roman" w:hAnsi="Times New Roman" w:cs="Times New Roman"/>
          <w:i/>
          <w:iCs/>
          <w:sz w:val="24"/>
          <w:szCs w:val="24"/>
        </w:rPr>
        <w:t>i.e.</w:t>
      </w:r>
      <w:r w:rsidR="0006000E" w:rsidRPr="00031896">
        <w:rPr>
          <w:rFonts w:ascii="Times New Roman" w:hAnsi="Times New Roman" w:cs="Times New Roman"/>
          <w:sz w:val="24"/>
          <w:szCs w:val="24"/>
        </w:rPr>
        <w:t xml:space="preserve">, the </w:t>
      </w:r>
      <w:r w:rsidR="00580E1E" w:rsidRPr="00031896">
        <w:rPr>
          <w:rFonts w:ascii="Times New Roman" w:hAnsi="Times New Roman" w:cs="Times New Roman"/>
          <w:sz w:val="24"/>
          <w:szCs w:val="24"/>
        </w:rPr>
        <w:t>correct tree</w:t>
      </w:r>
      <w:r w:rsidR="0006000E" w:rsidRPr="00031896">
        <w:rPr>
          <w:rFonts w:ascii="Times New Roman" w:hAnsi="Times New Roman" w:cs="Times New Roman"/>
          <w:sz w:val="24"/>
          <w:szCs w:val="24"/>
        </w:rPr>
        <w:t>, assuming no errors in gene tree reconstruction). This means that using a concatenated tree for these tests results in</w:t>
      </w:r>
      <w:r w:rsidR="00580E1E">
        <w:rPr>
          <w:rFonts w:ascii="Times New Roman" w:hAnsi="Times New Roman" w:cs="Times New Roman"/>
          <w:sz w:val="24"/>
          <w:szCs w:val="24"/>
        </w:rPr>
        <w:t xml:space="preserve"> reduced power to detect positive selection</w:t>
      </w:r>
      <w:r w:rsidR="0006000E" w:rsidRPr="00031896">
        <w:rPr>
          <w:rFonts w:ascii="Times New Roman" w:hAnsi="Times New Roman" w:cs="Times New Roman"/>
          <w:sz w:val="24"/>
          <w:szCs w:val="24"/>
        </w:rPr>
        <w:t xml:space="preserve">. </w:t>
      </w:r>
      <w:r w:rsidR="002E769D" w:rsidRPr="00031896">
        <w:rPr>
          <w:rFonts w:ascii="Times New Roman" w:hAnsi="Times New Roman" w:cs="Times New Roman"/>
          <w:sz w:val="24"/>
          <w:szCs w:val="24"/>
        </w:rPr>
        <w:t>On the other hand, models that only allow rates to vary among sites, such as PAML’s M1a vs. M2a test, show</w:t>
      </w:r>
      <w:r w:rsidR="00580E1E">
        <w:rPr>
          <w:rFonts w:ascii="Times New Roman" w:hAnsi="Times New Roman" w:cs="Times New Roman"/>
          <w:sz w:val="24"/>
          <w:szCs w:val="24"/>
        </w:rPr>
        <w:t>ed</w:t>
      </w:r>
      <w:r w:rsidR="002E769D" w:rsidRPr="00031896">
        <w:rPr>
          <w:rFonts w:ascii="Times New Roman" w:hAnsi="Times New Roman" w:cs="Times New Roman"/>
          <w:sz w:val="24"/>
          <w:szCs w:val="24"/>
        </w:rPr>
        <w:t xml:space="preserve"> an increase in</w:t>
      </w:r>
      <w:r w:rsidR="006D0342">
        <w:rPr>
          <w:rFonts w:ascii="Times New Roman" w:hAnsi="Times New Roman" w:cs="Times New Roman"/>
          <w:sz w:val="24"/>
          <w:szCs w:val="24"/>
        </w:rPr>
        <w:t xml:space="preserve"> the number</w:t>
      </w:r>
      <w:r w:rsidR="002E769D" w:rsidRPr="00031896">
        <w:rPr>
          <w:rFonts w:ascii="Times New Roman" w:hAnsi="Times New Roman" w:cs="Times New Roman"/>
          <w:sz w:val="24"/>
          <w:szCs w:val="24"/>
        </w:rPr>
        <w:t xml:space="preserve"> </w:t>
      </w:r>
      <w:r w:rsidRPr="00031896">
        <w:rPr>
          <w:rFonts w:ascii="Times New Roman" w:hAnsi="Times New Roman" w:cs="Times New Roman"/>
          <w:sz w:val="24"/>
          <w:szCs w:val="24"/>
        </w:rPr>
        <w:t>false positives</w:t>
      </w:r>
      <w:r w:rsidR="006D0342">
        <w:rPr>
          <w:rFonts w:ascii="Times New Roman" w:hAnsi="Times New Roman" w:cs="Times New Roman"/>
          <w:sz w:val="24"/>
          <w:szCs w:val="24"/>
        </w:rPr>
        <w:t xml:space="preserve"> inferred </w:t>
      </w:r>
      <w:r w:rsidR="006D0342">
        <w:rPr>
          <w:rFonts w:ascii="Times New Roman" w:hAnsi="Times New Roman" w:cs="Times New Roman"/>
          <w:sz w:val="24"/>
          <w:szCs w:val="24"/>
        </w:rPr>
        <w:lastRenderedPageBreak/>
        <w:t>when using the wrong tree</w:t>
      </w:r>
      <w:r w:rsidRPr="00031896">
        <w:rPr>
          <w:rFonts w:ascii="Times New Roman" w:hAnsi="Times New Roman" w:cs="Times New Roman"/>
          <w:sz w:val="24"/>
          <w:szCs w:val="24"/>
        </w:rPr>
        <w:t>.</w:t>
      </w:r>
      <w:r w:rsidR="00580E1E">
        <w:rPr>
          <w:rFonts w:ascii="Times New Roman" w:hAnsi="Times New Roman" w:cs="Times New Roman"/>
          <w:sz w:val="24"/>
          <w:szCs w:val="24"/>
        </w:rPr>
        <w:t xml:space="preserve"> That is, tree mis-specification result</w:t>
      </w:r>
      <w:r w:rsidR="00C445FE">
        <w:rPr>
          <w:rFonts w:ascii="Times New Roman" w:hAnsi="Times New Roman" w:cs="Times New Roman"/>
          <w:sz w:val="24"/>
          <w:szCs w:val="24"/>
        </w:rPr>
        <w:t>s</w:t>
      </w:r>
      <w:r w:rsidR="00473159">
        <w:rPr>
          <w:rFonts w:ascii="Times New Roman" w:hAnsi="Times New Roman" w:cs="Times New Roman"/>
          <w:sz w:val="24"/>
          <w:szCs w:val="24"/>
        </w:rPr>
        <w:t xml:space="preserve"> in</w:t>
      </w:r>
      <w:r w:rsidR="00C445FE">
        <w:rPr>
          <w:rFonts w:ascii="Times New Roman" w:hAnsi="Times New Roman" w:cs="Times New Roman"/>
          <w:sz w:val="24"/>
          <w:szCs w:val="24"/>
        </w:rPr>
        <w:t xml:space="preserve"> spurious increases in </w:t>
      </w:r>
      <w:proofErr w:type="spellStart"/>
      <w:r w:rsidR="00C445FE" w:rsidRPr="005B45C4">
        <w:rPr>
          <w:rFonts w:ascii="Times New Roman" w:hAnsi="Times New Roman" w:cs="Times New Roman"/>
          <w:i/>
          <w:iCs/>
          <w:sz w:val="24"/>
          <w:szCs w:val="24"/>
        </w:rPr>
        <w:t>dN</w:t>
      </w:r>
      <w:proofErr w:type="spellEnd"/>
      <w:r w:rsidR="00C445FE" w:rsidRPr="005B45C4">
        <w:rPr>
          <w:rFonts w:ascii="Times New Roman" w:hAnsi="Times New Roman" w:cs="Times New Roman"/>
          <w:i/>
          <w:iCs/>
          <w:sz w:val="24"/>
          <w:szCs w:val="24"/>
        </w:rPr>
        <w:t>/</w:t>
      </w:r>
      <w:proofErr w:type="spellStart"/>
      <w:r w:rsidR="00C445FE" w:rsidRPr="005B45C4">
        <w:rPr>
          <w:rFonts w:ascii="Times New Roman" w:hAnsi="Times New Roman" w:cs="Times New Roman"/>
          <w:i/>
          <w:iCs/>
          <w:sz w:val="24"/>
          <w:szCs w:val="24"/>
        </w:rPr>
        <w:t>dS</w:t>
      </w:r>
      <w:proofErr w:type="spellEnd"/>
      <w:r w:rsidR="00C445FE">
        <w:rPr>
          <w:rFonts w:ascii="Times New Roman" w:hAnsi="Times New Roman" w:cs="Times New Roman"/>
          <w:sz w:val="24"/>
          <w:szCs w:val="24"/>
        </w:rPr>
        <w:t xml:space="preserve"> that </w:t>
      </w:r>
      <w:r w:rsidR="006C1351">
        <w:rPr>
          <w:rFonts w:ascii="Times New Roman" w:hAnsi="Times New Roman" w:cs="Times New Roman"/>
          <w:sz w:val="24"/>
          <w:szCs w:val="24"/>
        </w:rPr>
        <w:t>mimic</w:t>
      </w:r>
      <w:r w:rsidR="00C445FE">
        <w:rPr>
          <w:rFonts w:ascii="Times New Roman" w:hAnsi="Times New Roman" w:cs="Times New Roman"/>
          <w:sz w:val="24"/>
          <w:szCs w:val="24"/>
        </w:rPr>
        <w:t xml:space="preserve"> positive selection.  </w:t>
      </w:r>
      <w:r w:rsidRPr="00031896">
        <w:rPr>
          <w:rFonts w:ascii="Times New Roman" w:hAnsi="Times New Roman" w:cs="Times New Roman"/>
          <w:sz w:val="24"/>
          <w:szCs w:val="24"/>
        </w:rPr>
        <w:t xml:space="preserve"> </w:t>
      </w:r>
    </w:p>
    <w:p w14:paraId="74B68322" w14:textId="7466904D" w:rsidR="005D3A4E" w:rsidRPr="00031896" w:rsidRDefault="00C445FE" w:rsidP="005D3A4E">
      <w:pPr>
        <w:spacing w:after="0"/>
        <w:jc w:val="both"/>
        <w:rPr>
          <w:rFonts w:ascii="Times New Roman" w:hAnsi="Times New Roman" w:cs="Times New Roman"/>
          <w:sz w:val="24"/>
          <w:szCs w:val="24"/>
        </w:rPr>
      </w:pPr>
      <w:r>
        <w:rPr>
          <w:rFonts w:ascii="Times New Roman" w:hAnsi="Times New Roman" w:cs="Times New Roman"/>
          <w:sz w:val="24"/>
          <w:szCs w:val="24"/>
        </w:rPr>
        <w:tab/>
        <w:t>These r</w:t>
      </w:r>
      <w:r w:rsidR="0002598C" w:rsidRPr="00031896">
        <w:rPr>
          <w:rFonts w:ascii="Times New Roman" w:hAnsi="Times New Roman" w:cs="Times New Roman"/>
          <w:sz w:val="24"/>
          <w:szCs w:val="24"/>
        </w:rPr>
        <w:t xml:space="preserve">esults </w:t>
      </w:r>
      <w:r>
        <w:rPr>
          <w:rFonts w:ascii="Times New Roman" w:hAnsi="Times New Roman" w:cs="Times New Roman"/>
          <w:sz w:val="24"/>
          <w:szCs w:val="24"/>
        </w:rPr>
        <w:t xml:space="preserve">likely </w:t>
      </w:r>
      <w:r w:rsidR="0002598C" w:rsidRPr="00031896">
        <w:rPr>
          <w:rFonts w:ascii="Times New Roman" w:hAnsi="Times New Roman" w:cs="Times New Roman"/>
          <w:sz w:val="24"/>
          <w:szCs w:val="24"/>
        </w:rPr>
        <w:t xml:space="preserve">have wide-ranging </w:t>
      </w:r>
      <w:r w:rsidR="007336E1">
        <w:rPr>
          <w:rFonts w:ascii="Times New Roman" w:hAnsi="Times New Roman" w:cs="Times New Roman"/>
          <w:sz w:val="24"/>
          <w:szCs w:val="24"/>
        </w:rPr>
        <w:t>implications</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for</w:t>
      </w:r>
      <w:r w:rsidR="0002598C" w:rsidRPr="00031896">
        <w:rPr>
          <w:rFonts w:ascii="Times New Roman" w:hAnsi="Times New Roman" w:cs="Times New Roman"/>
          <w:sz w:val="24"/>
          <w:szCs w:val="24"/>
        </w:rPr>
        <w:t xml:space="preserve"> various aspects of phylogenetics and comparative genomic analysis. </w:t>
      </w:r>
      <w:r w:rsidR="00D052F4" w:rsidRPr="00031896">
        <w:rPr>
          <w:rFonts w:ascii="Times New Roman" w:hAnsi="Times New Roman" w:cs="Times New Roman"/>
          <w:sz w:val="24"/>
          <w:szCs w:val="24"/>
        </w:rPr>
        <w:t xml:space="preserve">First, it is imperative that when testing a specific locus for positive selection, discordance </w:t>
      </w:r>
      <w:r w:rsidR="007336E1">
        <w:rPr>
          <w:rFonts w:ascii="Times New Roman" w:hAnsi="Times New Roman" w:cs="Times New Roman"/>
          <w:sz w:val="24"/>
          <w:szCs w:val="24"/>
        </w:rPr>
        <w:t>among</w:t>
      </w:r>
      <w:r w:rsidR="007336E1" w:rsidRPr="00031896">
        <w:rPr>
          <w:rFonts w:ascii="Times New Roman" w:hAnsi="Times New Roman" w:cs="Times New Roman"/>
          <w:sz w:val="24"/>
          <w:szCs w:val="24"/>
        </w:rPr>
        <w:t xml:space="preserve"> </w:t>
      </w:r>
      <w:r w:rsidR="00D052F4" w:rsidRPr="00031896">
        <w:rPr>
          <w:rFonts w:ascii="Times New Roman" w:hAnsi="Times New Roman" w:cs="Times New Roman"/>
          <w:sz w:val="24"/>
          <w:szCs w:val="24"/>
        </w:rPr>
        <w:t xml:space="preserve">loci must be accounted for. This </w:t>
      </w:r>
      <w:r>
        <w:rPr>
          <w:rFonts w:ascii="Times New Roman" w:hAnsi="Times New Roman" w:cs="Times New Roman"/>
          <w:sz w:val="24"/>
          <w:szCs w:val="24"/>
        </w:rPr>
        <w:t xml:space="preserve">is </w:t>
      </w:r>
      <w:r w:rsidR="00D052F4" w:rsidRPr="00031896">
        <w:rPr>
          <w:rFonts w:ascii="Times New Roman" w:hAnsi="Times New Roman" w:cs="Times New Roman"/>
          <w:sz w:val="24"/>
          <w:szCs w:val="24"/>
        </w:rPr>
        <w:t>most easily achieved by simply using the gene tree (or other locus type) as input to the test for selection</w:t>
      </w:r>
      <w:r w:rsidR="00027007">
        <w:rPr>
          <w:rFonts w:ascii="Times New Roman" w:hAnsi="Times New Roman" w:cs="Times New Roman"/>
          <w:sz w:val="24"/>
          <w:szCs w:val="24"/>
        </w:rPr>
        <w:t xml:space="preserve"> </w: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 </w:instrText>
      </w:r>
      <w:r w:rsidR="00027007">
        <w:rPr>
          <w:rFonts w:ascii="Times New Roman" w:hAnsi="Times New Roman" w:cs="Times New Roman"/>
          <w:sz w:val="24"/>
          <w:szCs w:val="24"/>
        </w:rPr>
        <w:fldChar w:fldCharType="begin">
          <w:fldData xml:space="preserve">PEVuZE5vdGU+PENpdGU+PEF1dGhvcj5Sb3ljcm9mdDwvQXV0aG9yPjxZZWFyPjIwMjE8L1llYXI+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</w:fldData>
        </w:fldChar>
      </w:r>
      <w:r w:rsidR="00027007">
        <w:rPr>
          <w:rFonts w:ascii="Times New Roman" w:hAnsi="Times New Roman" w:cs="Times New Roman"/>
          <w:sz w:val="24"/>
          <w:szCs w:val="24"/>
        </w:rPr>
        <w:instrText xml:space="preserve"> ADDIN EN.CITE.DATA </w:instrText>
      </w:r>
      <w:r w:rsidR="00027007">
        <w:rPr>
          <w:rFonts w:ascii="Times New Roman" w:hAnsi="Times New Roman" w:cs="Times New Roman"/>
          <w:sz w:val="24"/>
          <w:szCs w:val="24"/>
        </w:rPr>
      </w:r>
      <w:r w:rsidR="00027007">
        <w:rPr>
          <w:rFonts w:ascii="Times New Roman" w:hAnsi="Times New Roman" w:cs="Times New Roman"/>
          <w:sz w:val="24"/>
          <w:szCs w:val="24"/>
        </w:rPr>
        <w:fldChar w:fldCharType="end"/>
      </w:r>
      <w:r w:rsidR="00027007">
        <w:rPr>
          <w:rFonts w:ascii="Times New Roman" w:hAnsi="Times New Roman" w:cs="Times New Roman"/>
          <w:sz w:val="24"/>
          <w:szCs w:val="24"/>
        </w:rPr>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 Roycroft et al. 2021)</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However, as </w:t>
      </w:r>
      <w:r w:rsidR="00027007">
        <w:rPr>
          <w:rFonts w:ascii="Times New Roman" w:hAnsi="Times New Roman" w:cs="Times New Roman"/>
          <w:sz w:val="24"/>
          <w:szCs w:val="24"/>
        </w:rPr>
        <w:fldChar w:fldCharType="begin"/>
      </w:r>
      <w:r w:rsidR="00027007">
        <w:rPr>
          <w:rFonts w:ascii="Times New Roman" w:hAnsi="Times New Roman" w:cs="Times New Roman"/>
          <w:sz w:val="24"/>
          <w:szCs w:val="24"/>
        </w:rPr>
        <w:instrText xml:space="preserve"> ADDIN EN.CITE &lt;EndNote&gt;&lt;Cite AuthorYear="1"&gt;&lt;Author&gt;Mendes&lt;/Author&gt;&lt;Year&gt;2016&lt;/Year&gt;&lt;RecNum&gt;1&lt;/RecNum&gt;&lt;DisplayText&gt;Mendes and Hahn (2016)&lt;/DisplayText&gt;&lt;record&gt;&lt;rec-number&gt;1&lt;/rec-number&gt;&lt;foreign-keys&gt;&lt;key app="EN" db-id="vdwt9psdezv5tlee9vn5swzfzafw0azp5adx" timestamp="1632753686"&gt;1&lt;/key&gt;&lt;/foreign-keys&gt;&lt;ref-type name="Journal Article"&gt;17&lt;/ref-type&gt;&lt;contributors&gt;&lt;authors&gt;&lt;author&gt;Mendes, F. K.&lt;/author&gt;&lt;author&gt;Hahn, M. W.&lt;/author&gt;&lt;/authors&gt;&lt;/contributors&gt;&lt;auth-address&gt;Department of Biology and fkmendes@indiana.edu.&amp;#xD;Department of Biology and School of Informatics and Computing, Indiana University, Bloomington, IN 47405, USA.&lt;/auth-address&gt;&lt;titles&gt;&lt;title&gt;Gene Tree Discordance Causes Apparent Substitution Rate Variation&lt;/title&gt;&lt;secondary-title&gt;Syst Biol&lt;/secondary-title&gt;&lt;/titles&gt;&lt;periodical&gt;&lt;full-title&gt;Syst Biol&lt;/full-title&gt;&lt;/periodical&gt;&lt;pages&gt;711-21&lt;/pages&gt;&lt;volume&gt;65&lt;/volume&gt;&lt;number&gt;4&lt;/number&gt;&lt;edition&gt;2016/03/02&lt;/edition&gt;&lt;keywords&gt;&lt;keyword&gt;Amino Acid Substitution&lt;/keyword&gt;&lt;keyword&gt;Animals&lt;/keyword&gt;&lt;keyword&gt;Drosophila/genetics&lt;/keyword&gt;&lt;keyword&gt;*Evolution, Molecular&lt;/keyword&gt;&lt;keyword&gt;*Genome&lt;/keyword&gt;&lt;keyword&gt;*Models, Genetic&lt;/keyword&gt;&lt;keyword&gt;Phylogeny&lt;/keyword&gt;&lt;keyword&gt;*Gene tree discordance&lt;/keyword&gt;&lt;keyword&gt;*hemiplasy&lt;/keyword&gt;&lt;keyword&gt;*incomplete lineage sorting&lt;/keyword&gt;&lt;keyword&gt;*substitution rates&lt;/keyword&gt;&lt;/keywords&gt;&lt;dates&gt;&lt;year&gt;2016&lt;/year&gt;&lt;pub-dates&gt;&lt;date&gt;Jul&lt;/date&gt;&lt;/pub-dates&gt;&lt;/dates&gt;&lt;isbn&gt;1076-836X (Electronic)&amp;#xD;1063-5157 (Linking)&lt;/isbn&gt;&lt;accession-num&gt;26927960&lt;/accession-num&gt;&lt;urls&gt;&lt;related-urls&gt;&lt;url&gt;https://www.ncbi.nlm.nih.gov/pubmed/26927960&lt;/url&gt;&lt;/related-urls&gt;&lt;/urls&gt;&lt;electronic-resource-num&gt;10.1093/sysbio/syw018&lt;/electronic-resource-num&gt;&lt;/record&gt;&lt;/Cite&gt;&lt;/EndNote&gt;</w:instrText>
      </w:r>
      <w:r w:rsidR="00027007">
        <w:rPr>
          <w:rFonts w:ascii="Times New Roman" w:hAnsi="Times New Roman" w:cs="Times New Roman"/>
          <w:sz w:val="24"/>
          <w:szCs w:val="24"/>
        </w:rPr>
        <w:fldChar w:fldCharType="separate"/>
      </w:r>
      <w:r w:rsidR="00027007">
        <w:rPr>
          <w:rFonts w:ascii="Times New Roman" w:hAnsi="Times New Roman" w:cs="Times New Roman"/>
          <w:noProof/>
          <w:sz w:val="24"/>
          <w:szCs w:val="24"/>
        </w:rPr>
        <w:t>Mendes and Hahn (2016)</w:t>
      </w:r>
      <w:r w:rsidR="00027007">
        <w:rPr>
          <w:rFonts w:ascii="Times New Roman" w:hAnsi="Times New Roman" w:cs="Times New Roman"/>
          <w:sz w:val="24"/>
          <w:szCs w:val="24"/>
        </w:rPr>
        <w:fldChar w:fldCharType="end"/>
      </w:r>
      <w:r w:rsidR="00027007">
        <w:rPr>
          <w:rFonts w:ascii="Times New Roman" w:hAnsi="Times New Roman" w:cs="Times New Roman"/>
          <w:sz w:val="24"/>
          <w:szCs w:val="24"/>
        </w:rPr>
        <w:t xml:space="preserve"> point out, this may not completely mask the effects of discordance on substitution rates, as sites within a single gene may still have evolved under different histories </w:t>
      </w:r>
      <w:r w:rsidR="002F50EA">
        <w:rPr>
          <w:rFonts w:ascii="Times New Roman" w:hAnsi="Times New Roman" w:cs="Times New Roman"/>
          <w:sz w:val="24"/>
          <w:szCs w:val="24"/>
        </w:rPr>
        <w:t>because of</w:t>
      </w:r>
      <w:r w:rsidR="00027007">
        <w:rPr>
          <w:rFonts w:ascii="Times New Roman" w:hAnsi="Times New Roman" w:cs="Times New Roman"/>
          <w:sz w:val="24"/>
          <w:szCs w:val="24"/>
        </w:rPr>
        <w:t xml:space="preserve"> within-gene recombination. We find evidence for this here as well, given that tree similarity </w:t>
      </w:r>
      <w:r>
        <w:rPr>
          <w:rFonts w:ascii="Times New Roman" w:hAnsi="Times New Roman" w:cs="Times New Roman"/>
          <w:sz w:val="24"/>
          <w:szCs w:val="24"/>
        </w:rPr>
        <w:t>diminished at scales that are less than</w:t>
      </w:r>
      <w:r w:rsidR="00027007">
        <w:rPr>
          <w:rFonts w:ascii="Times New Roman" w:hAnsi="Times New Roman" w:cs="Times New Roman"/>
          <w:sz w:val="24"/>
          <w:szCs w:val="24"/>
        </w:rPr>
        <w:t xml:space="preserve"> the average </w:t>
      </w:r>
      <w:r w:rsidR="002F50EA">
        <w:rPr>
          <w:rFonts w:ascii="Times New Roman" w:hAnsi="Times New Roman" w:cs="Times New Roman"/>
          <w:sz w:val="24"/>
          <w:szCs w:val="24"/>
        </w:rPr>
        <w:t>genomic distance between the beginning and end of a coding sequence in mice</w:t>
      </w:r>
      <w:r w:rsidR="00027007">
        <w:rPr>
          <w:rFonts w:ascii="Times New Roman" w:hAnsi="Times New Roman" w:cs="Times New Roman"/>
          <w:sz w:val="24"/>
          <w:szCs w:val="24"/>
        </w:rPr>
        <w:t xml:space="preserve"> </w:t>
      </w:r>
      <w:r>
        <w:rPr>
          <w:rFonts w:ascii="Times New Roman" w:hAnsi="Times New Roman" w:cs="Times New Roman"/>
          <w:sz w:val="24"/>
          <w:szCs w:val="24"/>
        </w:rPr>
        <w:t>(</w:t>
      </w:r>
      <w:r w:rsidR="002F50EA" w:rsidRPr="00031896">
        <w:rPr>
          <w:rFonts w:ascii="Times New Roman" w:hAnsi="Times New Roman" w:cs="Times New Roman"/>
          <w:sz w:val="24"/>
          <w:szCs w:val="24"/>
        </w:rPr>
        <w:t>240.5 kb</w:t>
      </w:r>
      <w:r>
        <w:rPr>
          <w:rFonts w:ascii="Times New Roman" w:hAnsi="Times New Roman" w:cs="Times New Roman"/>
          <w:sz w:val="24"/>
          <w:szCs w:val="24"/>
        </w:rPr>
        <w:t xml:space="preserve"> in this data set)</w:t>
      </w:r>
      <w:r w:rsidR="002F50EA">
        <w:rPr>
          <w:rFonts w:ascii="Times New Roman" w:hAnsi="Times New Roman" w:cs="Times New Roman"/>
          <w:sz w:val="24"/>
          <w:szCs w:val="24"/>
        </w:rPr>
        <w:t xml:space="preserve">. Nevertheless, </w:t>
      </w:r>
      <w:r>
        <w:rPr>
          <w:rFonts w:ascii="Times New Roman" w:hAnsi="Times New Roman" w:cs="Times New Roman"/>
          <w:sz w:val="24"/>
          <w:szCs w:val="24"/>
        </w:rPr>
        <w:t xml:space="preserve">starting with an inferred </w:t>
      </w:r>
      <w:r w:rsidR="002F50EA">
        <w:rPr>
          <w:rFonts w:ascii="Times New Roman" w:hAnsi="Times New Roman" w:cs="Times New Roman"/>
          <w:sz w:val="24"/>
          <w:szCs w:val="24"/>
        </w:rPr>
        <w:t>gene</w:t>
      </w:r>
      <w:r w:rsidR="00B110E9">
        <w:rPr>
          <w:rFonts w:ascii="Times New Roman" w:hAnsi="Times New Roman" w:cs="Times New Roman"/>
          <w:sz w:val="24"/>
          <w:szCs w:val="24"/>
        </w:rPr>
        <w:t xml:space="preserve"> t</w:t>
      </w:r>
      <w:r w:rsidR="002F50EA">
        <w:rPr>
          <w:rFonts w:ascii="Times New Roman" w:hAnsi="Times New Roman" w:cs="Times New Roman"/>
          <w:sz w:val="24"/>
          <w:szCs w:val="24"/>
        </w:rPr>
        <w:t>rees is</w:t>
      </w:r>
      <w:r>
        <w:rPr>
          <w:rFonts w:ascii="Times New Roman" w:hAnsi="Times New Roman" w:cs="Times New Roman"/>
          <w:sz w:val="24"/>
          <w:szCs w:val="24"/>
        </w:rPr>
        <w:t xml:space="preserve"> advisable</w:t>
      </w:r>
      <w:r w:rsidR="002F50EA">
        <w:rPr>
          <w:rFonts w:ascii="Times New Roman" w:hAnsi="Times New Roman" w:cs="Times New Roman"/>
          <w:sz w:val="24"/>
          <w:szCs w:val="24"/>
        </w:rPr>
        <w:t xml:space="preserve"> whenever possible</w:t>
      </w:r>
      <w:r w:rsidR="00FF15C6">
        <w:rPr>
          <w:rFonts w:ascii="Times New Roman" w:hAnsi="Times New Roman" w:cs="Times New Roman"/>
          <w:sz w:val="24"/>
          <w:szCs w:val="24"/>
        </w:rPr>
        <w:t>, followed by a secondary analysis on evidence for within-gene variation in phylogenetic history.</w:t>
      </w:r>
      <w:r w:rsidR="007146C0">
        <w:rPr>
          <w:rFonts w:ascii="Times New Roman" w:hAnsi="Times New Roman" w:cs="Times New Roman"/>
          <w:sz w:val="24"/>
          <w:szCs w:val="24"/>
        </w:rPr>
        <w:t xml:space="preserve"> However, </w:t>
      </w:r>
      <w:r w:rsidR="006C1351">
        <w:rPr>
          <w:rFonts w:ascii="Times New Roman" w:hAnsi="Times New Roman" w:cs="Times New Roman"/>
          <w:sz w:val="24"/>
          <w:szCs w:val="24"/>
        </w:rPr>
        <w:t xml:space="preserve">incorporating discordance into a comparative framework is not trivial and </w:t>
      </w:r>
      <w:r w:rsidR="007146C0">
        <w:rPr>
          <w:rFonts w:ascii="Times New Roman" w:hAnsi="Times New Roman" w:cs="Times New Roman"/>
          <w:sz w:val="24"/>
          <w:szCs w:val="24"/>
        </w:rPr>
        <w:t>many comparative genomic methods</w:t>
      </w:r>
      <w:r w:rsidR="006C1351">
        <w:rPr>
          <w:rFonts w:ascii="Times New Roman" w:hAnsi="Times New Roman" w:cs="Times New Roman"/>
          <w:sz w:val="24"/>
          <w:szCs w:val="24"/>
        </w:rPr>
        <w:t xml:space="preserve"> assum</w:t>
      </w:r>
      <w:r w:rsidR="007B062B">
        <w:rPr>
          <w:rFonts w:ascii="Times New Roman" w:hAnsi="Times New Roman" w:cs="Times New Roman"/>
          <w:sz w:val="24"/>
          <w:szCs w:val="24"/>
        </w:rPr>
        <w:t xml:space="preserve">e </w:t>
      </w:r>
      <w:r w:rsidR="006C1351">
        <w:rPr>
          <w:rFonts w:ascii="Times New Roman" w:hAnsi="Times New Roman" w:cs="Times New Roman"/>
          <w:sz w:val="24"/>
          <w:szCs w:val="24"/>
        </w:rPr>
        <w:t xml:space="preserve">a single species tree to </w:t>
      </w:r>
      <w:r w:rsidR="007146C0">
        <w:rPr>
          <w:rFonts w:ascii="Times New Roman" w:hAnsi="Times New Roman" w:cs="Times New Roman"/>
          <w:sz w:val="24"/>
          <w:szCs w:val="24"/>
        </w:rPr>
        <w:t>that test for changes in substitution rates in a phylogeny</w:t>
      </w:r>
      <w:r w:rsidR="00A15B4F">
        <w:rPr>
          <w:rFonts w:ascii="Times New Roman" w:hAnsi="Times New Roman" w:cs="Times New Roman"/>
          <w:sz w:val="24"/>
          <w:szCs w:val="24"/>
        </w:rPr>
        <w:t xml:space="preserve"> </w: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 </w:instrText>
      </w:r>
      <w:r w:rsidR="00A15B4F">
        <w:rPr>
          <w:rFonts w:ascii="Times New Roman" w:hAnsi="Times New Roman" w:cs="Times New Roman"/>
          <w:sz w:val="24"/>
          <w:szCs w:val="24"/>
        </w:rPr>
        <w:fldChar w:fldCharType="begin">
          <w:fldData xml:space="preserve">PEVuZE5vdGU+PENpdGU+PEF1dGhvcj5IdTwvQXV0aG9yPjxZZWFyPjIwMTk8L1llYXI+PFJlY051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</w:fldData>
        </w:fldChar>
      </w:r>
      <w:r w:rsidR="00A15B4F">
        <w:rPr>
          <w:rFonts w:ascii="Times New Roman" w:hAnsi="Times New Roman" w:cs="Times New Roman"/>
          <w:sz w:val="24"/>
          <w:szCs w:val="24"/>
        </w:rPr>
        <w:instrText xml:space="preserve"> ADDIN EN.CITE.DATA </w:instrText>
      </w:r>
      <w:r w:rsidR="00A15B4F">
        <w:rPr>
          <w:rFonts w:ascii="Times New Roman" w:hAnsi="Times New Roman" w:cs="Times New Roman"/>
          <w:sz w:val="24"/>
          <w:szCs w:val="24"/>
        </w:rPr>
      </w:r>
      <w:r w:rsidR="00A15B4F">
        <w:rPr>
          <w:rFonts w:ascii="Times New Roman" w:hAnsi="Times New Roman" w:cs="Times New Roman"/>
          <w:sz w:val="24"/>
          <w:szCs w:val="24"/>
        </w:rPr>
        <w:fldChar w:fldCharType="end"/>
      </w:r>
      <w:r w:rsidR="00A15B4F">
        <w:rPr>
          <w:rFonts w:ascii="Times New Roman" w:hAnsi="Times New Roman" w:cs="Times New Roman"/>
          <w:sz w:val="24"/>
          <w:szCs w:val="24"/>
        </w:rPr>
      </w:r>
      <w:r w:rsidR="00A15B4F">
        <w:rPr>
          <w:rFonts w:ascii="Times New Roman" w:hAnsi="Times New Roman" w:cs="Times New Roman"/>
          <w:sz w:val="24"/>
          <w:szCs w:val="24"/>
        </w:rPr>
        <w:fldChar w:fldCharType="separate"/>
      </w:r>
      <w:r w:rsidR="00A15B4F">
        <w:rPr>
          <w:rFonts w:ascii="Times New Roman" w:hAnsi="Times New Roman" w:cs="Times New Roman"/>
          <w:noProof/>
          <w:sz w:val="24"/>
          <w:szCs w:val="24"/>
        </w:rPr>
        <w:t>(Pollard et al. 2010; Hu et al. 2019; Partha et al. 2019)</w:t>
      </w:r>
      <w:r w:rsidR="00A15B4F">
        <w:rPr>
          <w:rFonts w:ascii="Times New Roman" w:hAnsi="Times New Roman" w:cs="Times New Roman"/>
          <w:sz w:val="24"/>
          <w:szCs w:val="24"/>
        </w:rPr>
        <w:fldChar w:fldCharType="end"/>
      </w:r>
      <w:r w:rsidR="006C1351">
        <w:rPr>
          <w:rFonts w:ascii="Times New Roman" w:hAnsi="Times New Roman" w:cs="Times New Roman"/>
          <w:sz w:val="24"/>
          <w:szCs w:val="24"/>
        </w:rPr>
        <w:t>. E</w:t>
      </w:r>
      <w:r w:rsidR="007146C0">
        <w:rPr>
          <w:rFonts w:ascii="Times New Roman" w:hAnsi="Times New Roman" w:cs="Times New Roman"/>
          <w:sz w:val="24"/>
          <w:szCs w:val="24"/>
        </w:rPr>
        <w:t xml:space="preserve">ven methods that do allow the use of different trees for different loci (like PAML and </w:t>
      </w:r>
      <w:proofErr w:type="spellStart"/>
      <w:r w:rsidR="007146C0">
        <w:rPr>
          <w:rFonts w:ascii="Times New Roman" w:hAnsi="Times New Roman" w:cs="Times New Roman"/>
          <w:sz w:val="24"/>
          <w:szCs w:val="24"/>
        </w:rPr>
        <w:t>HyPhy</w:t>
      </w:r>
      <w:proofErr w:type="spellEnd"/>
      <w:r w:rsidR="007146C0">
        <w:rPr>
          <w:rFonts w:ascii="Times New Roman" w:hAnsi="Times New Roman" w:cs="Times New Roman"/>
          <w:sz w:val="24"/>
          <w:szCs w:val="24"/>
        </w:rPr>
        <w:t>)</w:t>
      </w:r>
      <w:r w:rsidR="00FF15C6">
        <w:rPr>
          <w:rFonts w:ascii="Times New Roman" w:hAnsi="Times New Roman" w:cs="Times New Roman"/>
          <w:sz w:val="24"/>
          <w:szCs w:val="24"/>
        </w:rPr>
        <w:t xml:space="preserve"> </w:t>
      </w:r>
      <w:r w:rsidR="007146C0">
        <w:rPr>
          <w:rFonts w:ascii="Times New Roman" w:hAnsi="Times New Roman" w:cs="Times New Roman"/>
          <w:sz w:val="24"/>
          <w:szCs w:val="24"/>
        </w:rPr>
        <w:t xml:space="preserve">are still commonly </w:t>
      </w:r>
      <w:r w:rsidR="006C1351">
        <w:rPr>
          <w:rFonts w:ascii="Times New Roman" w:hAnsi="Times New Roman" w:cs="Times New Roman"/>
          <w:sz w:val="24"/>
          <w:szCs w:val="24"/>
        </w:rPr>
        <w:t>applied</w:t>
      </w:r>
      <w:r w:rsidR="007146C0">
        <w:rPr>
          <w:rFonts w:ascii="Times New Roman" w:hAnsi="Times New Roman" w:cs="Times New Roman"/>
          <w:sz w:val="24"/>
          <w:szCs w:val="24"/>
        </w:rPr>
        <w:t xml:space="preserve"> with a single species tree</w:t>
      </w:r>
      <w:r w:rsidR="00A15B4F">
        <w:rPr>
          <w:rFonts w:ascii="Times New Roman" w:hAnsi="Times New Roman" w:cs="Times New Roman"/>
          <w:sz w:val="24"/>
          <w:szCs w:val="24"/>
        </w:rPr>
        <w:t xml:space="preserve"> across loci </w:t>
      </w:r>
      <w:commentRangeStart w:id="77"/>
      <w:commentRangeStart w:id="78"/>
      <w:r w:rsidR="00931FEF">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dGUgZXQgYWwuIDIwMTU7IHZhbiBkZXIgVmFsayBldCBhbC4gMjAyMSk8L0Rpc3BsYXlUZXh0Pjxy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KEIuWi4pLiYjeEQ7MV0gT3JlZ29uIEhlYWx0aCAmYW1wO1NjaWVuY2UgVW5pdmVyc2l0eSwgQ2Vu
dGVyIGZvciBTcG9rZW4gTGFuZ3VhZ2UgVW5kZXJzdGFuZGluZywgSW5zdGl0dXRlIG9uIERldmVs
b3BtZW50IGFuZCBEaXNhYmlsaXR5LCBQb3J0bGFuZCwgT3JlZ29uIDk3MjM5LCBVU0EuIFsyXSBC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KEIuWi4pLiYjeEQ7MV0gSUJFLCBJbnN0aXR1dCBkZSBCaW9sb2dpYSBFdm9sdXRpdmEgKFVQRi1D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</w:fldData>
        </w:fldChar>
      </w:r>
      <w:r w:rsidR="009D7BC7">
        <w:rPr>
          <w:rFonts w:ascii="Times New Roman" w:hAnsi="Times New Roman" w:cs="Times New Roman"/>
          <w:sz w:val="24"/>
          <w:szCs w:val="24"/>
        </w:rPr>
        <w:instrText xml:space="preserve"> ADDIN EN.CITE </w:instrText>
      </w:r>
      <w:r w:rsidR="009D7BC7">
        <w:rPr>
          <w:rFonts w:ascii="Times New Roman" w:hAnsi="Times New Roman" w:cs="Times New Roman"/>
          <w:sz w:val="24"/>
          <w:szCs w:val="24"/>
        </w:rPr>
        <w:fldChar w:fldCharType="begin">
          <w:fldData xml:space="preserve">PEVuZE5vdGU+PENpdGU+PEF1dGhvcj5DYXJib25lPC9BdXRob3I+PFllYXI+MjAxNDwvWWVhcj48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KEIuWi4pLiYjeEQ7MV0gT3JlZ29uIEhlYWx0aCAmYW1wO1NjaWVuY2UgVW5pdmVyc2l0eSwgQ2Vu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</w:fldData>
        </w:fldChar>
      </w:r>
      <w:r w:rsidR="009D7BC7">
        <w:rPr>
          <w:rFonts w:ascii="Times New Roman" w:hAnsi="Times New Roman" w:cs="Times New Roman"/>
          <w:sz w:val="24"/>
          <w:szCs w:val="24"/>
        </w:rPr>
        <w:instrText xml:space="preserve"> ADDIN EN.CITE.DATA </w:instrText>
      </w:r>
      <w:r w:rsidR="009D7BC7">
        <w:rPr>
          <w:rFonts w:ascii="Times New Roman" w:hAnsi="Times New Roman" w:cs="Times New Roman"/>
          <w:sz w:val="24"/>
          <w:szCs w:val="24"/>
        </w:rPr>
      </w:r>
      <w:r w:rsidR="009D7BC7">
        <w:rPr>
          <w:rFonts w:ascii="Times New Roman" w:hAnsi="Times New Roman" w:cs="Times New Roman"/>
          <w:sz w:val="24"/>
          <w:szCs w:val="24"/>
        </w:rPr>
        <w:fldChar w:fldCharType="end"/>
      </w:r>
      <w:r w:rsidR="00931FEF">
        <w:rPr>
          <w:rFonts w:ascii="Times New Roman" w:hAnsi="Times New Roman" w:cs="Times New Roman"/>
          <w:sz w:val="24"/>
          <w:szCs w:val="24"/>
        </w:rPr>
      </w:r>
      <w:r w:rsidR="00931FEF">
        <w:rPr>
          <w:rFonts w:ascii="Times New Roman" w:hAnsi="Times New Roman" w:cs="Times New Roman"/>
          <w:sz w:val="24"/>
          <w:szCs w:val="24"/>
        </w:rPr>
        <w:fldChar w:fldCharType="separate"/>
      </w:r>
      <w:r w:rsidR="009D7BC7">
        <w:rPr>
          <w:rFonts w:ascii="Times New Roman" w:hAnsi="Times New Roman" w:cs="Times New Roman"/>
          <w:noProof/>
          <w:sz w:val="24"/>
          <w:szCs w:val="24"/>
        </w:rPr>
        <w:t>(Carbone et al. 2014; Foote et al. 2015; van der Valk et al. 2021)</w:t>
      </w:r>
      <w:r w:rsidR="00931FEF">
        <w:rPr>
          <w:rFonts w:ascii="Times New Roman" w:hAnsi="Times New Roman" w:cs="Times New Roman"/>
          <w:sz w:val="24"/>
          <w:szCs w:val="24"/>
        </w:rPr>
        <w:fldChar w:fldCharType="end"/>
      </w:r>
      <w:r w:rsidR="007146C0">
        <w:rPr>
          <w:rFonts w:ascii="Times New Roman" w:hAnsi="Times New Roman" w:cs="Times New Roman"/>
          <w:sz w:val="24"/>
          <w:szCs w:val="24"/>
        </w:rPr>
        <w:t xml:space="preserve">. </w:t>
      </w:r>
      <w:commentRangeEnd w:id="77"/>
      <w:r w:rsidR="009D7BC7">
        <w:rPr>
          <w:rStyle w:val="CommentReference"/>
        </w:rPr>
        <w:commentReference w:id="77"/>
      </w:r>
      <w:commentRangeEnd w:id="78"/>
      <w:r w:rsidR="005F1E33">
        <w:rPr>
          <w:rStyle w:val="CommentReference"/>
        </w:rPr>
        <w:commentReference w:id="78"/>
      </w:r>
      <w:r w:rsidR="007146C0">
        <w:rPr>
          <w:rFonts w:ascii="Times New Roman" w:hAnsi="Times New Roman" w:cs="Times New Roman"/>
          <w:sz w:val="24"/>
          <w:szCs w:val="24"/>
        </w:rPr>
        <w:t xml:space="preserve">Our results </w:t>
      </w:r>
      <w:r w:rsidR="00C45524">
        <w:rPr>
          <w:rFonts w:ascii="Times New Roman" w:hAnsi="Times New Roman" w:cs="Times New Roman"/>
          <w:sz w:val="24"/>
          <w:szCs w:val="24"/>
        </w:rPr>
        <w:t>confirm</w:t>
      </w:r>
      <w:r w:rsidR="007146C0">
        <w:rPr>
          <w:rFonts w:ascii="Times New Roman" w:hAnsi="Times New Roman" w:cs="Times New Roman"/>
          <w:sz w:val="24"/>
          <w:szCs w:val="24"/>
        </w:rPr>
        <w:t xml:space="preserve"> </w:t>
      </w:r>
      <w:r w:rsidR="00A15B4F">
        <w:rPr>
          <w:rFonts w:ascii="Times New Roman" w:hAnsi="Times New Roman" w:cs="Times New Roman"/>
          <w:sz w:val="24"/>
          <w:szCs w:val="24"/>
        </w:rPr>
        <w:t xml:space="preserve">that the use of a single tree for such tests that rely on accurate estimation of substitution rates </w:t>
      </w:r>
      <w:r w:rsidR="006C1351">
        <w:rPr>
          <w:rFonts w:ascii="Times New Roman" w:hAnsi="Times New Roman" w:cs="Times New Roman"/>
          <w:sz w:val="24"/>
          <w:szCs w:val="24"/>
        </w:rPr>
        <w:t>are likely to</w:t>
      </w:r>
      <w:r w:rsidR="00A15B4F">
        <w:rPr>
          <w:rFonts w:ascii="Times New Roman" w:hAnsi="Times New Roman" w:cs="Times New Roman"/>
          <w:sz w:val="24"/>
          <w:szCs w:val="24"/>
        </w:rPr>
        <w:t xml:space="preserve"> </w:t>
      </w:r>
      <w:r w:rsidR="006C1351">
        <w:rPr>
          <w:rFonts w:ascii="Times New Roman" w:hAnsi="Times New Roman" w:cs="Times New Roman"/>
          <w:sz w:val="24"/>
          <w:szCs w:val="24"/>
        </w:rPr>
        <w:t>lead to</w:t>
      </w:r>
      <w:r w:rsidR="00A15B4F">
        <w:rPr>
          <w:rFonts w:ascii="Times New Roman" w:hAnsi="Times New Roman" w:cs="Times New Roman"/>
          <w:sz w:val="24"/>
          <w:szCs w:val="24"/>
        </w:rPr>
        <w:t xml:space="preserve"> both false negative and false positive inferences of positive selection.</w:t>
      </w:r>
    </w:p>
    <w:p w14:paraId="3E06BC0E" w14:textId="44B13CFF" w:rsidR="00D820F9" w:rsidRDefault="00BD1339" w:rsidP="005B45C4">
      <w:pPr>
        <w:spacing w:after="0"/>
        <w:ind w:firstLine="720"/>
        <w:jc w:val="both"/>
        <w:rPr>
          <w:rFonts w:ascii="Times New Roman" w:hAnsi="Times New Roman" w:cs="Times New Roman"/>
          <w:sz w:val="24"/>
          <w:szCs w:val="24"/>
        </w:rPr>
      </w:pPr>
      <w:r w:rsidRPr="00031896">
        <w:rPr>
          <w:rFonts w:ascii="Times New Roman" w:hAnsi="Times New Roman" w:cs="Times New Roman"/>
          <w:sz w:val="24"/>
          <w:szCs w:val="24"/>
        </w:rPr>
        <w:t xml:space="preserve">Finally, because of recombination’s underlying </w:t>
      </w:r>
      <w:r w:rsidR="007336E1">
        <w:rPr>
          <w:rFonts w:ascii="Times New Roman" w:hAnsi="Times New Roman" w:cs="Times New Roman"/>
          <w:sz w:val="24"/>
          <w:szCs w:val="24"/>
        </w:rPr>
        <w:t>contribution</w:t>
      </w:r>
      <w:r w:rsidR="007336E1" w:rsidRPr="00031896">
        <w:rPr>
          <w:rFonts w:ascii="Times New Roman" w:hAnsi="Times New Roman" w:cs="Times New Roman"/>
          <w:sz w:val="24"/>
          <w:szCs w:val="24"/>
        </w:rPr>
        <w:t xml:space="preserve"> </w:t>
      </w:r>
      <w:r w:rsidR="007336E1">
        <w:rPr>
          <w:rFonts w:ascii="Times New Roman" w:hAnsi="Times New Roman" w:cs="Times New Roman"/>
          <w:sz w:val="24"/>
          <w:szCs w:val="24"/>
        </w:rPr>
        <w:t>to phylogenomic</w:t>
      </w:r>
      <w:r w:rsidRPr="00031896">
        <w:rPr>
          <w:rFonts w:ascii="Times New Roman" w:hAnsi="Times New Roman" w:cs="Times New Roman"/>
          <w:sz w:val="24"/>
          <w:szCs w:val="24"/>
        </w:rPr>
        <w:t xml:space="preserve"> discordance, one might be tempted to control for alternate topologies in a comparative genomic dataset</w:t>
      </w:r>
      <w:r w:rsidR="003E7B41" w:rsidRPr="00031896">
        <w:rPr>
          <w:rFonts w:ascii="Times New Roman" w:hAnsi="Times New Roman" w:cs="Times New Roman"/>
          <w:sz w:val="24"/>
          <w:szCs w:val="24"/>
        </w:rPr>
        <w:t xml:space="preserve"> by</w:t>
      </w:r>
      <w:r w:rsidRPr="00031896">
        <w:rPr>
          <w:rFonts w:ascii="Times New Roman" w:hAnsi="Times New Roman" w:cs="Times New Roman"/>
          <w:sz w:val="24"/>
          <w:szCs w:val="24"/>
        </w:rPr>
        <w:t xml:space="preserve"> using</w:t>
      </w:r>
      <w:r w:rsidR="003E7B41" w:rsidRPr="00031896">
        <w:rPr>
          <w:rFonts w:ascii="Times New Roman" w:hAnsi="Times New Roman" w:cs="Times New Roman"/>
          <w:sz w:val="24"/>
          <w:szCs w:val="24"/>
        </w:rPr>
        <w:t xml:space="preserve"> a</w:t>
      </w:r>
      <w:r w:rsidRPr="00031896">
        <w:rPr>
          <w:rFonts w:ascii="Times New Roman" w:hAnsi="Times New Roman" w:cs="Times New Roman"/>
          <w:sz w:val="24"/>
          <w:szCs w:val="24"/>
        </w:rPr>
        <w:t xml:space="preserve"> </w:t>
      </w:r>
      <w:r w:rsidR="00317E4A" w:rsidRPr="00031896">
        <w:rPr>
          <w:rFonts w:ascii="Times New Roman" w:hAnsi="Times New Roman" w:cs="Times New Roman"/>
          <w:sz w:val="24"/>
          <w:szCs w:val="24"/>
        </w:rPr>
        <w:t>genetic map from a single, well studie</w:t>
      </w:r>
      <w:r w:rsidR="007336E1">
        <w:rPr>
          <w:rFonts w:ascii="Times New Roman" w:hAnsi="Times New Roman" w:cs="Times New Roman"/>
          <w:sz w:val="24"/>
          <w:szCs w:val="24"/>
        </w:rPr>
        <w:t>d</w:t>
      </w:r>
      <w:r w:rsidR="00317E4A" w:rsidRPr="00031896">
        <w:rPr>
          <w:rFonts w:ascii="Times New Roman" w:hAnsi="Times New Roman" w:cs="Times New Roman"/>
          <w:sz w:val="24"/>
          <w:szCs w:val="24"/>
        </w:rPr>
        <w:t xml:space="preserve"> species and sampling regions with low recombination rates</w:t>
      </w:r>
      <w:r w:rsidRPr="00031896">
        <w:rPr>
          <w:rFonts w:ascii="Times New Roman" w:hAnsi="Times New Roman" w:cs="Times New Roman"/>
          <w:sz w:val="24"/>
          <w:szCs w:val="24"/>
        </w:rPr>
        <w:t xml:space="preserve">. However, our results show that </w:t>
      </w:r>
      <w:r w:rsidR="002F50EA">
        <w:rPr>
          <w:rFonts w:ascii="Times New Roman" w:hAnsi="Times New Roman" w:cs="Times New Roman"/>
          <w:sz w:val="24"/>
          <w:szCs w:val="24"/>
        </w:rPr>
        <w:t>the use of a single recombination map</w:t>
      </w:r>
      <w:r w:rsidR="00317E4A" w:rsidRPr="00031896">
        <w:rPr>
          <w:rFonts w:ascii="Times New Roman" w:hAnsi="Times New Roman" w:cs="Times New Roman"/>
          <w:sz w:val="24"/>
          <w:szCs w:val="24"/>
        </w:rPr>
        <w:t xml:space="preserve"> is</w:t>
      </w:r>
      <w:r w:rsidRPr="00031896">
        <w:rPr>
          <w:rFonts w:ascii="Times New Roman" w:hAnsi="Times New Roman" w:cs="Times New Roman"/>
          <w:sz w:val="24"/>
          <w:szCs w:val="24"/>
        </w:rPr>
        <w:t xml:space="preserve"> insufficient to control for discordance</w:t>
      </w:r>
      <w:r w:rsidR="00FF15C6">
        <w:rPr>
          <w:rFonts w:ascii="Times New Roman" w:hAnsi="Times New Roman" w:cs="Times New Roman"/>
          <w:sz w:val="24"/>
          <w:szCs w:val="24"/>
        </w:rPr>
        <w:t xml:space="preserve"> </w:t>
      </w:r>
      <w:r w:rsidR="00FF15C6" w:rsidRPr="00031896">
        <w:rPr>
          <w:rFonts w:ascii="Times New Roman" w:hAnsi="Times New Roman" w:cs="Times New Roman"/>
          <w:sz w:val="24"/>
          <w:szCs w:val="24"/>
        </w:rPr>
        <w:t xml:space="preserve">even among a small sample of </w:t>
      </w:r>
      <w:r w:rsidR="00FF15C6">
        <w:rPr>
          <w:rFonts w:ascii="Times New Roman" w:hAnsi="Times New Roman" w:cs="Times New Roman"/>
          <w:sz w:val="24"/>
          <w:szCs w:val="24"/>
        </w:rPr>
        <w:t>seven</w:t>
      </w:r>
      <w:r w:rsidR="00FF15C6" w:rsidRPr="00031896">
        <w:rPr>
          <w:rFonts w:ascii="Times New Roman" w:hAnsi="Times New Roman" w:cs="Times New Roman"/>
          <w:sz w:val="24"/>
          <w:szCs w:val="24"/>
        </w:rPr>
        <w:t xml:space="preserve"> species</w:t>
      </w:r>
      <w:r w:rsidRPr="00031896">
        <w:rPr>
          <w:rFonts w:ascii="Times New Roman" w:hAnsi="Times New Roman" w:cs="Times New Roman"/>
          <w:sz w:val="24"/>
          <w:szCs w:val="24"/>
        </w:rPr>
        <w:t>. This is likely because the recombination rate</w:t>
      </w:r>
      <w:r w:rsidR="00211419">
        <w:rPr>
          <w:rFonts w:ascii="Times New Roman" w:hAnsi="Times New Roman" w:cs="Times New Roman"/>
          <w:sz w:val="24"/>
          <w:szCs w:val="24"/>
        </w:rPr>
        <w:t xml:space="preserve"> evolves as well and is linked to structural variation </w: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 </w:instrText>
      </w:r>
      <w:r w:rsidR="00211419">
        <w:rPr>
          <w:rFonts w:ascii="Times New Roman" w:hAnsi="Times New Roman" w:cs="Times New Roman"/>
          <w:sz w:val="24"/>
          <w:szCs w:val="24"/>
        </w:rPr>
        <w:fldChar w:fldCharType="begin">
          <w:fldData xml:space="preserve">PEVuZE5vdGU+PENpdGU+PEF1dGhvcj5Nb3JnYW48L0F1dGhvcj48WWVhcj4yMDE3PC9ZZWFyPjxS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</w:fldData>
        </w:fldChar>
      </w:r>
      <w:r w:rsidR="00211419">
        <w:rPr>
          <w:rFonts w:ascii="Times New Roman" w:hAnsi="Times New Roman" w:cs="Times New Roman"/>
          <w:sz w:val="24"/>
          <w:szCs w:val="24"/>
        </w:rPr>
        <w:instrText xml:space="preserve"> ADDIN EN.CITE.DATA </w:instrText>
      </w:r>
      <w:r w:rsidR="00211419">
        <w:rPr>
          <w:rFonts w:ascii="Times New Roman" w:hAnsi="Times New Roman" w:cs="Times New Roman"/>
          <w:sz w:val="24"/>
          <w:szCs w:val="24"/>
        </w:rPr>
      </w:r>
      <w:r w:rsidR="00211419">
        <w:rPr>
          <w:rFonts w:ascii="Times New Roman" w:hAnsi="Times New Roman" w:cs="Times New Roman"/>
          <w:sz w:val="24"/>
          <w:szCs w:val="24"/>
        </w:rPr>
        <w:fldChar w:fldCharType="end"/>
      </w:r>
      <w:r w:rsidR="00211419">
        <w:rPr>
          <w:rFonts w:ascii="Times New Roman" w:hAnsi="Times New Roman" w:cs="Times New Roman"/>
          <w:sz w:val="24"/>
          <w:szCs w:val="24"/>
        </w:rPr>
      </w:r>
      <w:r w:rsidR="00211419">
        <w:rPr>
          <w:rFonts w:ascii="Times New Roman" w:hAnsi="Times New Roman" w:cs="Times New Roman"/>
          <w:sz w:val="24"/>
          <w:szCs w:val="24"/>
        </w:rPr>
        <w:fldChar w:fldCharType="separate"/>
      </w:r>
      <w:r w:rsidR="00211419">
        <w:rPr>
          <w:rFonts w:ascii="Times New Roman" w:hAnsi="Times New Roman" w:cs="Times New Roman"/>
          <w:noProof/>
          <w:sz w:val="24"/>
          <w:szCs w:val="24"/>
        </w:rPr>
        <w:t>(Morgan et al. 2017)</w:t>
      </w:r>
      <w:r w:rsidR="00211419">
        <w:rPr>
          <w:rFonts w:ascii="Times New Roman" w:hAnsi="Times New Roman" w:cs="Times New Roman"/>
          <w:sz w:val="24"/>
          <w:szCs w:val="24"/>
        </w:rPr>
        <w:fldChar w:fldCharType="end"/>
      </w:r>
      <w:r w:rsidR="00211419">
        <w:rPr>
          <w:rFonts w:ascii="Times New Roman" w:hAnsi="Times New Roman" w:cs="Times New Roman"/>
          <w:sz w:val="24"/>
          <w:szCs w:val="24"/>
        </w:rPr>
        <w:t xml:space="preserve"> which is unaccounted for with use of a single </w:t>
      </w:r>
      <w:r w:rsidR="0083296E">
        <w:rPr>
          <w:rFonts w:ascii="Times New Roman" w:hAnsi="Times New Roman" w:cs="Times New Roman"/>
          <w:sz w:val="24"/>
          <w:szCs w:val="24"/>
        </w:rPr>
        <w:t xml:space="preserve">reference </w:t>
      </w:r>
      <w:r w:rsidR="00211419">
        <w:rPr>
          <w:rFonts w:ascii="Times New Roman" w:hAnsi="Times New Roman" w:cs="Times New Roman"/>
          <w:sz w:val="24"/>
          <w:szCs w:val="24"/>
        </w:rPr>
        <w:t>genome</w:t>
      </w:r>
      <w:r w:rsidR="002E3C2C" w:rsidRPr="00031896">
        <w:rPr>
          <w:rFonts w:ascii="Times New Roman" w:hAnsi="Times New Roman" w:cs="Times New Roman"/>
          <w:sz w:val="24"/>
          <w:szCs w:val="24"/>
        </w:rPr>
        <w:t>, resulting in a diminished signal of correlation between rates and phylogenetic discordance over time</w:t>
      </w:r>
      <w:r w:rsidRPr="00031896">
        <w:rPr>
          <w:rFonts w:ascii="Times New Roman" w:hAnsi="Times New Roman" w:cs="Times New Roman"/>
          <w:sz w:val="24"/>
          <w:szCs w:val="24"/>
        </w:rPr>
        <w:t>.</w:t>
      </w:r>
      <w:r w:rsidR="002E3C2C" w:rsidRPr="00031896">
        <w:rPr>
          <w:rFonts w:ascii="Times New Roman" w:hAnsi="Times New Roman" w:cs="Times New Roman"/>
          <w:sz w:val="24"/>
          <w:szCs w:val="24"/>
        </w:rPr>
        <w:t xml:space="preserve"> This would</w:t>
      </w:r>
      <w:r w:rsidR="006C1351">
        <w:rPr>
          <w:rFonts w:ascii="Times New Roman" w:hAnsi="Times New Roman" w:cs="Times New Roman"/>
          <w:sz w:val="24"/>
          <w:szCs w:val="24"/>
        </w:rPr>
        <w:t xml:space="preserve"> likely</w:t>
      </w:r>
      <w:r w:rsidR="002E3C2C" w:rsidRPr="00031896">
        <w:rPr>
          <w:rFonts w:ascii="Times New Roman" w:hAnsi="Times New Roman" w:cs="Times New Roman"/>
          <w:sz w:val="24"/>
          <w:szCs w:val="24"/>
        </w:rPr>
        <w:t xml:space="preserve"> be compounded for more </w:t>
      </w:r>
      <w:r w:rsidR="00B62CA2">
        <w:rPr>
          <w:rFonts w:ascii="Times New Roman" w:hAnsi="Times New Roman" w:cs="Times New Roman"/>
          <w:sz w:val="24"/>
          <w:szCs w:val="24"/>
        </w:rPr>
        <w:t>species spanning deeper evolutionary timescales</w:t>
      </w:r>
      <w:r w:rsidR="002F50EA">
        <w:rPr>
          <w:rFonts w:ascii="Times New Roman" w:hAnsi="Times New Roman" w:cs="Times New Roman"/>
          <w:sz w:val="24"/>
          <w:szCs w:val="24"/>
        </w:rPr>
        <w:t xml:space="preserve">. </w:t>
      </w:r>
    </w:p>
    <w:p w14:paraId="196C9861" w14:textId="77777777" w:rsidR="005D3A4E" w:rsidRPr="00D1036D" w:rsidRDefault="005D3A4E" w:rsidP="005D3A4E">
      <w:pPr>
        <w:spacing w:after="0"/>
        <w:jc w:val="both"/>
        <w:rPr>
          <w:rFonts w:ascii="Times New Roman" w:hAnsi="Times New Roman" w:cs="Times New Roman"/>
          <w:i/>
          <w:iCs/>
          <w:sz w:val="24"/>
          <w:szCs w:val="24"/>
        </w:rPr>
      </w:pPr>
    </w:p>
    <w:p w14:paraId="31290C2A" w14:textId="6346648C" w:rsidR="00B62CA2" w:rsidRPr="00D1036D" w:rsidRDefault="00B62CA2" w:rsidP="00F413E3">
      <w:pPr>
        <w:spacing w:after="160" w:line="259" w:lineRule="auto"/>
        <w:jc w:val="both"/>
        <w:rPr>
          <w:rFonts w:ascii="Times New Roman" w:hAnsi="Times New Roman" w:cs="Times New Roman"/>
          <w:i/>
          <w:iCs/>
          <w:sz w:val="24"/>
          <w:szCs w:val="24"/>
        </w:rPr>
      </w:pPr>
      <w:r w:rsidRPr="00D1036D">
        <w:rPr>
          <w:rFonts w:ascii="Times New Roman" w:hAnsi="Times New Roman" w:cs="Times New Roman"/>
          <w:i/>
          <w:iCs/>
          <w:sz w:val="24"/>
          <w:szCs w:val="24"/>
        </w:rPr>
        <w:t>Conclusions</w:t>
      </w:r>
    </w:p>
    <w:p w14:paraId="21698D05" w14:textId="30553F8C" w:rsidR="00482581" w:rsidRDefault="001E6D5D" w:rsidP="001E6D5D">
      <w:pPr>
        <w:spacing w:after="160" w:line="259" w:lineRule="auto"/>
        <w:ind w:firstLine="720"/>
        <w:jc w:val="both"/>
        <w:rPr>
          <w:rFonts w:ascii="Times New Roman" w:hAnsi="Times New Roman" w:cs="Times New Roman"/>
          <w:sz w:val="24"/>
          <w:szCs w:val="24"/>
        </w:rPr>
      </w:pPr>
      <w:r>
        <w:rPr>
          <w:rFonts w:ascii="Times New Roman" w:hAnsi="Times New Roman" w:cs="Times New Roman"/>
          <w:sz w:val="24"/>
          <w:szCs w:val="24"/>
        </w:rPr>
        <w:t>Overall, o</w:t>
      </w:r>
      <w:r w:rsidR="00F02A1F" w:rsidRPr="00031896">
        <w:rPr>
          <w:rFonts w:ascii="Times New Roman" w:hAnsi="Times New Roman" w:cs="Times New Roman"/>
          <w:sz w:val="24"/>
          <w:szCs w:val="24"/>
        </w:rPr>
        <w:t xml:space="preserve">ur results increase whole genome sampling in the diverse group of murine </w:t>
      </w:r>
      <w:r w:rsidR="007336E1" w:rsidRPr="00031896">
        <w:rPr>
          <w:rFonts w:ascii="Times New Roman" w:hAnsi="Times New Roman" w:cs="Times New Roman"/>
          <w:sz w:val="24"/>
          <w:szCs w:val="24"/>
        </w:rPr>
        <w:t>rodents</w:t>
      </w:r>
      <w:r w:rsidR="001F5331">
        <w:rPr>
          <w:rFonts w:ascii="Times New Roman" w:hAnsi="Times New Roman" w:cs="Times New Roman"/>
          <w:sz w:val="24"/>
          <w:szCs w:val="24"/>
        </w:rPr>
        <w:t xml:space="preserve"> and provide a broad murine species tree based on thousands of UCE</w:t>
      </w:r>
      <w:r>
        <w:rPr>
          <w:rFonts w:ascii="Times New Roman" w:hAnsi="Times New Roman" w:cs="Times New Roman"/>
          <w:sz w:val="24"/>
          <w:szCs w:val="24"/>
        </w:rPr>
        <w:t>s</w:t>
      </w:r>
      <w:r w:rsidR="00F02A1F" w:rsidRPr="00031896">
        <w:rPr>
          <w:rFonts w:ascii="Times New Roman" w:hAnsi="Times New Roman" w:cs="Times New Roman"/>
          <w:sz w:val="24"/>
          <w:szCs w:val="24"/>
        </w:rPr>
        <w:t xml:space="preserve">. The </w:t>
      </w:r>
      <w:r w:rsidR="00514DB6" w:rsidRPr="00031896">
        <w:rPr>
          <w:rFonts w:ascii="Times New Roman" w:hAnsi="Times New Roman" w:cs="Times New Roman"/>
          <w:sz w:val="24"/>
          <w:szCs w:val="24"/>
        </w:rPr>
        <w:t>high-quality</w:t>
      </w:r>
      <w:r w:rsidR="00F02A1F" w:rsidRPr="00031896">
        <w:rPr>
          <w:rFonts w:ascii="Times New Roman" w:hAnsi="Times New Roman" w:cs="Times New Roman"/>
          <w:sz w:val="24"/>
          <w:szCs w:val="24"/>
        </w:rPr>
        <w:t xml:space="preserve"> </w:t>
      </w:r>
      <w:r w:rsidR="00B30752" w:rsidRPr="00D4662B">
        <w:rPr>
          <w:rFonts w:ascii="Times New Roman" w:hAnsi="Times New Roman" w:cs="Times New Roman"/>
          <w:i/>
          <w:sz w:val="24"/>
          <w:szCs w:val="24"/>
        </w:rPr>
        <w:t>M. musculus</w:t>
      </w:r>
      <w:r w:rsidR="00F02A1F" w:rsidRPr="00031896">
        <w:rPr>
          <w:rFonts w:ascii="Times New Roman" w:hAnsi="Times New Roman" w:cs="Times New Roman"/>
          <w:sz w:val="24"/>
          <w:szCs w:val="24"/>
        </w:rPr>
        <w:t xml:space="preserve"> genome allows us to</w:t>
      </w:r>
      <w:r w:rsidR="006C1351">
        <w:rPr>
          <w:rFonts w:ascii="Times New Roman" w:hAnsi="Times New Roman" w:cs="Times New Roman"/>
          <w:sz w:val="24"/>
          <w:szCs w:val="24"/>
        </w:rPr>
        <w:t xml:space="preserve"> begin to</w:t>
      </w:r>
      <w:r w:rsidR="00F02A1F" w:rsidRPr="00031896">
        <w:rPr>
          <w:rFonts w:ascii="Times New Roman" w:hAnsi="Times New Roman" w:cs="Times New Roman"/>
          <w:sz w:val="24"/>
          <w:szCs w:val="24"/>
        </w:rPr>
        <w:t xml:space="preserve"> </w:t>
      </w:r>
      <w:r w:rsidR="00B62CA2">
        <w:rPr>
          <w:rFonts w:ascii="Times New Roman" w:hAnsi="Times New Roman" w:cs="Times New Roman"/>
          <w:sz w:val="24"/>
          <w:szCs w:val="24"/>
        </w:rPr>
        <w:t>examine</w:t>
      </w:r>
      <w:r w:rsidR="00F02A1F" w:rsidRPr="00031896">
        <w:rPr>
          <w:rFonts w:ascii="Times New Roman" w:hAnsi="Times New Roman" w:cs="Times New Roman"/>
          <w:sz w:val="24"/>
          <w:szCs w:val="24"/>
        </w:rPr>
        <w:t xml:space="preserve"> fine-scale patterns and effects of phylogenetic discordance along chromosomes</w:t>
      </w:r>
      <w:r w:rsidR="006C1351">
        <w:rPr>
          <w:rFonts w:ascii="Times New Roman" w:hAnsi="Times New Roman" w:cs="Times New Roman"/>
          <w:sz w:val="24"/>
          <w:szCs w:val="24"/>
        </w:rPr>
        <w:t xml:space="preserve">, revealing </w:t>
      </w:r>
      <w:r>
        <w:rPr>
          <w:rFonts w:ascii="Times New Roman" w:hAnsi="Times New Roman" w:cs="Times New Roman"/>
          <w:sz w:val="24"/>
          <w:szCs w:val="24"/>
        </w:rPr>
        <w:t xml:space="preserve">how discordance at evolutionary </w:t>
      </w:r>
      <w:r w:rsidR="007B062B">
        <w:rPr>
          <w:rFonts w:ascii="Times New Roman" w:hAnsi="Times New Roman" w:cs="Times New Roman"/>
          <w:sz w:val="24"/>
          <w:szCs w:val="24"/>
        </w:rPr>
        <w:t>timescales</w:t>
      </w:r>
      <w:r>
        <w:rPr>
          <w:rFonts w:ascii="Times New Roman" w:hAnsi="Times New Roman" w:cs="Times New Roman"/>
          <w:sz w:val="24"/>
          <w:szCs w:val="24"/>
        </w:rPr>
        <w:t xml:space="preserve"> </w:t>
      </w:r>
      <w:r w:rsidR="006C1351">
        <w:rPr>
          <w:rFonts w:ascii="Times New Roman" w:hAnsi="Times New Roman" w:cs="Times New Roman"/>
          <w:sz w:val="24"/>
          <w:szCs w:val="24"/>
        </w:rPr>
        <w:t>varies with genome biology</w:t>
      </w:r>
      <w:r w:rsidR="00F02A1F" w:rsidRPr="00031896">
        <w:rPr>
          <w:rFonts w:ascii="Times New Roman" w:hAnsi="Times New Roman" w:cs="Times New Roman"/>
          <w:sz w:val="24"/>
          <w:szCs w:val="24"/>
        </w:rPr>
        <w:t>. We</w:t>
      </w:r>
      <w:r>
        <w:rPr>
          <w:rFonts w:ascii="Times New Roman" w:hAnsi="Times New Roman" w:cs="Times New Roman"/>
          <w:sz w:val="24"/>
          <w:szCs w:val="24"/>
        </w:rPr>
        <w:t xml:space="preserve"> also</w:t>
      </w:r>
      <w:r w:rsidR="00F02A1F" w:rsidRPr="00031896">
        <w:rPr>
          <w:rFonts w:ascii="Times New Roman" w:hAnsi="Times New Roman" w:cs="Times New Roman"/>
          <w:sz w:val="24"/>
          <w:szCs w:val="24"/>
        </w:rPr>
        <w:t xml:space="preserve"> demonstrate how</w:t>
      </w:r>
      <w:r>
        <w:rPr>
          <w:rFonts w:ascii="Times New Roman" w:hAnsi="Times New Roman" w:cs="Times New Roman"/>
          <w:sz w:val="24"/>
          <w:szCs w:val="24"/>
        </w:rPr>
        <w:t xml:space="preserve"> phylogenetic discordance can mis-lead</w:t>
      </w:r>
      <w:r w:rsidR="00F02A1F" w:rsidRPr="00031896">
        <w:rPr>
          <w:rFonts w:ascii="Times New Roman" w:hAnsi="Times New Roman" w:cs="Times New Roman"/>
          <w:sz w:val="24"/>
          <w:szCs w:val="24"/>
        </w:rPr>
        <w:t xml:space="preserve"> common tests for selection if only a single species tree is </w:t>
      </w:r>
      <w:r w:rsidR="00514DB6" w:rsidRPr="00031896">
        <w:rPr>
          <w:rFonts w:ascii="Times New Roman" w:hAnsi="Times New Roman" w:cs="Times New Roman"/>
          <w:sz w:val="24"/>
          <w:szCs w:val="24"/>
        </w:rPr>
        <w:t xml:space="preserve">used. </w:t>
      </w:r>
      <w:r w:rsidR="008150E1" w:rsidRPr="00031896">
        <w:rPr>
          <w:rFonts w:ascii="Times New Roman" w:hAnsi="Times New Roman" w:cs="Times New Roman"/>
          <w:sz w:val="24"/>
          <w:szCs w:val="24"/>
        </w:rPr>
        <w:t>Using our results, we can better u</w:t>
      </w:r>
      <w:r w:rsidR="00514DB6" w:rsidRPr="00031896">
        <w:rPr>
          <w:rFonts w:ascii="Times New Roman" w:hAnsi="Times New Roman" w:cs="Times New Roman"/>
          <w:sz w:val="24"/>
          <w:szCs w:val="24"/>
        </w:rPr>
        <w:t>nderstand the complexities of phylogenomic datasets</w:t>
      </w:r>
      <w:r w:rsidR="008150E1" w:rsidRPr="00031896">
        <w:rPr>
          <w:rFonts w:ascii="Times New Roman" w:hAnsi="Times New Roman" w:cs="Times New Roman"/>
          <w:sz w:val="24"/>
          <w:szCs w:val="24"/>
        </w:rPr>
        <w:t xml:space="preserve"> which</w:t>
      </w:r>
      <w:r w:rsidR="00514DB6" w:rsidRPr="00031896">
        <w:rPr>
          <w:rFonts w:ascii="Times New Roman" w:hAnsi="Times New Roman" w:cs="Times New Roman"/>
          <w:sz w:val="24"/>
          <w:szCs w:val="24"/>
        </w:rPr>
        <w:t xml:space="preserve"> will help to ensure that steps are taken to </w:t>
      </w:r>
      <w:r w:rsidR="008150E1" w:rsidRPr="00031896">
        <w:rPr>
          <w:rFonts w:ascii="Times New Roman" w:hAnsi="Times New Roman" w:cs="Times New Roman"/>
          <w:sz w:val="24"/>
          <w:szCs w:val="24"/>
        </w:rPr>
        <w:t>accommodate these details</w:t>
      </w:r>
      <w:r w:rsidR="00514DB6" w:rsidRPr="00031896">
        <w:rPr>
          <w:rFonts w:ascii="Times New Roman" w:hAnsi="Times New Roman" w:cs="Times New Roman"/>
          <w:sz w:val="24"/>
          <w:szCs w:val="24"/>
        </w:rPr>
        <w:t xml:space="preserve"> in </w:t>
      </w:r>
      <w:r w:rsidR="00997B40" w:rsidRPr="00A21B9E">
        <w:rPr>
          <w:rFonts w:ascii="Times New Roman" w:hAnsi="Times New Roman" w:cs="Times New Roman"/>
          <w:sz w:val="24"/>
          <w:szCs w:val="24"/>
        </w:rPr>
        <w:t>future</w:t>
      </w:r>
      <w:r w:rsidR="00997B40">
        <w:rPr>
          <w:rFonts w:ascii="Times New Roman" w:hAnsi="Times New Roman" w:cs="Times New Roman"/>
          <w:sz w:val="24"/>
          <w:szCs w:val="24"/>
        </w:rPr>
        <w:t xml:space="preserve"> </w:t>
      </w:r>
      <w:r w:rsidR="00514DB6" w:rsidRPr="00031896">
        <w:rPr>
          <w:rFonts w:ascii="Times New Roman" w:hAnsi="Times New Roman" w:cs="Times New Roman"/>
          <w:sz w:val="24"/>
          <w:szCs w:val="24"/>
        </w:rPr>
        <w:t>comparative studies.</w:t>
      </w:r>
      <w:r w:rsidR="00815BD6">
        <w:rPr>
          <w:rFonts w:ascii="Times New Roman" w:hAnsi="Times New Roman" w:cs="Times New Roman"/>
          <w:sz w:val="24"/>
          <w:szCs w:val="24"/>
        </w:rPr>
        <w:t xml:space="preserve"> </w:t>
      </w:r>
    </w:p>
    <w:p w14:paraId="5699E858" w14:textId="77777777" w:rsidR="00482581" w:rsidRDefault="00482581" w:rsidP="00F413E3">
      <w:pPr>
        <w:spacing w:after="160" w:line="259" w:lineRule="auto"/>
        <w:jc w:val="both"/>
        <w:rPr>
          <w:rFonts w:ascii="Times New Roman" w:hAnsi="Times New Roman" w:cs="Times New Roman"/>
          <w:sz w:val="24"/>
          <w:szCs w:val="24"/>
        </w:rPr>
      </w:pPr>
    </w:p>
    <w:p w14:paraId="44DD89D2" w14:textId="2D093DF0" w:rsidR="002F4A62" w:rsidRPr="00F02A1F" w:rsidRDefault="002F4A62" w:rsidP="00F413E3">
      <w:pPr>
        <w:spacing w:after="160" w:line="259" w:lineRule="auto"/>
        <w:jc w:val="both"/>
        <w:rPr>
          <w:rFonts w:ascii="Times New Roman" w:hAnsi="Times New Roman" w:cs="Times New Roman"/>
          <w:b/>
          <w:bCs/>
          <w:sz w:val="24"/>
          <w:szCs w:val="24"/>
        </w:rPr>
      </w:pPr>
      <w:r w:rsidRPr="00F02A1F">
        <w:rPr>
          <w:rFonts w:ascii="Times New Roman" w:hAnsi="Times New Roman" w:cs="Times New Roman"/>
          <w:b/>
          <w:bCs/>
          <w:sz w:val="24"/>
          <w:szCs w:val="24"/>
        </w:rPr>
        <w:br w:type="page"/>
      </w:r>
    </w:p>
    <w:p w14:paraId="1A108345" w14:textId="35CF9218" w:rsidR="00805723" w:rsidRDefault="00E44640" w:rsidP="00F413E3">
      <w:pPr>
        <w:pStyle w:val="Heading1"/>
        <w:jc w:val="both"/>
      </w:pPr>
      <w:r w:rsidRPr="00197A2B">
        <w:lastRenderedPageBreak/>
        <w:t>Tables</w:t>
      </w:r>
    </w:p>
    <w:p w14:paraId="62509156" w14:textId="77777777" w:rsidR="00231BBB" w:rsidRPr="008C347C" w:rsidRDefault="00231BBB" w:rsidP="00F413E3">
      <w:pPr>
        <w:pStyle w:val="Heading3"/>
      </w:pPr>
      <w:r w:rsidRPr="008C347C">
        <w:t xml:space="preserve">Table 1: All taxa whose genomes were included in this study, the source of the assembly, and the assembly level of each genome. </w:t>
      </w:r>
    </w:p>
    <w:tbl>
      <w:tblPr>
        <w:tblW w:w="9576" w:type="dxa"/>
        <w:tblLook w:val="04A0" w:firstRow="1" w:lastRow="0" w:firstColumn="1" w:lastColumn="0" w:noHBand="0" w:noVBand="1"/>
      </w:tblPr>
      <w:tblGrid>
        <w:gridCol w:w="1908"/>
        <w:gridCol w:w="3240"/>
        <w:gridCol w:w="1800"/>
        <w:gridCol w:w="817"/>
        <w:gridCol w:w="1811"/>
      </w:tblGrid>
      <w:tr w:rsidR="008C347C" w:rsidRPr="00231BBB" w14:paraId="2A19E0D6" w14:textId="0ECA6333" w:rsidTr="002031D5">
        <w:trPr>
          <w:trHeight w:val="288"/>
        </w:trPr>
        <w:tc>
          <w:tcPr>
            <w:tcW w:w="1908" w:type="dxa"/>
            <w:tcBorders>
              <w:top w:val="single" w:sz="4" w:space="0" w:color="auto"/>
              <w:bottom w:val="single" w:sz="4" w:space="0" w:color="auto"/>
              <w:right w:val="single" w:sz="4" w:space="0" w:color="auto"/>
            </w:tcBorders>
            <w:shd w:val="clear" w:color="auto" w:fill="auto"/>
            <w:noWrap/>
            <w:vAlign w:val="bottom"/>
            <w:hideMark/>
          </w:tcPr>
          <w:p w14:paraId="47E471F3"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Taxon</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462BA"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source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C3F2E" w14:textId="77777777" w:rsidR="008C347C" w:rsidRPr="00231BBB" w:rsidRDefault="008C347C" w:rsidP="00F413E3">
            <w:pPr>
              <w:spacing w:after="0" w:line="240" w:lineRule="auto"/>
              <w:jc w:val="both"/>
              <w:rPr>
                <w:rFonts w:ascii="Times New Roman" w:eastAsia="Times New Roman" w:hAnsi="Times New Roman" w:cs="Times New Roman"/>
                <w:b/>
                <w:bCs/>
                <w:color w:val="000000"/>
                <w:sz w:val="24"/>
                <w:szCs w:val="24"/>
              </w:rPr>
            </w:pPr>
            <w:r w:rsidRPr="00231BBB">
              <w:rPr>
                <w:rFonts w:ascii="Times New Roman" w:eastAsia="Times New Roman" w:hAnsi="Times New Roman" w:cs="Times New Roman"/>
                <w:b/>
                <w:bCs/>
                <w:color w:val="000000"/>
                <w:sz w:val="24"/>
                <w:szCs w:val="24"/>
              </w:rPr>
              <w:t>Assembly level</w:t>
            </w:r>
          </w:p>
        </w:tc>
        <w:tc>
          <w:tcPr>
            <w:tcW w:w="810" w:type="dxa"/>
            <w:tcBorders>
              <w:top w:val="single" w:sz="4" w:space="0" w:color="auto"/>
              <w:left w:val="single" w:sz="4" w:space="0" w:color="auto"/>
              <w:bottom w:val="single" w:sz="4" w:space="0" w:color="auto"/>
            </w:tcBorders>
          </w:tcPr>
          <w:p w14:paraId="42C3B43E"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60DC8FE6" w14:textId="77777777" w:rsidR="002031D5" w:rsidRDefault="002031D5" w:rsidP="002031D5">
            <w:pPr>
              <w:spacing w:after="0" w:line="240" w:lineRule="auto"/>
              <w:rPr>
                <w:rFonts w:ascii="Times New Roman" w:eastAsia="Times New Roman" w:hAnsi="Times New Roman" w:cs="Times New Roman"/>
                <w:b/>
                <w:bCs/>
                <w:color w:val="000000"/>
                <w:sz w:val="24"/>
                <w:szCs w:val="24"/>
              </w:rPr>
            </w:pPr>
          </w:p>
          <w:p w14:paraId="349097BC" w14:textId="258E5842" w:rsidR="008C347C" w:rsidRPr="002031D5" w:rsidRDefault="008C347C" w:rsidP="002031D5">
            <w:pPr>
              <w:spacing w:after="0" w:line="240" w:lineRule="auto"/>
              <w:rPr>
                <w:rFonts w:ascii="Times New Roman" w:eastAsia="Times New Roman" w:hAnsi="Times New Roman" w:cs="Times New Roman"/>
                <w:b/>
                <w:bCs/>
                <w:color w:val="000000"/>
                <w:sz w:val="24"/>
                <w:szCs w:val="24"/>
              </w:rPr>
            </w:pPr>
            <w:r w:rsidRPr="002031D5">
              <w:rPr>
                <w:rFonts w:ascii="Times New Roman" w:eastAsia="Times New Roman" w:hAnsi="Times New Roman" w:cs="Times New Roman"/>
                <w:b/>
                <w:bCs/>
                <w:color w:val="000000"/>
                <w:sz w:val="24"/>
                <w:szCs w:val="24"/>
              </w:rPr>
              <w:t>No. UCEs</w:t>
            </w:r>
          </w:p>
        </w:tc>
        <w:tc>
          <w:tcPr>
            <w:tcW w:w="1818" w:type="dxa"/>
            <w:tcBorders>
              <w:top w:val="single" w:sz="4" w:space="0" w:color="auto"/>
              <w:left w:val="single" w:sz="4" w:space="0" w:color="auto"/>
              <w:bottom w:val="single" w:sz="4" w:space="0" w:color="auto"/>
            </w:tcBorders>
          </w:tcPr>
          <w:p w14:paraId="054C5347" w14:textId="00D1CB76" w:rsidR="008C347C" w:rsidRPr="00231BBB" w:rsidRDefault="008C347C" w:rsidP="00BC53EE">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Used in genome-wide discordance analyses</w:t>
            </w:r>
          </w:p>
        </w:tc>
      </w:tr>
      <w:tr w:rsidR="008C347C" w:rsidRPr="00231BBB" w14:paraId="1FD80AC9" w14:textId="5C2383AA" w:rsidTr="008C347C">
        <w:trPr>
          <w:trHeight w:val="288"/>
        </w:trPr>
        <w:tc>
          <w:tcPr>
            <w:tcW w:w="1908" w:type="dxa"/>
            <w:tcBorders>
              <w:top w:val="single" w:sz="4" w:space="0" w:color="auto"/>
              <w:bottom w:val="nil"/>
            </w:tcBorders>
            <w:shd w:val="clear" w:color="auto" w:fill="auto"/>
            <w:noWrap/>
            <w:vAlign w:val="bottom"/>
            <w:hideMark/>
          </w:tcPr>
          <w:p w14:paraId="3DD34DE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speciosus</w:t>
            </w:r>
            <w:proofErr w:type="spellEnd"/>
          </w:p>
        </w:tc>
        <w:tc>
          <w:tcPr>
            <w:tcW w:w="3240" w:type="dxa"/>
            <w:tcBorders>
              <w:top w:val="single" w:sz="4" w:space="0" w:color="auto"/>
              <w:bottom w:val="nil"/>
            </w:tcBorders>
            <w:shd w:val="clear" w:color="auto" w:fill="auto"/>
            <w:noWrap/>
            <w:vAlign w:val="bottom"/>
            <w:hideMark/>
          </w:tcPr>
          <w:p w14:paraId="6E6080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GCA_002335545.1</w:t>
            </w:r>
          </w:p>
        </w:tc>
        <w:tc>
          <w:tcPr>
            <w:tcW w:w="1800" w:type="dxa"/>
            <w:tcBorders>
              <w:top w:val="single" w:sz="4" w:space="0" w:color="auto"/>
              <w:left w:val="nil"/>
              <w:bottom w:val="nil"/>
            </w:tcBorders>
            <w:shd w:val="clear" w:color="auto" w:fill="auto"/>
            <w:noWrap/>
            <w:vAlign w:val="bottom"/>
            <w:hideMark/>
          </w:tcPr>
          <w:p w14:paraId="0739B87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single" w:sz="4" w:space="0" w:color="auto"/>
              <w:left w:val="nil"/>
              <w:bottom w:val="nil"/>
            </w:tcBorders>
          </w:tcPr>
          <w:p w14:paraId="4C66D3C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2223</w:t>
            </w:r>
          </w:p>
        </w:tc>
        <w:tc>
          <w:tcPr>
            <w:tcW w:w="1818" w:type="dxa"/>
            <w:tcBorders>
              <w:top w:val="single" w:sz="4" w:space="0" w:color="auto"/>
              <w:left w:val="nil"/>
              <w:bottom w:val="nil"/>
            </w:tcBorders>
          </w:tcPr>
          <w:p w14:paraId="597EE56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6EF772B" w14:textId="74346A2D" w:rsidTr="008C347C">
        <w:trPr>
          <w:trHeight w:val="288"/>
        </w:trPr>
        <w:tc>
          <w:tcPr>
            <w:tcW w:w="1908" w:type="dxa"/>
            <w:tcBorders>
              <w:top w:val="nil"/>
              <w:bottom w:val="nil"/>
            </w:tcBorders>
            <w:shd w:val="clear" w:color="auto" w:fill="auto"/>
            <w:noWrap/>
            <w:vAlign w:val="bottom"/>
            <w:hideMark/>
          </w:tcPr>
          <w:p w14:paraId="3E22740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Apodemus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sylvaticus</w:t>
            </w:r>
            <w:proofErr w:type="spellEnd"/>
          </w:p>
        </w:tc>
        <w:tc>
          <w:tcPr>
            <w:tcW w:w="3240" w:type="dxa"/>
            <w:tcBorders>
              <w:top w:val="nil"/>
              <w:bottom w:val="nil"/>
            </w:tcBorders>
            <w:shd w:val="clear" w:color="auto" w:fill="auto"/>
            <w:noWrap/>
            <w:vAlign w:val="bottom"/>
            <w:hideMark/>
          </w:tcPr>
          <w:p w14:paraId="4ACABE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GCA_001305905.1</w:t>
            </w:r>
          </w:p>
        </w:tc>
        <w:tc>
          <w:tcPr>
            <w:tcW w:w="1800" w:type="dxa"/>
            <w:tcBorders>
              <w:top w:val="nil"/>
              <w:left w:val="nil"/>
              <w:bottom w:val="nil"/>
            </w:tcBorders>
            <w:shd w:val="clear" w:color="auto" w:fill="auto"/>
            <w:noWrap/>
            <w:vAlign w:val="bottom"/>
            <w:hideMark/>
          </w:tcPr>
          <w:p w14:paraId="5EFE4C3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CBFD8D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2381</w:t>
            </w:r>
          </w:p>
        </w:tc>
        <w:tc>
          <w:tcPr>
            <w:tcW w:w="1818" w:type="dxa"/>
            <w:tcBorders>
              <w:top w:val="nil"/>
              <w:left w:val="nil"/>
              <w:bottom w:val="nil"/>
            </w:tcBorders>
          </w:tcPr>
          <w:p w14:paraId="19DA298D"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8F13DBA" w14:textId="6178BA99" w:rsidTr="008C347C">
        <w:trPr>
          <w:trHeight w:val="288"/>
        </w:trPr>
        <w:tc>
          <w:tcPr>
            <w:tcW w:w="1908" w:type="dxa"/>
            <w:tcBorders>
              <w:top w:val="nil"/>
              <w:bottom w:val="nil"/>
            </w:tcBorders>
            <w:shd w:val="clear" w:color="auto" w:fill="auto"/>
            <w:noWrap/>
            <w:vAlign w:val="bottom"/>
            <w:hideMark/>
          </w:tcPr>
          <w:p w14:paraId="6BBB812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Arvicanthis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niloticus</w:t>
            </w:r>
            <w:proofErr w:type="spellEnd"/>
          </w:p>
        </w:tc>
        <w:tc>
          <w:tcPr>
            <w:tcW w:w="3240" w:type="dxa"/>
            <w:tcBorders>
              <w:top w:val="nil"/>
              <w:bottom w:val="nil"/>
            </w:tcBorders>
            <w:shd w:val="clear" w:color="auto" w:fill="auto"/>
            <w:noWrap/>
            <w:vAlign w:val="bottom"/>
            <w:hideMark/>
          </w:tcPr>
          <w:p w14:paraId="135617B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GCA_011762505.1</w:t>
            </w:r>
          </w:p>
        </w:tc>
        <w:tc>
          <w:tcPr>
            <w:tcW w:w="1800" w:type="dxa"/>
            <w:tcBorders>
              <w:top w:val="nil"/>
              <w:left w:val="nil"/>
              <w:bottom w:val="nil"/>
            </w:tcBorders>
            <w:shd w:val="clear" w:color="auto" w:fill="auto"/>
            <w:noWrap/>
            <w:vAlign w:val="bottom"/>
            <w:hideMark/>
          </w:tcPr>
          <w:p w14:paraId="68D8DF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2FDAD6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2422</w:t>
            </w:r>
          </w:p>
        </w:tc>
        <w:tc>
          <w:tcPr>
            <w:tcW w:w="1818" w:type="dxa"/>
            <w:tcBorders>
              <w:top w:val="nil"/>
              <w:left w:val="nil"/>
              <w:bottom w:val="nil"/>
            </w:tcBorders>
          </w:tcPr>
          <w:p w14:paraId="6F9B582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5F310376" w14:textId="3591781B" w:rsidTr="008C347C">
        <w:trPr>
          <w:trHeight w:val="288"/>
        </w:trPr>
        <w:tc>
          <w:tcPr>
            <w:tcW w:w="1908" w:type="dxa"/>
            <w:tcBorders>
              <w:top w:val="nil"/>
              <w:bottom w:val="nil"/>
            </w:tcBorders>
            <w:shd w:val="clear" w:color="auto" w:fill="auto"/>
            <w:noWrap/>
            <w:vAlign w:val="bottom"/>
            <w:hideMark/>
          </w:tcPr>
          <w:p w14:paraId="19D9DA1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Grammomys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dolichurus</w:t>
            </w:r>
            <w:proofErr w:type="spellEnd"/>
          </w:p>
        </w:tc>
        <w:tc>
          <w:tcPr>
            <w:tcW w:w="3240" w:type="dxa"/>
            <w:tcBorders>
              <w:top w:val="nil"/>
              <w:bottom w:val="nil"/>
            </w:tcBorders>
            <w:shd w:val="clear" w:color="auto" w:fill="auto"/>
            <w:noWrap/>
            <w:vAlign w:val="bottom"/>
            <w:hideMark/>
          </w:tcPr>
          <w:p w14:paraId="5590962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26DDEC7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AC4E92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2644</w:t>
            </w:r>
          </w:p>
        </w:tc>
        <w:tc>
          <w:tcPr>
            <w:tcW w:w="1818" w:type="dxa"/>
            <w:tcBorders>
              <w:top w:val="nil"/>
              <w:left w:val="nil"/>
              <w:bottom w:val="nil"/>
            </w:tcBorders>
          </w:tcPr>
          <w:p w14:paraId="28B9769B" w14:textId="3A033D0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667264F4" w14:textId="6E07E721" w:rsidTr="008C347C">
        <w:trPr>
          <w:trHeight w:val="288"/>
        </w:trPr>
        <w:tc>
          <w:tcPr>
            <w:tcW w:w="1908" w:type="dxa"/>
            <w:tcBorders>
              <w:top w:val="nil"/>
              <w:bottom w:val="nil"/>
            </w:tcBorders>
            <w:shd w:val="clear" w:color="auto" w:fill="auto"/>
            <w:noWrap/>
            <w:vAlign w:val="bottom"/>
            <w:hideMark/>
          </w:tcPr>
          <w:p w14:paraId="765EA998"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Hylomyscus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alleni</w:t>
            </w:r>
            <w:proofErr w:type="spellEnd"/>
          </w:p>
        </w:tc>
        <w:tc>
          <w:tcPr>
            <w:tcW w:w="3240" w:type="dxa"/>
            <w:tcBorders>
              <w:top w:val="nil"/>
              <w:bottom w:val="nil"/>
            </w:tcBorders>
            <w:shd w:val="clear" w:color="auto" w:fill="auto"/>
            <w:noWrap/>
            <w:vAlign w:val="bottom"/>
            <w:hideMark/>
          </w:tcPr>
          <w:p w14:paraId="289D235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2F622C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459DCA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403AE07D" w14:textId="2949DBC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2E2190A8" w14:textId="2DC2ECDC" w:rsidTr="008C347C">
        <w:trPr>
          <w:trHeight w:val="288"/>
        </w:trPr>
        <w:tc>
          <w:tcPr>
            <w:tcW w:w="1908" w:type="dxa"/>
            <w:tcBorders>
              <w:top w:val="nil"/>
              <w:bottom w:val="nil"/>
            </w:tcBorders>
            <w:shd w:val="clear" w:color="auto" w:fill="auto"/>
            <w:noWrap/>
            <w:vAlign w:val="bottom"/>
            <w:hideMark/>
          </w:tcPr>
          <w:p w14:paraId="4D97DBA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Mastomys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natalensis</w:t>
            </w:r>
            <w:proofErr w:type="spellEnd"/>
          </w:p>
        </w:tc>
        <w:tc>
          <w:tcPr>
            <w:tcW w:w="3240" w:type="dxa"/>
            <w:tcBorders>
              <w:top w:val="nil"/>
              <w:bottom w:val="nil"/>
            </w:tcBorders>
            <w:shd w:val="clear" w:color="auto" w:fill="auto"/>
            <w:noWrap/>
            <w:vAlign w:val="bottom"/>
            <w:hideMark/>
          </w:tcPr>
          <w:p w14:paraId="55D1740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5F5DD1E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D4AEAE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2643</w:t>
            </w:r>
          </w:p>
        </w:tc>
        <w:tc>
          <w:tcPr>
            <w:tcW w:w="1818" w:type="dxa"/>
            <w:tcBorders>
              <w:top w:val="nil"/>
              <w:left w:val="nil"/>
              <w:bottom w:val="nil"/>
            </w:tcBorders>
          </w:tcPr>
          <w:p w14:paraId="2A057868" w14:textId="1181937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5D613AC" w14:textId="2EE9085F" w:rsidTr="008C347C">
        <w:trPr>
          <w:trHeight w:val="288"/>
        </w:trPr>
        <w:tc>
          <w:tcPr>
            <w:tcW w:w="1908" w:type="dxa"/>
            <w:tcBorders>
              <w:top w:val="nil"/>
              <w:bottom w:val="nil"/>
            </w:tcBorders>
            <w:shd w:val="clear" w:color="auto" w:fill="auto"/>
            <w:noWrap/>
            <w:vAlign w:val="bottom"/>
            <w:hideMark/>
          </w:tcPr>
          <w:p w14:paraId="58B74B7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caroli</w:t>
            </w:r>
            <w:proofErr w:type="spellEnd"/>
          </w:p>
        </w:tc>
        <w:tc>
          <w:tcPr>
            <w:tcW w:w="3240" w:type="dxa"/>
            <w:tcBorders>
              <w:top w:val="nil"/>
              <w:bottom w:val="nil"/>
            </w:tcBorders>
            <w:shd w:val="clear" w:color="auto" w:fill="auto"/>
            <w:noWrap/>
            <w:vAlign w:val="bottom"/>
            <w:hideMark/>
          </w:tcPr>
          <w:p w14:paraId="0AD78E5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GCA_900094665.2</w:t>
            </w:r>
          </w:p>
        </w:tc>
        <w:tc>
          <w:tcPr>
            <w:tcW w:w="1800" w:type="dxa"/>
            <w:tcBorders>
              <w:top w:val="nil"/>
              <w:left w:val="nil"/>
              <w:bottom w:val="nil"/>
            </w:tcBorders>
            <w:shd w:val="clear" w:color="auto" w:fill="auto"/>
            <w:noWrap/>
            <w:vAlign w:val="bottom"/>
            <w:hideMark/>
          </w:tcPr>
          <w:p w14:paraId="0A7C859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61D8722"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2512</w:t>
            </w:r>
          </w:p>
        </w:tc>
        <w:tc>
          <w:tcPr>
            <w:tcW w:w="1818" w:type="dxa"/>
            <w:tcBorders>
              <w:top w:val="nil"/>
              <w:left w:val="nil"/>
              <w:bottom w:val="nil"/>
            </w:tcBorders>
          </w:tcPr>
          <w:p w14:paraId="3CF2EF2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A8BBF4E" w14:textId="4ECD0E9F" w:rsidTr="008C347C">
        <w:trPr>
          <w:trHeight w:val="288"/>
        </w:trPr>
        <w:tc>
          <w:tcPr>
            <w:tcW w:w="1908" w:type="dxa"/>
            <w:tcBorders>
              <w:top w:val="nil"/>
              <w:bottom w:val="nil"/>
            </w:tcBorders>
            <w:shd w:val="clear" w:color="auto" w:fill="auto"/>
            <w:noWrap/>
            <w:vAlign w:val="bottom"/>
            <w:hideMark/>
          </w:tcPr>
          <w:p w14:paraId="50BD6BA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Mus musculus</w:t>
            </w:r>
          </w:p>
        </w:tc>
        <w:tc>
          <w:tcPr>
            <w:tcW w:w="3240" w:type="dxa"/>
            <w:tcBorders>
              <w:top w:val="nil"/>
              <w:bottom w:val="nil"/>
            </w:tcBorders>
            <w:shd w:val="clear" w:color="auto" w:fill="auto"/>
            <w:noWrap/>
            <w:vAlign w:val="bottom"/>
            <w:hideMark/>
          </w:tcPr>
          <w:p w14:paraId="0DD89C8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GRCm38.p6/mm10</w:t>
            </w:r>
          </w:p>
        </w:tc>
        <w:tc>
          <w:tcPr>
            <w:tcW w:w="1800" w:type="dxa"/>
            <w:tcBorders>
              <w:top w:val="nil"/>
              <w:left w:val="nil"/>
              <w:bottom w:val="nil"/>
            </w:tcBorders>
            <w:shd w:val="clear" w:color="auto" w:fill="auto"/>
            <w:noWrap/>
            <w:vAlign w:val="bottom"/>
            <w:hideMark/>
          </w:tcPr>
          <w:p w14:paraId="49FA726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8031D6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2BB6BBBC" w14:textId="3303608D"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3D01F4C7" w14:textId="1C4CEA33" w:rsidTr="008C347C">
        <w:trPr>
          <w:trHeight w:val="288"/>
        </w:trPr>
        <w:tc>
          <w:tcPr>
            <w:tcW w:w="1908" w:type="dxa"/>
            <w:tcBorders>
              <w:top w:val="nil"/>
              <w:bottom w:val="nil"/>
            </w:tcBorders>
            <w:shd w:val="clear" w:color="auto" w:fill="auto"/>
            <w:noWrap/>
            <w:vAlign w:val="bottom"/>
            <w:hideMark/>
          </w:tcPr>
          <w:p w14:paraId="7E36C05D"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pahari</w:t>
            </w:r>
            <w:proofErr w:type="spellEnd"/>
          </w:p>
        </w:tc>
        <w:tc>
          <w:tcPr>
            <w:tcW w:w="3240" w:type="dxa"/>
            <w:tcBorders>
              <w:top w:val="nil"/>
              <w:bottom w:val="nil"/>
            </w:tcBorders>
            <w:shd w:val="clear" w:color="auto" w:fill="auto"/>
            <w:noWrap/>
            <w:vAlign w:val="bottom"/>
            <w:hideMark/>
          </w:tcPr>
          <w:p w14:paraId="157EB65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GCA_900095145.2</w:t>
            </w:r>
          </w:p>
        </w:tc>
        <w:tc>
          <w:tcPr>
            <w:tcW w:w="1800" w:type="dxa"/>
            <w:tcBorders>
              <w:top w:val="nil"/>
              <w:left w:val="nil"/>
              <w:bottom w:val="nil"/>
            </w:tcBorders>
            <w:shd w:val="clear" w:color="auto" w:fill="auto"/>
            <w:noWrap/>
            <w:vAlign w:val="bottom"/>
            <w:hideMark/>
          </w:tcPr>
          <w:p w14:paraId="3926A39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A5EAC3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2456</w:t>
            </w:r>
          </w:p>
        </w:tc>
        <w:tc>
          <w:tcPr>
            <w:tcW w:w="1818" w:type="dxa"/>
            <w:tcBorders>
              <w:top w:val="nil"/>
              <w:left w:val="nil"/>
              <w:bottom w:val="nil"/>
            </w:tcBorders>
          </w:tcPr>
          <w:p w14:paraId="4DC1644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4002375A" w14:textId="0F307852" w:rsidTr="008C347C">
        <w:trPr>
          <w:trHeight w:val="288"/>
        </w:trPr>
        <w:tc>
          <w:tcPr>
            <w:tcW w:w="1908" w:type="dxa"/>
            <w:tcBorders>
              <w:top w:val="nil"/>
              <w:bottom w:val="nil"/>
            </w:tcBorders>
            <w:shd w:val="clear" w:color="auto" w:fill="auto"/>
            <w:noWrap/>
            <w:vAlign w:val="bottom"/>
            <w:hideMark/>
          </w:tcPr>
          <w:p w14:paraId="0F18499E"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Mus </w:t>
            </w:r>
            <w:proofErr w:type="spellStart"/>
            <w:r w:rsidRPr="00231BBB">
              <w:rPr>
                <w:rFonts w:ascii="Times New Roman" w:eastAsia="Times New Roman" w:hAnsi="Times New Roman" w:cs="Times New Roman"/>
                <w:i/>
                <w:iCs/>
                <w:color w:val="000000"/>
                <w:sz w:val="24"/>
                <w:szCs w:val="24"/>
              </w:rPr>
              <w:t>spretus</w:t>
            </w:r>
            <w:proofErr w:type="spellEnd"/>
          </w:p>
        </w:tc>
        <w:tc>
          <w:tcPr>
            <w:tcW w:w="3240" w:type="dxa"/>
            <w:tcBorders>
              <w:top w:val="nil"/>
              <w:bottom w:val="nil"/>
            </w:tcBorders>
            <w:shd w:val="clear" w:color="auto" w:fill="auto"/>
            <w:noWrap/>
            <w:vAlign w:val="bottom"/>
            <w:hideMark/>
          </w:tcPr>
          <w:p w14:paraId="31CCE54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GCA_001624865.1</w:t>
            </w:r>
          </w:p>
        </w:tc>
        <w:tc>
          <w:tcPr>
            <w:tcW w:w="1800" w:type="dxa"/>
            <w:tcBorders>
              <w:top w:val="nil"/>
              <w:left w:val="nil"/>
              <w:bottom w:val="nil"/>
            </w:tcBorders>
            <w:shd w:val="clear" w:color="auto" w:fill="auto"/>
            <w:noWrap/>
            <w:vAlign w:val="bottom"/>
            <w:hideMark/>
          </w:tcPr>
          <w:p w14:paraId="1C84951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25581AA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2533</w:t>
            </w:r>
          </w:p>
        </w:tc>
        <w:tc>
          <w:tcPr>
            <w:tcW w:w="1818" w:type="dxa"/>
            <w:tcBorders>
              <w:top w:val="nil"/>
              <w:left w:val="nil"/>
              <w:bottom w:val="nil"/>
            </w:tcBorders>
          </w:tcPr>
          <w:p w14:paraId="51849FAE"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9D527EA" w14:textId="67EEB166" w:rsidTr="008C347C">
        <w:trPr>
          <w:trHeight w:val="288"/>
        </w:trPr>
        <w:tc>
          <w:tcPr>
            <w:tcW w:w="1908" w:type="dxa"/>
            <w:tcBorders>
              <w:top w:val="nil"/>
              <w:bottom w:val="nil"/>
            </w:tcBorders>
            <w:shd w:val="clear" w:color="auto" w:fill="auto"/>
            <w:noWrap/>
            <w:vAlign w:val="bottom"/>
            <w:hideMark/>
          </w:tcPr>
          <w:p w14:paraId="30125F9F"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Otomys</w:t>
            </w:r>
            <w:proofErr w:type="spellEnd"/>
            <w:r w:rsidRPr="00231BBB">
              <w:rPr>
                <w:rFonts w:ascii="Times New Roman" w:eastAsia="Times New Roman" w:hAnsi="Times New Roman" w:cs="Times New Roman"/>
                <w:i/>
                <w:iCs/>
                <w:color w:val="000000"/>
                <w:sz w:val="24"/>
                <w:szCs w:val="24"/>
              </w:rPr>
              <w:t xml:space="preserve"> typus</w:t>
            </w:r>
          </w:p>
        </w:tc>
        <w:tc>
          <w:tcPr>
            <w:tcW w:w="3240" w:type="dxa"/>
            <w:tcBorders>
              <w:top w:val="nil"/>
              <w:bottom w:val="nil"/>
            </w:tcBorders>
            <w:shd w:val="clear" w:color="auto" w:fill="auto"/>
            <w:noWrap/>
            <w:vAlign w:val="bottom"/>
            <w:hideMark/>
          </w:tcPr>
          <w:p w14:paraId="4BEB2E2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De novo assembled</w:t>
            </w:r>
          </w:p>
        </w:tc>
        <w:tc>
          <w:tcPr>
            <w:tcW w:w="1800" w:type="dxa"/>
            <w:tcBorders>
              <w:top w:val="nil"/>
              <w:left w:val="nil"/>
              <w:bottom w:val="nil"/>
            </w:tcBorders>
            <w:shd w:val="clear" w:color="auto" w:fill="auto"/>
            <w:noWrap/>
            <w:vAlign w:val="bottom"/>
            <w:hideMark/>
          </w:tcPr>
          <w:p w14:paraId="185579E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2231C16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2491</w:t>
            </w:r>
          </w:p>
        </w:tc>
        <w:tc>
          <w:tcPr>
            <w:tcW w:w="1818" w:type="dxa"/>
            <w:tcBorders>
              <w:top w:val="nil"/>
              <w:left w:val="nil"/>
              <w:bottom w:val="nil"/>
            </w:tcBorders>
          </w:tcPr>
          <w:p w14:paraId="4B18721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586A5F4" w14:textId="03DCD21E" w:rsidTr="008C347C">
        <w:trPr>
          <w:trHeight w:val="288"/>
        </w:trPr>
        <w:tc>
          <w:tcPr>
            <w:tcW w:w="1908" w:type="dxa"/>
            <w:tcBorders>
              <w:top w:val="nil"/>
              <w:bottom w:val="nil"/>
            </w:tcBorders>
            <w:shd w:val="clear" w:color="auto" w:fill="auto"/>
            <w:noWrap/>
            <w:vAlign w:val="bottom"/>
            <w:hideMark/>
          </w:tcPr>
          <w:p w14:paraId="31692F40"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Phodopus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sungorus</w:t>
            </w:r>
            <w:proofErr w:type="spellEnd"/>
          </w:p>
        </w:tc>
        <w:tc>
          <w:tcPr>
            <w:tcW w:w="3240" w:type="dxa"/>
            <w:tcBorders>
              <w:top w:val="nil"/>
              <w:bottom w:val="nil"/>
            </w:tcBorders>
            <w:shd w:val="clear" w:color="auto" w:fill="auto"/>
            <w:noWrap/>
            <w:vAlign w:val="bottom"/>
            <w:hideMark/>
          </w:tcPr>
          <w:p w14:paraId="2B466BA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lang w:val="it-IT"/>
              </w:rPr>
            </w:pPr>
            <w:r w:rsidRPr="00231BBB">
              <w:rPr>
                <w:rFonts w:ascii="Times New Roman" w:eastAsia="Times New Roman" w:hAnsi="Times New Roman" w:cs="Times New Roman"/>
                <w:color w:val="000000"/>
                <w:sz w:val="24"/>
                <w:szCs w:val="24"/>
                <w:lang w:val="it-IT"/>
              </w:rPr>
              <w:t>Moore et al., 2022: De novo assembled</w:t>
            </w:r>
          </w:p>
        </w:tc>
        <w:tc>
          <w:tcPr>
            <w:tcW w:w="1800" w:type="dxa"/>
            <w:tcBorders>
              <w:top w:val="nil"/>
              <w:left w:val="nil"/>
              <w:bottom w:val="nil"/>
            </w:tcBorders>
            <w:shd w:val="clear" w:color="auto" w:fill="auto"/>
            <w:noWrap/>
            <w:vAlign w:val="bottom"/>
            <w:hideMark/>
          </w:tcPr>
          <w:p w14:paraId="479D223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7235659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2441</w:t>
            </w:r>
          </w:p>
        </w:tc>
        <w:tc>
          <w:tcPr>
            <w:tcW w:w="1818" w:type="dxa"/>
            <w:tcBorders>
              <w:top w:val="nil"/>
              <w:left w:val="nil"/>
              <w:bottom w:val="nil"/>
            </w:tcBorders>
          </w:tcPr>
          <w:p w14:paraId="4975778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60CB4B89" w14:textId="3A7668F4" w:rsidTr="008C347C">
        <w:trPr>
          <w:trHeight w:val="288"/>
        </w:trPr>
        <w:tc>
          <w:tcPr>
            <w:tcW w:w="1908" w:type="dxa"/>
            <w:tcBorders>
              <w:top w:val="nil"/>
              <w:bottom w:val="nil"/>
            </w:tcBorders>
            <w:shd w:val="clear" w:color="auto" w:fill="auto"/>
            <w:noWrap/>
            <w:vAlign w:val="bottom"/>
            <w:hideMark/>
          </w:tcPr>
          <w:p w14:paraId="19992456"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Praomys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delectorum</w:t>
            </w:r>
            <w:proofErr w:type="spellEnd"/>
          </w:p>
        </w:tc>
        <w:tc>
          <w:tcPr>
            <w:tcW w:w="3240" w:type="dxa"/>
            <w:tcBorders>
              <w:top w:val="nil"/>
              <w:bottom w:val="nil"/>
            </w:tcBorders>
            <w:shd w:val="clear" w:color="auto" w:fill="auto"/>
            <w:noWrap/>
            <w:vAlign w:val="bottom"/>
            <w:hideMark/>
          </w:tcPr>
          <w:p w14:paraId="2313AE8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451BBFE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49E87C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6BA5315A" w14:textId="239BC1AA"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00377399" w14:textId="3B634C4C" w:rsidTr="008C347C">
        <w:trPr>
          <w:trHeight w:val="288"/>
        </w:trPr>
        <w:tc>
          <w:tcPr>
            <w:tcW w:w="1908" w:type="dxa"/>
            <w:tcBorders>
              <w:top w:val="nil"/>
              <w:bottom w:val="nil"/>
            </w:tcBorders>
            <w:shd w:val="clear" w:color="auto" w:fill="auto"/>
            <w:noWrap/>
            <w:vAlign w:val="bottom"/>
            <w:hideMark/>
          </w:tcPr>
          <w:p w14:paraId="721D9EBC"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Rattus norvegicus</w:t>
            </w:r>
          </w:p>
        </w:tc>
        <w:tc>
          <w:tcPr>
            <w:tcW w:w="3240" w:type="dxa"/>
            <w:tcBorders>
              <w:top w:val="nil"/>
              <w:bottom w:val="nil"/>
            </w:tcBorders>
            <w:shd w:val="clear" w:color="auto" w:fill="auto"/>
            <w:noWrap/>
            <w:vAlign w:val="bottom"/>
            <w:hideMark/>
          </w:tcPr>
          <w:p w14:paraId="755F7593"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GCA_015227675.2</w:t>
            </w:r>
          </w:p>
        </w:tc>
        <w:tc>
          <w:tcPr>
            <w:tcW w:w="1800" w:type="dxa"/>
            <w:tcBorders>
              <w:top w:val="nil"/>
              <w:left w:val="nil"/>
              <w:bottom w:val="nil"/>
            </w:tcBorders>
            <w:shd w:val="clear" w:color="auto" w:fill="auto"/>
            <w:noWrap/>
            <w:vAlign w:val="bottom"/>
            <w:hideMark/>
          </w:tcPr>
          <w:p w14:paraId="6A2E7C2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145E4987"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2292</w:t>
            </w:r>
          </w:p>
        </w:tc>
        <w:tc>
          <w:tcPr>
            <w:tcW w:w="1818" w:type="dxa"/>
            <w:tcBorders>
              <w:top w:val="nil"/>
              <w:left w:val="nil"/>
              <w:bottom w:val="nil"/>
            </w:tcBorders>
          </w:tcPr>
          <w:p w14:paraId="6B72CA29"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1023410D" w14:textId="2DC27CD5" w:rsidTr="008C347C">
        <w:trPr>
          <w:trHeight w:val="288"/>
        </w:trPr>
        <w:tc>
          <w:tcPr>
            <w:tcW w:w="1908" w:type="dxa"/>
            <w:tcBorders>
              <w:top w:val="nil"/>
              <w:bottom w:val="nil"/>
            </w:tcBorders>
            <w:shd w:val="clear" w:color="auto" w:fill="auto"/>
            <w:noWrap/>
            <w:vAlign w:val="bottom"/>
            <w:hideMark/>
          </w:tcPr>
          <w:p w14:paraId="6A5A66DB"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r w:rsidRPr="00231BBB">
              <w:rPr>
                <w:rFonts w:ascii="Times New Roman" w:eastAsia="Times New Roman" w:hAnsi="Times New Roman" w:cs="Times New Roman"/>
                <w:i/>
                <w:iCs/>
                <w:color w:val="000000"/>
                <w:sz w:val="24"/>
                <w:szCs w:val="24"/>
              </w:rPr>
              <w:t xml:space="preserve">Rattus </w:t>
            </w:r>
            <w:proofErr w:type="spellStart"/>
            <w:r w:rsidRPr="00231BBB">
              <w:rPr>
                <w:rFonts w:ascii="Times New Roman" w:eastAsia="Times New Roman" w:hAnsi="Times New Roman" w:cs="Times New Roman"/>
                <w:i/>
                <w:iCs/>
                <w:color w:val="000000"/>
                <w:sz w:val="24"/>
                <w:szCs w:val="24"/>
              </w:rPr>
              <w:t>rattus</w:t>
            </w:r>
            <w:proofErr w:type="spellEnd"/>
          </w:p>
        </w:tc>
        <w:tc>
          <w:tcPr>
            <w:tcW w:w="3240" w:type="dxa"/>
            <w:tcBorders>
              <w:top w:val="nil"/>
              <w:bottom w:val="nil"/>
            </w:tcBorders>
            <w:shd w:val="clear" w:color="auto" w:fill="auto"/>
            <w:noWrap/>
            <w:vAlign w:val="bottom"/>
            <w:hideMark/>
          </w:tcPr>
          <w:p w14:paraId="2928DB32"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GCA_011064425.1</w:t>
            </w:r>
          </w:p>
        </w:tc>
        <w:tc>
          <w:tcPr>
            <w:tcW w:w="1800" w:type="dxa"/>
            <w:tcBorders>
              <w:top w:val="nil"/>
              <w:left w:val="nil"/>
              <w:bottom w:val="nil"/>
            </w:tcBorders>
            <w:shd w:val="clear" w:color="auto" w:fill="auto"/>
            <w:noWrap/>
            <w:vAlign w:val="bottom"/>
            <w:hideMark/>
          </w:tcPr>
          <w:p w14:paraId="1F6DC3CA"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50FCDFD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2312</w:t>
            </w:r>
          </w:p>
        </w:tc>
        <w:tc>
          <w:tcPr>
            <w:tcW w:w="1818" w:type="dxa"/>
            <w:tcBorders>
              <w:top w:val="nil"/>
              <w:left w:val="nil"/>
              <w:bottom w:val="nil"/>
            </w:tcBorders>
          </w:tcPr>
          <w:p w14:paraId="193BCDA0"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32F5F5A1" w14:textId="264C293A" w:rsidTr="008C347C">
        <w:trPr>
          <w:trHeight w:val="288"/>
        </w:trPr>
        <w:tc>
          <w:tcPr>
            <w:tcW w:w="1908" w:type="dxa"/>
            <w:tcBorders>
              <w:top w:val="nil"/>
              <w:bottom w:val="nil"/>
            </w:tcBorders>
            <w:shd w:val="clear" w:color="auto" w:fill="auto"/>
            <w:noWrap/>
            <w:vAlign w:val="bottom"/>
            <w:hideMark/>
          </w:tcPr>
          <w:p w14:paraId="33834752"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Rhabdomys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dilectus</w:t>
            </w:r>
            <w:proofErr w:type="spellEnd"/>
          </w:p>
        </w:tc>
        <w:tc>
          <w:tcPr>
            <w:tcW w:w="3240" w:type="dxa"/>
            <w:tcBorders>
              <w:top w:val="nil"/>
              <w:bottom w:val="nil"/>
            </w:tcBorders>
            <w:shd w:val="clear" w:color="auto" w:fill="auto"/>
            <w:noWrap/>
            <w:vAlign w:val="bottom"/>
            <w:hideMark/>
          </w:tcPr>
          <w:p w14:paraId="4E53E616"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nil"/>
            </w:tcBorders>
            <w:shd w:val="clear" w:color="auto" w:fill="auto"/>
            <w:noWrap/>
            <w:vAlign w:val="bottom"/>
            <w:hideMark/>
          </w:tcPr>
          <w:p w14:paraId="03AEB6E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nil"/>
            </w:tcBorders>
          </w:tcPr>
          <w:p w14:paraId="60AB9EBF"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2645</w:t>
            </w:r>
          </w:p>
        </w:tc>
        <w:tc>
          <w:tcPr>
            <w:tcW w:w="1818" w:type="dxa"/>
            <w:tcBorders>
              <w:top w:val="nil"/>
              <w:left w:val="nil"/>
              <w:bottom w:val="nil"/>
            </w:tcBorders>
          </w:tcPr>
          <w:p w14:paraId="52D64F17" w14:textId="29615254"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8C347C" w:rsidRPr="00231BBB" w14:paraId="1DC65AE1" w14:textId="02A507F7" w:rsidTr="008C347C">
        <w:trPr>
          <w:trHeight w:val="288"/>
        </w:trPr>
        <w:tc>
          <w:tcPr>
            <w:tcW w:w="1908" w:type="dxa"/>
            <w:tcBorders>
              <w:top w:val="nil"/>
              <w:bottom w:val="nil"/>
            </w:tcBorders>
            <w:shd w:val="clear" w:color="auto" w:fill="auto"/>
            <w:noWrap/>
            <w:vAlign w:val="bottom"/>
            <w:hideMark/>
          </w:tcPr>
          <w:p w14:paraId="20DCFF13"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Rhombomys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opimus</w:t>
            </w:r>
            <w:proofErr w:type="spellEnd"/>
          </w:p>
        </w:tc>
        <w:tc>
          <w:tcPr>
            <w:tcW w:w="3240" w:type="dxa"/>
            <w:tcBorders>
              <w:top w:val="nil"/>
              <w:bottom w:val="nil"/>
            </w:tcBorders>
            <w:shd w:val="clear" w:color="auto" w:fill="auto"/>
            <w:noWrap/>
            <w:vAlign w:val="bottom"/>
            <w:hideMark/>
          </w:tcPr>
          <w:p w14:paraId="593250B8"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GenBank: GCA_010120015.1</w:t>
            </w:r>
          </w:p>
        </w:tc>
        <w:tc>
          <w:tcPr>
            <w:tcW w:w="1800" w:type="dxa"/>
            <w:tcBorders>
              <w:top w:val="nil"/>
              <w:left w:val="nil"/>
              <w:bottom w:val="nil"/>
            </w:tcBorders>
            <w:shd w:val="clear" w:color="auto" w:fill="auto"/>
            <w:noWrap/>
            <w:vAlign w:val="bottom"/>
            <w:hideMark/>
          </w:tcPr>
          <w:p w14:paraId="7A4F945B"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Scaffolds</w:t>
            </w:r>
          </w:p>
        </w:tc>
        <w:tc>
          <w:tcPr>
            <w:tcW w:w="810" w:type="dxa"/>
            <w:tcBorders>
              <w:top w:val="nil"/>
              <w:left w:val="nil"/>
              <w:bottom w:val="nil"/>
            </w:tcBorders>
          </w:tcPr>
          <w:p w14:paraId="59FB6E6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2396</w:t>
            </w:r>
          </w:p>
        </w:tc>
        <w:tc>
          <w:tcPr>
            <w:tcW w:w="1818" w:type="dxa"/>
            <w:tcBorders>
              <w:top w:val="nil"/>
              <w:left w:val="nil"/>
              <w:bottom w:val="nil"/>
            </w:tcBorders>
          </w:tcPr>
          <w:p w14:paraId="102F43B5"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p>
        </w:tc>
      </w:tr>
      <w:tr w:rsidR="008C347C" w:rsidRPr="00231BBB" w14:paraId="00956247" w14:textId="00453A59" w:rsidTr="008C347C">
        <w:trPr>
          <w:trHeight w:val="288"/>
        </w:trPr>
        <w:tc>
          <w:tcPr>
            <w:tcW w:w="1908" w:type="dxa"/>
            <w:tcBorders>
              <w:top w:val="nil"/>
              <w:bottom w:val="single" w:sz="4" w:space="0" w:color="auto"/>
            </w:tcBorders>
            <w:shd w:val="clear" w:color="auto" w:fill="auto"/>
            <w:noWrap/>
            <w:vAlign w:val="bottom"/>
            <w:hideMark/>
          </w:tcPr>
          <w:p w14:paraId="5D9922D5" w14:textId="77777777" w:rsidR="008C347C" w:rsidRPr="00231BBB"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231BBB">
              <w:rPr>
                <w:rFonts w:ascii="Times New Roman" w:eastAsia="Times New Roman" w:hAnsi="Times New Roman" w:cs="Times New Roman"/>
                <w:i/>
                <w:iCs/>
                <w:color w:val="000000"/>
                <w:sz w:val="24"/>
                <w:szCs w:val="24"/>
              </w:rPr>
              <w:t>Rhynchomys</w:t>
            </w:r>
            <w:proofErr w:type="spellEnd"/>
            <w:r w:rsidRPr="00231BBB">
              <w:rPr>
                <w:rFonts w:ascii="Times New Roman" w:eastAsia="Times New Roman" w:hAnsi="Times New Roman" w:cs="Times New Roman"/>
                <w:i/>
                <w:iCs/>
                <w:color w:val="000000"/>
                <w:sz w:val="24"/>
                <w:szCs w:val="24"/>
              </w:rPr>
              <w:t xml:space="preserve"> </w:t>
            </w:r>
            <w:proofErr w:type="spellStart"/>
            <w:r w:rsidRPr="00231BBB">
              <w:rPr>
                <w:rFonts w:ascii="Times New Roman" w:eastAsia="Times New Roman" w:hAnsi="Times New Roman" w:cs="Times New Roman"/>
                <w:i/>
                <w:iCs/>
                <w:color w:val="000000"/>
                <w:sz w:val="24"/>
                <w:szCs w:val="24"/>
              </w:rPr>
              <w:t>soricoides</w:t>
            </w:r>
            <w:proofErr w:type="spellEnd"/>
          </w:p>
        </w:tc>
        <w:tc>
          <w:tcPr>
            <w:tcW w:w="3240" w:type="dxa"/>
            <w:tcBorders>
              <w:top w:val="nil"/>
              <w:bottom w:val="single" w:sz="4" w:space="0" w:color="auto"/>
            </w:tcBorders>
            <w:shd w:val="clear" w:color="auto" w:fill="auto"/>
            <w:noWrap/>
            <w:vAlign w:val="bottom"/>
            <w:hideMark/>
          </w:tcPr>
          <w:p w14:paraId="56DA2EF4"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This study: Aligned to mm10 reference</w:t>
            </w:r>
          </w:p>
        </w:tc>
        <w:tc>
          <w:tcPr>
            <w:tcW w:w="1800" w:type="dxa"/>
            <w:tcBorders>
              <w:top w:val="nil"/>
              <w:left w:val="nil"/>
              <w:bottom w:val="single" w:sz="4" w:space="0" w:color="auto"/>
            </w:tcBorders>
            <w:shd w:val="clear" w:color="auto" w:fill="auto"/>
            <w:noWrap/>
            <w:vAlign w:val="bottom"/>
            <w:hideMark/>
          </w:tcPr>
          <w:p w14:paraId="0B481DDC"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Chromosomes</w:t>
            </w:r>
          </w:p>
        </w:tc>
        <w:tc>
          <w:tcPr>
            <w:tcW w:w="810" w:type="dxa"/>
            <w:tcBorders>
              <w:top w:val="nil"/>
              <w:left w:val="nil"/>
              <w:bottom w:val="single" w:sz="4" w:space="0" w:color="auto"/>
            </w:tcBorders>
          </w:tcPr>
          <w:p w14:paraId="68AE44E1" w14:textId="77777777"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sidRPr="00231BBB">
              <w:rPr>
                <w:rFonts w:ascii="Times New Roman" w:eastAsia="Times New Roman" w:hAnsi="Times New Roman" w:cs="Times New Roman"/>
                <w:color w:val="000000"/>
                <w:sz w:val="24"/>
                <w:szCs w:val="24"/>
              </w:rPr>
              <w:t>2643</w:t>
            </w:r>
          </w:p>
        </w:tc>
        <w:tc>
          <w:tcPr>
            <w:tcW w:w="1818" w:type="dxa"/>
            <w:tcBorders>
              <w:top w:val="nil"/>
              <w:left w:val="nil"/>
              <w:bottom w:val="single" w:sz="4" w:space="0" w:color="auto"/>
            </w:tcBorders>
          </w:tcPr>
          <w:p w14:paraId="7ADC064D" w14:textId="15A02381" w:rsidR="008C347C" w:rsidRPr="00231BBB" w:rsidRDefault="008C347C" w:rsidP="00F413E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7724658D" w14:textId="4A58D353" w:rsidR="00231BBB" w:rsidRDefault="00231BBB" w:rsidP="00F413E3">
      <w:pPr>
        <w:jc w:val="both"/>
      </w:pPr>
    </w:p>
    <w:p w14:paraId="4CAFEFCB" w14:textId="435FA381" w:rsidR="00231BBB" w:rsidRDefault="00231BBB" w:rsidP="00F413E3">
      <w:pPr>
        <w:jc w:val="both"/>
      </w:pPr>
    </w:p>
    <w:p w14:paraId="47106FE4" w14:textId="5CA16A79" w:rsidR="008C347C" w:rsidRDefault="008C347C" w:rsidP="00F413E3">
      <w:pPr>
        <w:jc w:val="both"/>
      </w:pPr>
    </w:p>
    <w:p w14:paraId="377E8C55" w14:textId="0CDA73B2" w:rsidR="008C347C" w:rsidRDefault="008C347C" w:rsidP="00F413E3">
      <w:pPr>
        <w:jc w:val="both"/>
      </w:pPr>
    </w:p>
    <w:p w14:paraId="7CE5D7EB" w14:textId="77777777" w:rsidR="008C347C" w:rsidRPr="007061AA" w:rsidRDefault="008C347C" w:rsidP="00F413E3">
      <w:pPr>
        <w:pStyle w:val="Heading3"/>
      </w:pPr>
      <w:r>
        <w:lastRenderedPageBreak/>
        <w:t xml:space="preserve">Table 2: Prior node ages used in phylogenetic dating in millions of years before present. </w:t>
      </w:r>
    </w:p>
    <w:tbl>
      <w:tblPr>
        <w:tblW w:w="8085" w:type="dxa"/>
        <w:jc w:val="center"/>
        <w:tblLook w:val="04A0" w:firstRow="1" w:lastRow="0" w:firstColumn="1" w:lastColumn="0" w:noHBand="0" w:noVBand="1"/>
      </w:tblPr>
      <w:tblGrid>
        <w:gridCol w:w="1425"/>
        <w:gridCol w:w="1800"/>
        <w:gridCol w:w="1995"/>
        <w:gridCol w:w="2865"/>
      </w:tblGrid>
      <w:tr w:rsidR="008C347C" w:rsidRPr="006B09C6" w14:paraId="785A76B3" w14:textId="77777777" w:rsidTr="008C347C">
        <w:trPr>
          <w:trHeight w:val="288"/>
          <w:jc w:val="center"/>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94BD5"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Clade</w:t>
            </w:r>
          </w:p>
        </w:tc>
        <w:tc>
          <w:tcPr>
            <w:tcW w:w="1800" w:type="dxa"/>
            <w:tcBorders>
              <w:top w:val="single" w:sz="4" w:space="0" w:color="auto"/>
              <w:left w:val="single" w:sz="4" w:space="0" w:color="auto"/>
              <w:bottom w:val="single" w:sz="4" w:space="0" w:color="auto"/>
              <w:right w:val="single" w:sz="4" w:space="0" w:color="auto"/>
            </w:tcBorders>
          </w:tcPr>
          <w:p w14:paraId="4BFEEECA"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 xml:space="preserve">Minimum Age </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B8F02"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Maximum Age</w:t>
            </w:r>
          </w:p>
        </w:tc>
        <w:tc>
          <w:tcPr>
            <w:tcW w:w="2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9E81D" w14:textId="77777777" w:rsidR="008C347C" w:rsidRPr="008C347C" w:rsidRDefault="008C347C" w:rsidP="00F413E3">
            <w:pPr>
              <w:spacing w:after="0" w:line="240" w:lineRule="auto"/>
              <w:jc w:val="both"/>
              <w:rPr>
                <w:rFonts w:ascii="Times New Roman" w:eastAsia="Times New Roman" w:hAnsi="Times New Roman" w:cs="Times New Roman"/>
                <w:b/>
                <w:bCs/>
                <w:color w:val="000000"/>
                <w:sz w:val="24"/>
                <w:szCs w:val="24"/>
              </w:rPr>
            </w:pPr>
            <w:r w:rsidRPr="008C347C">
              <w:rPr>
                <w:rFonts w:ascii="Times New Roman" w:eastAsia="Times New Roman" w:hAnsi="Times New Roman" w:cs="Times New Roman"/>
                <w:b/>
                <w:bCs/>
                <w:color w:val="000000"/>
                <w:sz w:val="24"/>
                <w:szCs w:val="24"/>
              </w:rPr>
              <w:t>Citation</w:t>
            </w:r>
          </w:p>
        </w:tc>
      </w:tr>
      <w:tr w:rsidR="008C347C" w:rsidRPr="006B09C6" w14:paraId="6FF741AA" w14:textId="77777777" w:rsidTr="008C347C">
        <w:trPr>
          <w:trHeight w:val="288"/>
          <w:jc w:val="center"/>
        </w:trPr>
        <w:tc>
          <w:tcPr>
            <w:tcW w:w="1425" w:type="dxa"/>
            <w:tcBorders>
              <w:top w:val="single" w:sz="4" w:space="0" w:color="auto"/>
              <w:left w:val="single" w:sz="4" w:space="0" w:color="auto"/>
              <w:bottom w:val="nil"/>
              <w:right w:val="single" w:sz="4" w:space="0" w:color="auto"/>
            </w:tcBorders>
            <w:shd w:val="clear" w:color="auto" w:fill="auto"/>
            <w:noWrap/>
            <w:vAlign w:val="bottom"/>
            <w:hideMark/>
          </w:tcPr>
          <w:p w14:paraId="4188ACE2"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Mus</w:t>
            </w:r>
          </w:p>
        </w:tc>
        <w:tc>
          <w:tcPr>
            <w:tcW w:w="1800" w:type="dxa"/>
            <w:tcBorders>
              <w:top w:val="single" w:sz="4" w:space="0" w:color="auto"/>
              <w:left w:val="single" w:sz="4" w:space="0" w:color="auto"/>
              <w:bottom w:val="nil"/>
              <w:right w:val="single" w:sz="4" w:space="0" w:color="auto"/>
            </w:tcBorders>
          </w:tcPr>
          <w:p w14:paraId="335D3DAF"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single" w:sz="4" w:space="0" w:color="auto"/>
              <w:left w:val="single" w:sz="4" w:space="0" w:color="auto"/>
              <w:bottom w:val="nil"/>
              <w:right w:val="single" w:sz="4" w:space="0" w:color="auto"/>
            </w:tcBorders>
            <w:shd w:val="clear" w:color="auto" w:fill="auto"/>
            <w:noWrap/>
            <w:vAlign w:val="bottom"/>
            <w:hideMark/>
          </w:tcPr>
          <w:p w14:paraId="1B14256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single" w:sz="4" w:space="0" w:color="auto"/>
              <w:left w:val="single" w:sz="4" w:space="0" w:color="auto"/>
              <w:bottom w:val="nil"/>
              <w:right w:val="single" w:sz="4" w:space="0" w:color="auto"/>
            </w:tcBorders>
            <w:shd w:val="clear" w:color="auto" w:fill="auto"/>
            <w:noWrap/>
            <w:vAlign w:val="bottom"/>
            <w:hideMark/>
          </w:tcPr>
          <w:p w14:paraId="6EEC07E1"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7B45E189"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hideMark/>
          </w:tcPr>
          <w:p w14:paraId="7B9F0B91"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proofErr w:type="spellStart"/>
            <w:r w:rsidRPr="008C347C">
              <w:rPr>
                <w:rFonts w:ascii="Times New Roman" w:eastAsia="Times New Roman" w:hAnsi="Times New Roman" w:cs="Times New Roman"/>
                <w:i/>
                <w:iCs/>
                <w:color w:val="000000"/>
                <w:sz w:val="24"/>
                <w:szCs w:val="24"/>
              </w:rPr>
              <w:t>Apodemus</w:t>
            </w:r>
            <w:proofErr w:type="spellEnd"/>
            <w:r w:rsidRPr="008C347C">
              <w:rPr>
                <w:rFonts w:ascii="Times New Roman" w:eastAsia="Times New Roman" w:hAnsi="Times New Roman" w:cs="Times New Roman"/>
                <w:i/>
                <w:iCs/>
                <w:color w:val="000000"/>
                <w:sz w:val="24"/>
                <w:szCs w:val="24"/>
              </w:rPr>
              <w:t xml:space="preserve"> </w:t>
            </w:r>
          </w:p>
        </w:tc>
        <w:tc>
          <w:tcPr>
            <w:tcW w:w="1800" w:type="dxa"/>
            <w:tcBorders>
              <w:top w:val="nil"/>
              <w:left w:val="single" w:sz="4" w:space="0" w:color="auto"/>
              <w:bottom w:val="nil"/>
              <w:right w:val="single" w:sz="4" w:space="0" w:color="auto"/>
            </w:tcBorders>
          </w:tcPr>
          <w:p w14:paraId="1F8BC0C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5.3</w:t>
            </w:r>
          </w:p>
        </w:tc>
        <w:tc>
          <w:tcPr>
            <w:tcW w:w="1995" w:type="dxa"/>
            <w:tcBorders>
              <w:top w:val="nil"/>
              <w:left w:val="single" w:sz="4" w:space="0" w:color="auto"/>
              <w:bottom w:val="nil"/>
              <w:right w:val="single" w:sz="4" w:space="0" w:color="auto"/>
            </w:tcBorders>
            <w:shd w:val="clear" w:color="auto" w:fill="auto"/>
            <w:noWrap/>
            <w:vAlign w:val="bottom"/>
            <w:hideMark/>
          </w:tcPr>
          <w:p w14:paraId="4F6F3296"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7.2</w:t>
            </w:r>
          </w:p>
        </w:tc>
        <w:tc>
          <w:tcPr>
            <w:tcW w:w="2865" w:type="dxa"/>
            <w:tcBorders>
              <w:top w:val="nil"/>
              <w:left w:val="single" w:sz="4" w:space="0" w:color="auto"/>
              <w:bottom w:val="nil"/>
              <w:right w:val="single" w:sz="4" w:space="0" w:color="auto"/>
            </w:tcBorders>
            <w:shd w:val="clear" w:color="auto" w:fill="auto"/>
            <w:noWrap/>
            <w:vAlign w:val="bottom"/>
            <w:hideMark/>
          </w:tcPr>
          <w:p w14:paraId="77F48958"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r w:rsidR="008C347C" w:rsidRPr="00F379CE" w14:paraId="1E58ECD3"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42EA4C9D" w14:textId="77777777" w:rsidR="008C347C" w:rsidRPr="008C347C" w:rsidRDefault="008C347C" w:rsidP="00F413E3">
            <w:pPr>
              <w:spacing w:after="0" w:line="240" w:lineRule="auto"/>
              <w:jc w:val="both"/>
              <w:rPr>
                <w:rFonts w:ascii="Times New Roman" w:eastAsia="Times New Roman" w:hAnsi="Times New Roman" w:cs="Times New Roman"/>
                <w:i/>
                <w:iCs/>
                <w:color w:val="000000"/>
                <w:sz w:val="24"/>
                <w:szCs w:val="24"/>
              </w:rPr>
            </w:pPr>
            <w:r w:rsidRPr="008C347C">
              <w:rPr>
                <w:rFonts w:ascii="Times New Roman" w:eastAsia="Times New Roman" w:hAnsi="Times New Roman" w:cs="Times New Roman"/>
                <w:i/>
                <w:iCs/>
                <w:color w:val="000000"/>
                <w:sz w:val="24"/>
                <w:szCs w:val="24"/>
              </w:rPr>
              <w:t>Rattus</w:t>
            </w:r>
          </w:p>
        </w:tc>
        <w:tc>
          <w:tcPr>
            <w:tcW w:w="1800" w:type="dxa"/>
            <w:tcBorders>
              <w:top w:val="nil"/>
              <w:left w:val="single" w:sz="4" w:space="0" w:color="auto"/>
              <w:bottom w:val="nil"/>
              <w:right w:val="single" w:sz="4" w:space="0" w:color="auto"/>
            </w:tcBorders>
          </w:tcPr>
          <w:p w14:paraId="318A0904"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2.4</w:t>
            </w:r>
          </w:p>
        </w:tc>
        <w:tc>
          <w:tcPr>
            <w:tcW w:w="1995" w:type="dxa"/>
            <w:tcBorders>
              <w:top w:val="nil"/>
              <w:left w:val="single" w:sz="4" w:space="0" w:color="auto"/>
              <w:bottom w:val="nil"/>
              <w:right w:val="single" w:sz="4" w:space="0" w:color="auto"/>
            </w:tcBorders>
            <w:shd w:val="clear" w:color="auto" w:fill="auto"/>
            <w:noWrap/>
            <w:vAlign w:val="bottom"/>
          </w:tcPr>
          <w:p w14:paraId="17889A1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3.6</w:t>
            </w:r>
          </w:p>
        </w:tc>
        <w:tc>
          <w:tcPr>
            <w:tcW w:w="2865" w:type="dxa"/>
            <w:tcBorders>
              <w:top w:val="nil"/>
              <w:left w:val="single" w:sz="4" w:space="0" w:color="auto"/>
              <w:bottom w:val="nil"/>
              <w:right w:val="single" w:sz="4" w:space="0" w:color="auto"/>
            </w:tcBorders>
            <w:shd w:val="clear" w:color="auto" w:fill="auto"/>
            <w:noWrap/>
            <w:vAlign w:val="bottom"/>
          </w:tcPr>
          <w:p w14:paraId="6E8C7B09"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proofErr w:type="spellStart"/>
            <w:r w:rsidRPr="008C347C">
              <w:rPr>
                <w:rFonts w:ascii="Times New Roman" w:eastAsia="Times New Roman" w:hAnsi="Times New Roman" w:cs="Times New Roman"/>
                <w:color w:val="000000"/>
                <w:sz w:val="24"/>
                <w:szCs w:val="24"/>
              </w:rPr>
              <w:t>Steppan</w:t>
            </w:r>
            <w:proofErr w:type="spellEnd"/>
            <w:r w:rsidRPr="008C347C">
              <w:rPr>
                <w:rFonts w:ascii="Times New Roman" w:eastAsia="Times New Roman" w:hAnsi="Times New Roman" w:cs="Times New Roman"/>
                <w:color w:val="000000"/>
                <w:sz w:val="24"/>
                <w:szCs w:val="24"/>
              </w:rPr>
              <w:t xml:space="preserve"> and Schenk, 2017</w:t>
            </w:r>
          </w:p>
        </w:tc>
      </w:tr>
      <w:tr w:rsidR="008C347C" w:rsidRPr="006B09C6" w14:paraId="051AE74A" w14:textId="77777777" w:rsidTr="008C347C">
        <w:trPr>
          <w:trHeight w:val="288"/>
          <w:jc w:val="center"/>
        </w:trPr>
        <w:tc>
          <w:tcPr>
            <w:tcW w:w="1425" w:type="dxa"/>
            <w:tcBorders>
              <w:top w:val="nil"/>
              <w:left w:val="single" w:sz="4" w:space="0" w:color="auto"/>
              <w:bottom w:val="nil"/>
              <w:right w:val="single" w:sz="4" w:space="0" w:color="auto"/>
            </w:tcBorders>
            <w:shd w:val="clear" w:color="auto" w:fill="auto"/>
            <w:noWrap/>
            <w:vAlign w:val="bottom"/>
          </w:tcPr>
          <w:p w14:paraId="54822B80" w14:textId="77777777" w:rsidR="008C347C" w:rsidRPr="008C347C" w:rsidRDefault="008C347C" w:rsidP="00F413E3">
            <w:pPr>
              <w:spacing w:after="0" w:line="240" w:lineRule="auto"/>
              <w:jc w:val="both"/>
              <w:rPr>
                <w:rFonts w:ascii="Times New Roman" w:eastAsia="Times New Roman" w:hAnsi="Times New Roman" w:cs="Times New Roman"/>
                <w:iCs/>
                <w:color w:val="000000"/>
                <w:sz w:val="24"/>
                <w:szCs w:val="24"/>
              </w:rPr>
            </w:pPr>
            <w:proofErr w:type="spellStart"/>
            <w:r w:rsidRPr="008C347C">
              <w:rPr>
                <w:rFonts w:ascii="Times New Roman" w:eastAsia="Times New Roman" w:hAnsi="Times New Roman" w:cs="Times New Roman"/>
                <w:iCs/>
                <w:color w:val="000000"/>
                <w:sz w:val="24"/>
                <w:szCs w:val="24"/>
              </w:rPr>
              <w:t>Murinae</w:t>
            </w:r>
            <w:proofErr w:type="spellEnd"/>
          </w:p>
        </w:tc>
        <w:tc>
          <w:tcPr>
            <w:tcW w:w="1800" w:type="dxa"/>
            <w:tcBorders>
              <w:top w:val="nil"/>
              <w:left w:val="single" w:sz="4" w:space="0" w:color="auto"/>
              <w:bottom w:val="nil"/>
              <w:right w:val="single" w:sz="4" w:space="0" w:color="auto"/>
            </w:tcBorders>
          </w:tcPr>
          <w:p w14:paraId="20CBA6F7"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12.1</w:t>
            </w:r>
          </w:p>
        </w:tc>
        <w:tc>
          <w:tcPr>
            <w:tcW w:w="1995" w:type="dxa"/>
            <w:tcBorders>
              <w:top w:val="nil"/>
              <w:left w:val="single" w:sz="4" w:space="0" w:color="auto"/>
              <w:bottom w:val="nil"/>
              <w:right w:val="single" w:sz="4" w:space="0" w:color="auto"/>
            </w:tcBorders>
            <w:shd w:val="clear" w:color="auto" w:fill="auto"/>
            <w:noWrap/>
            <w:vAlign w:val="bottom"/>
          </w:tcPr>
          <w:p w14:paraId="3FD126ED"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14.05</w:t>
            </w:r>
          </w:p>
        </w:tc>
        <w:tc>
          <w:tcPr>
            <w:tcW w:w="2865" w:type="dxa"/>
            <w:tcBorders>
              <w:top w:val="nil"/>
              <w:left w:val="single" w:sz="4" w:space="0" w:color="auto"/>
              <w:bottom w:val="nil"/>
              <w:right w:val="single" w:sz="4" w:space="0" w:color="auto"/>
            </w:tcBorders>
            <w:shd w:val="clear" w:color="auto" w:fill="auto"/>
            <w:noWrap/>
            <w:vAlign w:val="bottom"/>
          </w:tcPr>
          <w:p w14:paraId="55CF19BA" w14:textId="77777777" w:rsidR="008C347C" w:rsidRPr="008C347C" w:rsidRDefault="008C347C" w:rsidP="00F413E3">
            <w:pPr>
              <w:spacing w:after="0" w:line="240" w:lineRule="auto"/>
              <w:jc w:val="both"/>
              <w:rPr>
                <w:rFonts w:ascii="Times New Roman" w:eastAsia="Times New Roman" w:hAnsi="Times New Roman" w:cs="Times New Roman"/>
                <w:color w:val="000000"/>
                <w:sz w:val="24"/>
                <w:szCs w:val="24"/>
              </w:rPr>
            </w:pPr>
            <w:r w:rsidRPr="008C347C">
              <w:rPr>
                <w:rFonts w:ascii="Times New Roman" w:eastAsia="Times New Roman" w:hAnsi="Times New Roman" w:cs="Times New Roman"/>
                <w:color w:val="000000"/>
                <w:sz w:val="24"/>
                <w:szCs w:val="24"/>
              </w:rPr>
              <w:t>Schenk et al., 2013</w:t>
            </w:r>
          </w:p>
        </w:tc>
      </w:tr>
    </w:tbl>
    <w:p w14:paraId="33952CD6" w14:textId="77777777" w:rsidR="008C347C" w:rsidRPr="00DD7998" w:rsidRDefault="008C347C" w:rsidP="00F413E3">
      <w:pPr>
        <w:jc w:val="both"/>
      </w:pPr>
    </w:p>
    <w:p w14:paraId="59582B7A" w14:textId="464628E4" w:rsidR="00CD624D" w:rsidRPr="00197A2B" w:rsidRDefault="00CD624D" w:rsidP="00F413E3">
      <w:pPr>
        <w:pStyle w:val="Heading3"/>
      </w:pPr>
      <w:r w:rsidRPr="00197A2B">
        <w:t xml:space="preserve">Table </w:t>
      </w:r>
      <w:r w:rsidR="008C347C">
        <w:t>3</w:t>
      </w:r>
      <w:r w:rsidRPr="00197A2B">
        <w:t xml:space="preserve">: The most frequently recovered topologies across all 10kb windows. RS = </w:t>
      </w:r>
      <w:proofErr w:type="spellStart"/>
      <w:r w:rsidRPr="00BC53EE">
        <w:rPr>
          <w:i/>
        </w:rPr>
        <w:t>Rhyncomys</w:t>
      </w:r>
      <w:proofErr w:type="spellEnd"/>
      <w:r w:rsidRPr="00BC53EE">
        <w:rPr>
          <w:i/>
        </w:rPr>
        <w:t xml:space="preserve"> </w:t>
      </w:r>
      <w:proofErr w:type="spellStart"/>
      <w:r w:rsidRPr="00BC53EE">
        <w:rPr>
          <w:i/>
        </w:rPr>
        <w:t>soricoides</w:t>
      </w:r>
      <w:proofErr w:type="spellEnd"/>
      <w:r w:rsidRPr="00197A2B">
        <w:t xml:space="preserve">, GD = </w:t>
      </w:r>
      <w:proofErr w:type="spellStart"/>
      <w:r w:rsidRPr="00BC53EE">
        <w:rPr>
          <w:i/>
        </w:rPr>
        <w:t>Grammomys</w:t>
      </w:r>
      <w:proofErr w:type="spellEnd"/>
      <w:r w:rsidRPr="00BC53EE">
        <w:rPr>
          <w:i/>
        </w:rPr>
        <w:t xml:space="preserve"> </w:t>
      </w:r>
      <w:proofErr w:type="spellStart"/>
      <w:r w:rsidRPr="00BC53EE">
        <w:rPr>
          <w:i/>
        </w:rPr>
        <w:t>dolichurus</w:t>
      </w:r>
      <w:proofErr w:type="spellEnd"/>
      <w:r w:rsidRPr="00197A2B">
        <w:t xml:space="preserve">, RD = </w:t>
      </w:r>
      <w:proofErr w:type="spellStart"/>
      <w:r w:rsidRPr="00BC53EE">
        <w:rPr>
          <w:i/>
        </w:rPr>
        <w:t>Rhabdomys</w:t>
      </w:r>
      <w:proofErr w:type="spellEnd"/>
      <w:r w:rsidRPr="00BC53EE">
        <w:rPr>
          <w:i/>
        </w:rPr>
        <w:t xml:space="preserve"> </w:t>
      </w:r>
      <w:proofErr w:type="spellStart"/>
      <w:r w:rsidRPr="00BC53EE">
        <w:rPr>
          <w:i/>
        </w:rPr>
        <w:t>dilectus</w:t>
      </w:r>
      <w:proofErr w:type="spellEnd"/>
      <w:r w:rsidRPr="00197A2B">
        <w:t xml:space="preserve">, MM = </w:t>
      </w:r>
      <w:r w:rsidRPr="00BC53EE">
        <w:rPr>
          <w:i/>
        </w:rPr>
        <w:t>Mus musculus</w:t>
      </w:r>
      <w:r w:rsidRPr="00197A2B">
        <w:t xml:space="preserve">, HA = </w:t>
      </w:r>
      <w:proofErr w:type="spellStart"/>
      <w:r w:rsidRPr="00BC53EE">
        <w:rPr>
          <w:i/>
        </w:rPr>
        <w:t>Hylomyscus</w:t>
      </w:r>
      <w:proofErr w:type="spellEnd"/>
      <w:r w:rsidRPr="00BC53EE">
        <w:rPr>
          <w:i/>
        </w:rPr>
        <w:t xml:space="preserve"> </w:t>
      </w:r>
      <w:proofErr w:type="spellStart"/>
      <w:r w:rsidRPr="00BC53EE">
        <w:rPr>
          <w:i/>
        </w:rPr>
        <w:t>alleni</w:t>
      </w:r>
      <w:proofErr w:type="spellEnd"/>
      <w:r w:rsidRPr="00197A2B">
        <w:t xml:space="preserve">, MN = </w:t>
      </w:r>
      <w:proofErr w:type="spellStart"/>
      <w:r w:rsidRPr="00BC53EE">
        <w:rPr>
          <w:i/>
        </w:rPr>
        <w:t>Mastomys</w:t>
      </w:r>
      <w:proofErr w:type="spellEnd"/>
      <w:r w:rsidRPr="00BC53EE">
        <w:rPr>
          <w:i/>
        </w:rPr>
        <w:t xml:space="preserve"> </w:t>
      </w:r>
      <w:proofErr w:type="spellStart"/>
      <w:r w:rsidRPr="00BC53EE">
        <w:rPr>
          <w:i/>
        </w:rPr>
        <w:t>natalensis</w:t>
      </w:r>
      <w:proofErr w:type="spellEnd"/>
      <w:r w:rsidRPr="00197A2B">
        <w:t xml:space="preserve">, PD = </w:t>
      </w:r>
      <w:proofErr w:type="spellStart"/>
      <w:r w:rsidRPr="00BC53EE">
        <w:rPr>
          <w:i/>
        </w:rPr>
        <w:t>Praomys</w:t>
      </w:r>
      <w:proofErr w:type="spellEnd"/>
      <w:r w:rsidRPr="00BC53EE">
        <w:rPr>
          <w:i/>
        </w:rPr>
        <w:t xml:space="preserve"> </w:t>
      </w:r>
      <w:proofErr w:type="spellStart"/>
      <w:r w:rsidRPr="00BC53EE">
        <w:rPr>
          <w:i/>
        </w:rPr>
        <w:t>delectorum</w:t>
      </w:r>
      <w:proofErr w:type="spellEnd"/>
      <w:r w:rsidRPr="00197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
        <w:gridCol w:w="4197"/>
        <w:gridCol w:w="1684"/>
        <w:gridCol w:w="2451"/>
      </w:tblGrid>
      <w:tr w:rsidR="00CD624D" w:rsidRPr="00197A2B" w14:paraId="7F912AF0" w14:textId="2E694927" w:rsidTr="00CD624D">
        <w:tc>
          <w:tcPr>
            <w:tcW w:w="1018" w:type="dxa"/>
            <w:tcBorders>
              <w:top w:val="single" w:sz="4" w:space="0" w:color="auto"/>
              <w:bottom w:val="single" w:sz="4" w:space="0" w:color="auto"/>
            </w:tcBorders>
            <w:vAlign w:val="center"/>
          </w:tcPr>
          <w:p w14:paraId="6850A9B7" w14:textId="15604AC4"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Rank</w:t>
            </w:r>
          </w:p>
        </w:tc>
        <w:tc>
          <w:tcPr>
            <w:tcW w:w="4197" w:type="dxa"/>
            <w:tcBorders>
              <w:top w:val="single" w:sz="4" w:space="0" w:color="auto"/>
              <w:bottom w:val="single" w:sz="4" w:space="0" w:color="auto"/>
            </w:tcBorders>
            <w:vAlign w:val="center"/>
          </w:tcPr>
          <w:p w14:paraId="798BB44F" w14:textId="5C86E91D"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Topology</w:t>
            </w:r>
          </w:p>
        </w:tc>
        <w:tc>
          <w:tcPr>
            <w:tcW w:w="1684" w:type="dxa"/>
            <w:tcBorders>
              <w:top w:val="single" w:sz="4" w:space="0" w:color="auto"/>
              <w:bottom w:val="single" w:sz="4" w:space="0" w:color="auto"/>
            </w:tcBorders>
            <w:vAlign w:val="center"/>
          </w:tcPr>
          <w:p w14:paraId="1EE72AD4" w14:textId="43B13B1B"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windows</w:t>
            </w:r>
          </w:p>
        </w:tc>
        <w:tc>
          <w:tcPr>
            <w:tcW w:w="2451" w:type="dxa"/>
            <w:tcBorders>
              <w:top w:val="single" w:sz="4" w:space="0" w:color="auto"/>
              <w:bottom w:val="single" w:sz="4" w:space="0" w:color="auto"/>
            </w:tcBorders>
            <w:vAlign w:val="center"/>
          </w:tcPr>
          <w:p w14:paraId="18282507" w14:textId="7CB30347" w:rsidR="00CD624D" w:rsidRPr="00197A2B" w:rsidRDefault="00CD624D"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Proportion of windows</w:t>
            </w:r>
          </w:p>
        </w:tc>
      </w:tr>
      <w:tr w:rsidR="00CD624D" w:rsidRPr="00197A2B" w14:paraId="2F640F03" w14:textId="77777777" w:rsidTr="00CD624D">
        <w:trPr>
          <w:trHeight w:val="300"/>
        </w:trPr>
        <w:tc>
          <w:tcPr>
            <w:tcW w:w="1018" w:type="dxa"/>
            <w:tcBorders>
              <w:top w:val="single" w:sz="4" w:space="0" w:color="auto"/>
            </w:tcBorders>
            <w:noWrap/>
            <w:vAlign w:val="center"/>
            <w:hideMark/>
          </w:tcPr>
          <w:p w14:paraId="13C72F08" w14:textId="1DAEF6A1"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1</w:t>
            </w:r>
            <w:r w:rsidR="008E686B">
              <w:rPr>
                <w:rFonts w:ascii="Times New Roman" w:eastAsia="Times New Roman" w:hAnsi="Times New Roman" w:cs="Times New Roman"/>
                <w:color w:val="000000"/>
              </w:rPr>
              <w:t>*</w:t>
            </w:r>
          </w:p>
        </w:tc>
        <w:tc>
          <w:tcPr>
            <w:tcW w:w="4197" w:type="dxa"/>
            <w:tcBorders>
              <w:top w:val="single" w:sz="4" w:space="0" w:color="auto"/>
            </w:tcBorders>
            <w:noWrap/>
            <w:vAlign w:val="center"/>
            <w:hideMark/>
          </w:tcPr>
          <w:p w14:paraId="5B6406DE"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(GD,RD),(MM,(HA,(MN,PD)))));</w:t>
            </w:r>
          </w:p>
        </w:tc>
        <w:tc>
          <w:tcPr>
            <w:tcW w:w="1684" w:type="dxa"/>
            <w:tcBorders>
              <w:top w:val="single" w:sz="4" w:space="0" w:color="auto"/>
            </w:tcBorders>
            <w:noWrap/>
            <w:vAlign w:val="center"/>
            <w:hideMark/>
          </w:tcPr>
          <w:p w14:paraId="27685EFF"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20581</w:t>
            </w:r>
          </w:p>
        </w:tc>
        <w:tc>
          <w:tcPr>
            <w:tcW w:w="2451" w:type="dxa"/>
            <w:tcBorders>
              <w:top w:val="single" w:sz="4" w:space="0" w:color="auto"/>
            </w:tcBorders>
            <w:noWrap/>
            <w:vAlign w:val="center"/>
            <w:hideMark/>
          </w:tcPr>
          <w:p w14:paraId="6A112923"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0.125</w:t>
            </w:r>
          </w:p>
        </w:tc>
      </w:tr>
      <w:tr w:rsidR="00CD624D" w:rsidRPr="00197A2B" w14:paraId="74B8DEAA" w14:textId="77777777" w:rsidTr="00CD624D">
        <w:trPr>
          <w:trHeight w:val="300"/>
        </w:trPr>
        <w:tc>
          <w:tcPr>
            <w:tcW w:w="1018" w:type="dxa"/>
            <w:noWrap/>
            <w:vAlign w:val="center"/>
            <w:hideMark/>
          </w:tcPr>
          <w:p w14:paraId="2CA0C420"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2</w:t>
            </w:r>
          </w:p>
        </w:tc>
        <w:tc>
          <w:tcPr>
            <w:tcW w:w="4197" w:type="dxa"/>
            <w:noWrap/>
            <w:vAlign w:val="center"/>
            <w:hideMark/>
          </w:tcPr>
          <w:p w14:paraId="2E90D7E4"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(GD,RD),(MM,((HA,MN),PD))));</w:t>
            </w:r>
          </w:p>
        </w:tc>
        <w:tc>
          <w:tcPr>
            <w:tcW w:w="1684" w:type="dxa"/>
            <w:noWrap/>
            <w:vAlign w:val="center"/>
            <w:hideMark/>
          </w:tcPr>
          <w:p w14:paraId="05B71E9F"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16616</w:t>
            </w:r>
          </w:p>
        </w:tc>
        <w:tc>
          <w:tcPr>
            <w:tcW w:w="2451" w:type="dxa"/>
            <w:noWrap/>
            <w:vAlign w:val="center"/>
            <w:hideMark/>
          </w:tcPr>
          <w:p w14:paraId="5D1E769A"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0.101</w:t>
            </w:r>
          </w:p>
        </w:tc>
      </w:tr>
      <w:tr w:rsidR="00CD624D" w:rsidRPr="00197A2B" w14:paraId="674200AD" w14:textId="77777777" w:rsidTr="00CD624D">
        <w:trPr>
          <w:trHeight w:val="300"/>
        </w:trPr>
        <w:tc>
          <w:tcPr>
            <w:tcW w:w="1018" w:type="dxa"/>
            <w:noWrap/>
            <w:vAlign w:val="center"/>
            <w:hideMark/>
          </w:tcPr>
          <w:p w14:paraId="73430F19"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3</w:t>
            </w:r>
          </w:p>
        </w:tc>
        <w:tc>
          <w:tcPr>
            <w:tcW w:w="4197" w:type="dxa"/>
            <w:noWrap/>
            <w:vAlign w:val="center"/>
            <w:hideMark/>
          </w:tcPr>
          <w:p w14:paraId="6EA72F49"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(HA,(MN,PD)),(MM,(GD,RD))));</w:t>
            </w:r>
          </w:p>
        </w:tc>
        <w:tc>
          <w:tcPr>
            <w:tcW w:w="1684" w:type="dxa"/>
            <w:noWrap/>
            <w:vAlign w:val="center"/>
            <w:hideMark/>
          </w:tcPr>
          <w:p w14:paraId="1ECDF171"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14505</w:t>
            </w:r>
          </w:p>
        </w:tc>
        <w:tc>
          <w:tcPr>
            <w:tcW w:w="2451" w:type="dxa"/>
            <w:noWrap/>
            <w:vAlign w:val="center"/>
            <w:hideMark/>
          </w:tcPr>
          <w:p w14:paraId="5DB44182"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0.0883</w:t>
            </w:r>
          </w:p>
        </w:tc>
      </w:tr>
      <w:tr w:rsidR="00CD624D" w:rsidRPr="00197A2B" w14:paraId="61A0817F" w14:textId="77777777" w:rsidTr="00CD624D">
        <w:trPr>
          <w:trHeight w:val="300"/>
        </w:trPr>
        <w:tc>
          <w:tcPr>
            <w:tcW w:w="1018" w:type="dxa"/>
            <w:noWrap/>
            <w:vAlign w:val="center"/>
            <w:hideMark/>
          </w:tcPr>
          <w:p w14:paraId="6A20CEA0"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4</w:t>
            </w:r>
          </w:p>
        </w:tc>
        <w:tc>
          <w:tcPr>
            <w:tcW w:w="4197" w:type="dxa"/>
            <w:noWrap/>
            <w:vAlign w:val="center"/>
            <w:hideMark/>
          </w:tcPr>
          <w:p w14:paraId="07A3D1E8"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MM,((GD,RD),(HA,(MN,PD)))));</w:t>
            </w:r>
          </w:p>
        </w:tc>
        <w:tc>
          <w:tcPr>
            <w:tcW w:w="1684" w:type="dxa"/>
            <w:noWrap/>
            <w:vAlign w:val="center"/>
            <w:hideMark/>
          </w:tcPr>
          <w:p w14:paraId="32B85579"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10964</w:t>
            </w:r>
          </w:p>
        </w:tc>
        <w:tc>
          <w:tcPr>
            <w:tcW w:w="2451" w:type="dxa"/>
            <w:noWrap/>
            <w:vAlign w:val="center"/>
            <w:hideMark/>
          </w:tcPr>
          <w:p w14:paraId="64B3D287"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0.0668</w:t>
            </w:r>
          </w:p>
        </w:tc>
      </w:tr>
      <w:tr w:rsidR="00CD624D" w:rsidRPr="00197A2B" w14:paraId="0CAA8303" w14:textId="77777777" w:rsidTr="00CD624D">
        <w:trPr>
          <w:trHeight w:val="300"/>
        </w:trPr>
        <w:tc>
          <w:tcPr>
            <w:tcW w:w="1018" w:type="dxa"/>
            <w:noWrap/>
            <w:vAlign w:val="center"/>
            <w:hideMark/>
          </w:tcPr>
          <w:p w14:paraId="6594DA06"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5</w:t>
            </w:r>
          </w:p>
        </w:tc>
        <w:tc>
          <w:tcPr>
            <w:tcW w:w="4197" w:type="dxa"/>
            <w:noWrap/>
            <w:vAlign w:val="center"/>
            <w:hideMark/>
          </w:tcPr>
          <w:p w14:paraId="1A7CFFCF"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((HA,MN),PD),(MM,(GD,RD))));</w:t>
            </w:r>
          </w:p>
        </w:tc>
        <w:tc>
          <w:tcPr>
            <w:tcW w:w="1684" w:type="dxa"/>
            <w:noWrap/>
            <w:vAlign w:val="center"/>
            <w:hideMark/>
          </w:tcPr>
          <w:p w14:paraId="486E63B1"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9717</w:t>
            </w:r>
          </w:p>
        </w:tc>
        <w:tc>
          <w:tcPr>
            <w:tcW w:w="2451" w:type="dxa"/>
            <w:noWrap/>
            <w:vAlign w:val="center"/>
            <w:hideMark/>
          </w:tcPr>
          <w:p w14:paraId="4DF35FAE"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0.0592</w:t>
            </w:r>
          </w:p>
        </w:tc>
      </w:tr>
      <w:tr w:rsidR="00CD624D" w:rsidRPr="00197A2B" w14:paraId="44583C51" w14:textId="77777777" w:rsidTr="00CD624D">
        <w:trPr>
          <w:trHeight w:val="300"/>
        </w:trPr>
        <w:tc>
          <w:tcPr>
            <w:tcW w:w="1018" w:type="dxa"/>
            <w:noWrap/>
            <w:vAlign w:val="center"/>
            <w:hideMark/>
          </w:tcPr>
          <w:p w14:paraId="0470B3AE"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6</w:t>
            </w:r>
          </w:p>
        </w:tc>
        <w:tc>
          <w:tcPr>
            <w:tcW w:w="4197" w:type="dxa"/>
            <w:noWrap/>
            <w:vAlign w:val="center"/>
            <w:hideMark/>
          </w:tcPr>
          <w:p w14:paraId="72A9C66A"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GD,((HA,(MN,PD)),(MM,RD))));</w:t>
            </w:r>
          </w:p>
        </w:tc>
        <w:tc>
          <w:tcPr>
            <w:tcW w:w="1684" w:type="dxa"/>
            <w:noWrap/>
            <w:vAlign w:val="center"/>
            <w:hideMark/>
          </w:tcPr>
          <w:p w14:paraId="762DD727"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8909</w:t>
            </w:r>
          </w:p>
        </w:tc>
        <w:tc>
          <w:tcPr>
            <w:tcW w:w="2451" w:type="dxa"/>
            <w:noWrap/>
            <w:vAlign w:val="center"/>
            <w:hideMark/>
          </w:tcPr>
          <w:p w14:paraId="57A3DCBE"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0.0543</w:t>
            </w:r>
          </w:p>
        </w:tc>
      </w:tr>
      <w:tr w:rsidR="00CD624D" w:rsidRPr="00197A2B" w14:paraId="2AD990C9" w14:textId="77777777" w:rsidTr="00CD624D">
        <w:trPr>
          <w:trHeight w:val="300"/>
        </w:trPr>
        <w:tc>
          <w:tcPr>
            <w:tcW w:w="1018" w:type="dxa"/>
            <w:noWrap/>
            <w:vAlign w:val="center"/>
            <w:hideMark/>
          </w:tcPr>
          <w:p w14:paraId="080EBA5C"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7</w:t>
            </w:r>
          </w:p>
        </w:tc>
        <w:tc>
          <w:tcPr>
            <w:tcW w:w="4197" w:type="dxa"/>
            <w:noWrap/>
            <w:vAlign w:val="center"/>
            <w:hideMark/>
          </w:tcPr>
          <w:p w14:paraId="3810011D"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MM,((GD,RD),((HA,MN),PD))));</w:t>
            </w:r>
          </w:p>
        </w:tc>
        <w:tc>
          <w:tcPr>
            <w:tcW w:w="1684" w:type="dxa"/>
            <w:noWrap/>
            <w:vAlign w:val="center"/>
            <w:hideMark/>
          </w:tcPr>
          <w:p w14:paraId="59077705"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7438</w:t>
            </w:r>
          </w:p>
        </w:tc>
        <w:tc>
          <w:tcPr>
            <w:tcW w:w="2451" w:type="dxa"/>
            <w:noWrap/>
            <w:vAlign w:val="center"/>
            <w:hideMark/>
          </w:tcPr>
          <w:p w14:paraId="0E6DF195"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0.0453</w:t>
            </w:r>
          </w:p>
        </w:tc>
      </w:tr>
      <w:tr w:rsidR="00CD624D" w:rsidRPr="00197A2B" w14:paraId="1E73DC0E" w14:textId="77777777" w:rsidTr="00CD624D">
        <w:trPr>
          <w:trHeight w:val="300"/>
        </w:trPr>
        <w:tc>
          <w:tcPr>
            <w:tcW w:w="1018" w:type="dxa"/>
            <w:tcBorders>
              <w:bottom w:val="single" w:sz="4" w:space="0" w:color="auto"/>
            </w:tcBorders>
            <w:noWrap/>
            <w:vAlign w:val="center"/>
            <w:hideMark/>
          </w:tcPr>
          <w:p w14:paraId="77943693"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8</w:t>
            </w:r>
          </w:p>
        </w:tc>
        <w:tc>
          <w:tcPr>
            <w:tcW w:w="4197" w:type="dxa"/>
            <w:tcBorders>
              <w:bottom w:val="single" w:sz="4" w:space="0" w:color="auto"/>
            </w:tcBorders>
            <w:noWrap/>
            <w:vAlign w:val="center"/>
            <w:hideMark/>
          </w:tcPr>
          <w:p w14:paraId="0BFE9127"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w:t>
            </w:r>
            <w:proofErr w:type="gramStart"/>
            <w:r w:rsidRPr="00197A2B">
              <w:rPr>
                <w:rFonts w:ascii="Times New Roman" w:eastAsia="Times New Roman" w:hAnsi="Times New Roman" w:cs="Times New Roman"/>
                <w:color w:val="000000"/>
              </w:rPr>
              <w:t>RS,(</w:t>
            </w:r>
            <w:proofErr w:type="gramEnd"/>
            <w:r w:rsidRPr="00197A2B">
              <w:rPr>
                <w:rFonts w:ascii="Times New Roman" w:eastAsia="Times New Roman" w:hAnsi="Times New Roman" w:cs="Times New Roman"/>
                <w:color w:val="000000"/>
              </w:rPr>
              <w:t>(GD,RD),(MM,((HA,PD),MN))));</w:t>
            </w:r>
          </w:p>
        </w:tc>
        <w:tc>
          <w:tcPr>
            <w:tcW w:w="1684" w:type="dxa"/>
            <w:tcBorders>
              <w:bottom w:val="single" w:sz="4" w:space="0" w:color="auto"/>
            </w:tcBorders>
            <w:noWrap/>
            <w:vAlign w:val="center"/>
            <w:hideMark/>
          </w:tcPr>
          <w:p w14:paraId="40134070"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7129</w:t>
            </w:r>
          </w:p>
        </w:tc>
        <w:tc>
          <w:tcPr>
            <w:tcW w:w="2451" w:type="dxa"/>
            <w:tcBorders>
              <w:bottom w:val="single" w:sz="4" w:space="0" w:color="auto"/>
            </w:tcBorders>
            <w:noWrap/>
            <w:vAlign w:val="center"/>
            <w:hideMark/>
          </w:tcPr>
          <w:p w14:paraId="3D9BD62A" w14:textId="77777777" w:rsidR="00CD624D" w:rsidRPr="00197A2B" w:rsidRDefault="00CD624D" w:rsidP="00F413E3">
            <w:pPr>
              <w:spacing w:after="0" w:line="240" w:lineRule="auto"/>
              <w:jc w:val="both"/>
              <w:rPr>
                <w:rFonts w:ascii="Times New Roman" w:eastAsia="Times New Roman" w:hAnsi="Times New Roman" w:cs="Times New Roman"/>
                <w:color w:val="000000"/>
              </w:rPr>
            </w:pPr>
            <w:r w:rsidRPr="00197A2B">
              <w:rPr>
                <w:rFonts w:ascii="Times New Roman" w:eastAsia="Times New Roman" w:hAnsi="Times New Roman" w:cs="Times New Roman"/>
                <w:color w:val="000000"/>
              </w:rPr>
              <w:t>0.0434</w:t>
            </w:r>
          </w:p>
        </w:tc>
      </w:tr>
    </w:tbl>
    <w:p w14:paraId="37B02252" w14:textId="12608363" w:rsidR="00E44640" w:rsidRPr="00197A2B" w:rsidRDefault="008E686B" w:rsidP="00F413E3">
      <w:pPr>
        <w:ind w:left="90"/>
        <w:jc w:val="both"/>
        <w:rPr>
          <w:rFonts w:ascii="Times New Roman" w:hAnsi="Times New Roman" w:cs="Times New Roman"/>
          <w:sz w:val="24"/>
          <w:szCs w:val="24"/>
        </w:rPr>
      </w:pPr>
      <w:r>
        <w:rPr>
          <w:rFonts w:ascii="Times New Roman" w:hAnsi="Times New Roman" w:cs="Times New Roman"/>
          <w:sz w:val="24"/>
          <w:szCs w:val="24"/>
        </w:rPr>
        <w:t>*The topology recovered from concatenation of genes</w:t>
      </w:r>
      <w:r w:rsidR="00FE0EA2">
        <w:rPr>
          <w:rFonts w:ascii="Times New Roman" w:hAnsi="Times New Roman" w:cs="Times New Roman"/>
          <w:sz w:val="24"/>
          <w:szCs w:val="24"/>
        </w:rPr>
        <w:t xml:space="preserve"> or UCEs</w:t>
      </w:r>
    </w:p>
    <w:p w14:paraId="2D8EAE8C" w14:textId="47F45C55" w:rsidR="00606B35" w:rsidRPr="00197A2B" w:rsidRDefault="00606B35" w:rsidP="00F413E3">
      <w:pPr>
        <w:pStyle w:val="Heading3"/>
      </w:pPr>
      <w:r w:rsidRPr="00197A2B">
        <w:t xml:space="preserve">Table </w:t>
      </w:r>
      <w:r w:rsidR="008C347C">
        <w:t>4</w:t>
      </w:r>
      <w:r w:rsidRPr="00197A2B">
        <w:t>: Summaries of phylogenies per chromosome.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970"/>
        <w:gridCol w:w="3600"/>
      </w:tblGrid>
      <w:tr w:rsidR="00606B35" w:rsidRPr="00197A2B" w14:paraId="0EE4D606" w14:textId="77777777" w:rsidTr="00606B35">
        <w:trPr>
          <w:jc w:val="center"/>
        </w:trPr>
        <w:tc>
          <w:tcPr>
            <w:tcW w:w="1620" w:type="dxa"/>
            <w:tcBorders>
              <w:top w:val="single" w:sz="4" w:space="0" w:color="auto"/>
              <w:bottom w:val="single" w:sz="4" w:space="0" w:color="auto"/>
            </w:tcBorders>
            <w:vAlign w:val="center"/>
          </w:tcPr>
          <w:p w14:paraId="4E80DD52" w14:textId="53EF0AA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Chromosome</w:t>
            </w:r>
          </w:p>
        </w:tc>
        <w:tc>
          <w:tcPr>
            <w:tcW w:w="2970" w:type="dxa"/>
            <w:tcBorders>
              <w:top w:val="single" w:sz="4" w:space="0" w:color="auto"/>
              <w:bottom w:val="single" w:sz="4" w:space="0" w:color="auto"/>
            </w:tcBorders>
            <w:vAlign w:val="center"/>
          </w:tcPr>
          <w:p w14:paraId="40B76F8D" w14:textId="018BF9F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Top 3 recovered topologies*</w:t>
            </w:r>
          </w:p>
        </w:tc>
        <w:tc>
          <w:tcPr>
            <w:tcW w:w="3600" w:type="dxa"/>
            <w:tcBorders>
              <w:top w:val="single" w:sz="4" w:space="0" w:color="auto"/>
              <w:bottom w:val="single" w:sz="4" w:space="0" w:color="auto"/>
            </w:tcBorders>
            <w:vAlign w:val="center"/>
          </w:tcPr>
          <w:p w14:paraId="583F491E" w14:textId="55DF8CF3"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 of unique topologies recovered</w:t>
            </w:r>
          </w:p>
        </w:tc>
      </w:tr>
      <w:tr w:rsidR="00606B35" w:rsidRPr="00197A2B" w14:paraId="01D379BD" w14:textId="77777777" w:rsidTr="00606B35">
        <w:trPr>
          <w:jc w:val="center"/>
        </w:trPr>
        <w:tc>
          <w:tcPr>
            <w:tcW w:w="1620" w:type="dxa"/>
            <w:tcBorders>
              <w:top w:val="single" w:sz="4" w:space="0" w:color="auto"/>
            </w:tcBorders>
            <w:vAlign w:val="center"/>
          </w:tcPr>
          <w:p w14:paraId="7BF35AA6" w14:textId="22CA87FA"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w:t>
            </w:r>
          </w:p>
        </w:tc>
        <w:tc>
          <w:tcPr>
            <w:tcW w:w="2970" w:type="dxa"/>
            <w:tcBorders>
              <w:top w:val="single" w:sz="4" w:space="0" w:color="auto"/>
            </w:tcBorders>
            <w:vAlign w:val="center"/>
          </w:tcPr>
          <w:p w14:paraId="41E99488" w14:textId="1A67C320"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tcBorders>
              <w:top w:val="single" w:sz="4" w:space="0" w:color="auto"/>
            </w:tcBorders>
            <w:vAlign w:val="center"/>
          </w:tcPr>
          <w:p w14:paraId="38F3F38F" w14:textId="4E180281"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315</w:t>
            </w:r>
          </w:p>
        </w:tc>
      </w:tr>
      <w:tr w:rsidR="00606B35" w:rsidRPr="00197A2B" w14:paraId="27A53939" w14:textId="77777777" w:rsidTr="00606B35">
        <w:trPr>
          <w:jc w:val="center"/>
        </w:trPr>
        <w:tc>
          <w:tcPr>
            <w:tcW w:w="1620" w:type="dxa"/>
            <w:vAlign w:val="center"/>
          </w:tcPr>
          <w:p w14:paraId="28F1F166" w14:textId="4ECF57D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w:t>
            </w:r>
          </w:p>
        </w:tc>
        <w:tc>
          <w:tcPr>
            <w:tcW w:w="2970" w:type="dxa"/>
            <w:vAlign w:val="center"/>
          </w:tcPr>
          <w:p w14:paraId="64C69033" w14:textId="0BE47167"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3096E393" w14:textId="4E70B35E"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263</w:t>
            </w:r>
          </w:p>
        </w:tc>
      </w:tr>
      <w:tr w:rsidR="00606B35" w:rsidRPr="00197A2B" w14:paraId="4376008D" w14:textId="77777777" w:rsidTr="00606B35">
        <w:trPr>
          <w:jc w:val="center"/>
        </w:trPr>
        <w:tc>
          <w:tcPr>
            <w:tcW w:w="1620" w:type="dxa"/>
            <w:vAlign w:val="center"/>
          </w:tcPr>
          <w:p w14:paraId="089109BD" w14:textId="03699AAA"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w:t>
            </w:r>
          </w:p>
        </w:tc>
        <w:tc>
          <w:tcPr>
            <w:tcW w:w="2970" w:type="dxa"/>
            <w:vAlign w:val="center"/>
          </w:tcPr>
          <w:p w14:paraId="3F2F5CD2" w14:textId="103F5DDB"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1,3,8</w:t>
            </w:r>
          </w:p>
        </w:tc>
        <w:tc>
          <w:tcPr>
            <w:tcW w:w="3600" w:type="dxa"/>
            <w:vAlign w:val="center"/>
          </w:tcPr>
          <w:p w14:paraId="1708B0DE" w14:textId="6362CF9F"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269</w:t>
            </w:r>
          </w:p>
        </w:tc>
      </w:tr>
      <w:tr w:rsidR="00606B35" w:rsidRPr="00197A2B" w14:paraId="28CDF31E" w14:textId="77777777" w:rsidTr="00606B35">
        <w:trPr>
          <w:jc w:val="center"/>
        </w:trPr>
        <w:tc>
          <w:tcPr>
            <w:tcW w:w="1620" w:type="dxa"/>
            <w:vAlign w:val="center"/>
          </w:tcPr>
          <w:p w14:paraId="20FFFB24" w14:textId="055F3125"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4</w:t>
            </w:r>
          </w:p>
        </w:tc>
        <w:tc>
          <w:tcPr>
            <w:tcW w:w="2970" w:type="dxa"/>
            <w:vAlign w:val="center"/>
          </w:tcPr>
          <w:p w14:paraId="1752465C" w14:textId="58451F84"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1,2,5</w:t>
            </w:r>
          </w:p>
        </w:tc>
        <w:tc>
          <w:tcPr>
            <w:tcW w:w="3600" w:type="dxa"/>
            <w:vAlign w:val="center"/>
          </w:tcPr>
          <w:p w14:paraId="4A61E654" w14:textId="77822572"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298</w:t>
            </w:r>
          </w:p>
        </w:tc>
      </w:tr>
      <w:tr w:rsidR="00606B35" w:rsidRPr="00197A2B" w14:paraId="707C4282" w14:textId="77777777" w:rsidTr="00606B35">
        <w:trPr>
          <w:jc w:val="center"/>
        </w:trPr>
        <w:tc>
          <w:tcPr>
            <w:tcW w:w="1620" w:type="dxa"/>
            <w:vAlign w:val="center"/>
          </w:tcPr>
          <w:p w14:paraId="7FF48E20" w14:textId="2FED1390"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5</w:t>
            </w:r>
          </w:p>
        </w:tc>
        <w:tc>
          <w:tcPr>
            <w:tcW w:w="2970" w:type="dxa"/>
            <w:vAlign w:val="center"/>
          </w:tcPr>
          <w:p w14:paraId="63FD65B9" w14:textId="54BB1F29"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1,3,2</w:t>
            </w:r>
          </w:p>
        </w:tc>
        <w:tc>
          <w:tcPr>
            <w:tcW w:w="3600" w:type="dxa"/>
            <w:vAlign w:val="center"/>
          </w:tcPr>
          <w:p w14:paraId="0B344D0A" w14:textId="00E2DCC5"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325</w:t>
            </w:r>
          </w:p>
        </w:tc>
      </w:tr>
      <w:tr w:rsidR="00606B35" w:rsidRPr="00197A2B" w14:paraId="49158AC7" w14:textId="77777777" w:rsidTr="00606B35">
        <w:trPr>
          <w:jc w:val="center"/>
        </w:trPr>
        <w:tc>
          <w:tcPr>
            <w:tcW w:w="1620" w:type="dxa"/>
            <w:vAlign w:val="center"/>
          </w:tcPr>
          <w:p w14:paraId="6A10792C" w14:textId="35143ADA"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6</w:t>
            </w:r>
          </w:p>
        </w:tc>
        <w:tc>
          <w:tcPr>
            <w:tcW w:w="2970" w:type="dxa"/>
            <w:vAlign w:val="center"/>
          </w:tcPr>
          <w:p w14:paraId="1505883F" w14:textId="10B444AF"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104884A6" w14:textId="49A7D95B"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323</w:t>
            </w:r>
          </w:p>
        </w:tc>
      </w:tr>
      <w:tr w:rsidR="00606B35" w:rsidRPr="00197A2B" w14:paraId="1AAB47BE" w14:textId="77777777" w:rsidTr="00606B35">
        <w:trPr>
          <w:jc w:val="center"/>
        </w:trPr>
        <w:tc>
          <w:tcPr>
            <w:tcW w:w="1620" w:type="dxa"/>
            <w:vAlign w:val="center"/>
          </w:tcPr>
          <w:p w14:paraId="5A79D027" w14:textId="6422983B"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7</w:t>
            </w:r>
          </w:p>
        </w:tc>
        <w:tc>
          <w:tcPr>
            <w:tcW w:w="2970" w:type="dxa"/>
            <w:vAlign w:val="center"/>
          </w:tcPr>
          <w:p w14:paraId="0E335C89" w14:textId="38527007"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6371AA9D" w14:textId="515E2B98"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388</w:t>
            </w:r>
          </w:p>
        </w:tc>
      </w:tr>
      <w:tr w:rsidR="00606B35" w:rsidRPr="00197A2B" w14:paraId="17C2C524" w14:textId="77777777" w:rsidTr="00606B35">
        <w:trPr>
          <w:jc w:val="center"/>
        </w:trPr>
        <w:tc>
          <w:tcPr>
            <w:tcW w:w="1620" w:type="dxa"/>
            <w:vAlign w:val="center"/>
          </w:tcPr>
          <w:p w14:paraId="62E6FA8A" w14:textId="25C888F9"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8</w:t>
            </w:r>
          </w:p>
        </w:tc>
        <w:tc>
          <w:tcPr>
            <w:tcW w:w="2970" w:type="dxa"/>
            <w:vAlign w:val="center"/>
          </w:tcPr>
          <w:p w14:paraId="522670C0" w14:textId="4D39F90D"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27C04FD1" w14:textId="01C4FBBA"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267</w:t>
            </w:r>
          </w:p>
        </w:tc>
      </w:tr>
      <w:tr w:rsidR="00606B35" w:rsidRPr="00197A2B" w14:paraId="5D0055AC" w14:textId="77777777" w:rsidTr="00606B35">
        <w:trPr>
          <w:jc w:val="center"/>
        </w:trPr>
        <w:tc>
          <w:tcPr>
            <w:tcW w:w="1620" w:type="dxa"/>
            <w:vAlign w:val="center"/>
          </w:tcPr>
          <w:p w14:paraId="2DAD5085" w14:textId="193B7347"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9</w:t>
            </w:r>
          </w:p>
        </w:tc>
        <w:tc>
          <w:tcPr>
            <w:tcW w:w="2970" w:type="dxa"/>
            <w:vAlign w:val="center"/>
          </w:tcPr>
          <w:p w14:paraId="6CF6BE87" w14:textId="3FBD0691"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50F8346F" w14:textId="29D30884"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233</w:t>
            </w:r>
          </w:p>
        </w:tc>
      </w:tr>
      <w:tr w:rsidR="00606B35" w:rsidRPr="00197A2B" w14:paraId="61B34CFC" w14:textId="77777777" w:rsidTr="00606B35">
        <w:trPr>
          <w:jc w:val="center"/>
        </w:trPr>
        <w:tc>
          <w:tcPr>
            <w:tcW w:w="1620" w:type="dxa"/>
            <w:vAlign w:val="center"/>
          </w:tcPr>
          <w:p w14:paraId="1EA0CF33" w14:textId="6D7147CF"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10</w:t>
            </w:r>
          </w:p>
        </w:tc>
        <w:tc>
          <w:tcPr>
            <w:tcW w:w="2970" w:type="dxa"/>
            <w:vAlign w:val="center"/>
          </w:tcPr>
          <w:p w14:paraId="1A39A6E1" w14:textId="5DA8F32B"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1,3,2</w:t>
            </w:r>
          </w:p>
        </w:tc>
        <w:tc>
          <w:tcPr>
            <w:tcW w:w="3600" w:type="dxa"/>
            <w:vAlign w:val="center"/>
          </w:tcPr>
          <w:p w14:paraId="30C3C6ED" w14:textId="775F8839"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250</w:t>
            </w:r>
          </w:p>
        </w:tc>
      </w:tr>
      <w:tr w:rsidR="00606B35" w:rsidRPr="00197A2B" w14:paraId="34EFED18" w14:textId="77777777" w:rsidTr="00606B35">
        <w:trPr>
          <w:jc w:val="center"/>
        </w:trPr>
        <w:tc>
          <w:tcPr>
            <w:tcW w:w="1620" w:type="dxa"/>
            <w:vAlign w:val="center"/>
          </w:tcPr>
          <w:p w14:paraId="5A0EA4CD" w14:textId="09370822"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11</w:t>
            </w:r>
          </w:p>
        </w:tc>
        <w:tc>
          <w:tcPr>
            <w:tcW w:w="2970" w:type="dxa"/>
            <w:vAlign w:val="center"/>
          </w:tcPr>
          <w:p w14:paraId="7ED52AE1" w14:textId="0BDBC0FC"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52DAF4D8" w14:textId="64EA43C2"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199</w:t>
            </w:r>
          </w:p>
        </w:tc>
      </w:tr>
      <w:tr w:rsidR="00606B35" w:rsidRPr="00197A2B" w14:paraId="3971C708" w14:textId="77777777" w:rsidTr="00606B35">
        <w:trPr>
          <w:jc w:val="center"/>
        </w:trPr>
        <w:tc>
          <w:tcPr>
            <w:tcW w:w="1620" w:type="dxa"/>
            <w:vAlign w:val="center"/>
          </w:tcPr>
          <w:p w14:paraId="3FEA46B8" w14:textId="6BFC2580"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w:t>
            </w:r>
          </w:p>
        </w:tc>
        <w:tc>
          <w:tcPr>
            <w:tcW w:w="2970" w:type="dxa"/>
            <w:vAlign w:val="center"/>
          </w:tcPr>
          <w:p w14:paraId="19A7E314" w14:textId="6BDC6407"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58BF2EC3" w14:textId="0CD4B159"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330</w:t>
            </w:r>
          </w:p>
        </w:tc>
      </w:tr>
      <w:tr w:rsidR="00606B35" w:rsidRPr="00197A2B" w14:paraId="6EDA7972" w14:textId="77777777" w:rsidTr="00606B35">
        <w:trPr>
          <w:jc w:val="center"/>
        </w:trPr>
        <w:tc>
          <w:tcPr>
            <w:tcW w:w="1620" w:type="dxa"/>
            <w:vAlign w:val="center"/>
          </w:tcPr>
          <w:p w14:paraId="78E4A4A2" w14:textId="4763F4A8"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13</w:t>
            </w:r>
          </w:p>
        </w:tc>
        <w:tc>
          <w:tcPr>
            <w:tcW w:w="2970" w:type="dxa"/>
            <w:vAlign w:val="center"/>
          </w:tcPr>
          <w:p w14:paraId="768CC625" w14:textId="3953FBBC"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119A7DD8" w14:textId="07C89C14"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313</w:t>
            </w:r>
          </w:p>
        </w:tc>
      </w:tr>
      <w:tr w:rsidR="00606B35" w:rsidRPr="00197A2B" w14:paraId="0AD0F10C" w14:textId="77777777" w:rsidTr="00606B35">
        <w:trPr>
          <w:jc w:val="center"/>
        </w:trPr>
        <w:tc>
          <w:tcPr>
            <w:tcW w:w="1620" w:type="dxa"/>
            <w:vAlign w:val="center"/>
          </w:tcPr>
          <w:p w14:paraId="67660CAB" w14:textId="042FFFC7"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14</w:t>
            </w:r>
          </w:p>
        </w:tc>
        <w:tc>
          <w:tcPr>
            <w:tcW w:w="2970" w:type="dxa"/>
            <w:vAlign w:val="center"/>
          </w:tcPr>
          <w:p w14:paraId="5100FC53" w14:textId="1C4A4BE0"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2DDCCDD3" w14:textId="4D0A1433"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362</w:t>
            </w:r>
          </w:p>
        </w:tc>
      </w:tr>
      <w:tr w:rsidR="00606B35" w:rsidRPr="00197A2B" w14:paraId="623BD134" w14:textId="77777777" w:rsidTr="00606B35">
        <w:trPr>
          <w:jc w:val="center"/>
        </w:trPr>
        <w:tc>
          <w:tcPr>
            <w:tcW w:w="1620" w:type="dxa"/>
            <w:vAlign w:val="center"/>
          </w:tcPr>
          <w:p w14:paraId="1D0E1C5A" w14:textId="451BAA6B"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15</w:t>
            </w:r>
          </w:p>
        </w:tc>
        <w:tc>
          <w:tcPr>
            <w:tcW w:w="2970" w:type="dxa"/>
            <w:vAlign w:val="center"/>
          </w:tcPr>
          <w:p w14:paraId="41627D37" w14:textId="575A5067"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1,3,2</w:t>
            </w:r>
          </w:p>
        </w:tc>
        <w:tc>
          <w:tcPr>
            <w:tcW w:w="3600" w:type="dxa"/>
            <w:vAlign w:val="center"/>
          </w:tcPr>
          <w:p w14:paraId="7A6A7C9F" w14:textId="6844F27E"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217</w:t>
            </w:r>
          </w:p>
        </w:tc>
      </w:tr>
      <w:tr w:rsidR="00606B35" w:rsidRPr="00197A2B" w14:paraId="209313FF" w14:textId="77777777" w:rsidTr="00606B35">
        <w:trPr>
          <w:jc w:val="center"/>
        </w:trPr>
        <w:tc>
          <w:tcPr>
            <w:tcW w:w="1620" w:type="dxa"/>
            <w:vAlign w:val="center"/>
          </w:tcPr>
          <w:p w14:paraId="79856D0F" w14:textId="41A96018"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16</w:t>
            </w:r>
          </w:p>
        </w:tc>
        <w:tc>
          <w:tcPr>
            <w:tcW w:w="2970" w:type="dxa"/>
            <w:vAlign w:val="center"/>
          </w:tcPr>
          <w:p w14:paraId="0EB5E2D8" w14:textId="5FD939F4"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72CC3ED3" w14:textId="7EF0CE1F"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222</w:t>
            </w:r>
          </w:p>
        </w:tc>
      </w:tr>
      <w:tr w:rsidR="00606B35" w:rsidRPr="00197A2B" w14:paraId="6C444CFB" w14:textId="77777777" w:rsidTr="00606B35">
        <w:trPr>
          <w:jc w:val="center"/>
        </w:trPr>
        <w:tc>
          <w:tcPr>
            <w:tcW w:w="1620" w:type="dxa"/>
            <w:vAlign w:val="center"/>
          </w:tcPr>
          <w:p w14:paraId="3064D8E0" w14:textId="1A0C7353"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lastRenderedPageBreak/>
              <w:t>17</w:t>
            </w:r>
          </w:p>
        </w:tc>
        <w:tc>
          <w:tcPr>
            <w:tcW w:w="2970" w:type="dxa"/>
            <w:vAlign w:val="center"/>
          </w:tcPr>
          <w:p w14:paraId="27E0C88B" w14:textId="25ACE296"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757A34B0" w14:textId="2C95FD8D"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328</w:t>
            </w:r>
          </w:p>
        </w:tc>
      </w:tr>
      <w:tr w:rsidR="00606B35" w:rsidRPr="00197A2B" w14:paraId="7F4B5815" w14:textId="77777777" w:rsidTr="00606B35">
        <w:trPr>
          <w:jc w:val="center"/>
        </w:trPr>
        <w:tc>
          <w:tcPr>
            <w:tcW w:w="1620" w:type="dxa"/>
            <w:vAlign w:val="center"/>
          </w:tcPr>
          <w:p w14:paraId="71B06BB8" w14:textId="20681130"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18</w:t>
            </w:r>
          </w:p>
        </w:tc>
        <w:tc>
          <w:tcPr>
            <w:tcW w:w="2970" w:type="dxa"/>
            <w:vAlign w:val="center"/>
          </w:tcPr>
          <w:p w14:paraId="182178DE" w14:textId="5745CDFC"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57269C69" w14:textId="67C3A839"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171</w:t>
            </w:r>
          </w:p>
        </w:tc>
      </w:tr>
      <w:tr w:rsidR="00606B35" w:rsidRPr="00197A2B" w14:paraId="25EFE24D" w14:textId="77777777" w:rsidTr="00606B35">
        <w:trPr>
          <w:jc w:val="center"/>
        </w:trPr>
        <w:tc>
          <w:tcPr>
            <w:tcW w:w="1620" w:type="dxa"/>
            <w:vAlign w:val="center"/>
          </w:tcPr>
          <w:p w14:paraId="4370292D" w14:textId="5D7DCD68"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19</w:t>
            </w:r>
          </w:p>
        </w:tc>
        <w:tc>
          <w:tcPr>
            <w:tcW w:w="2970" w:type="dxa"/>
            <w:vAlign w:val="center"/>
          </w:tcPr>
          <w:p w14:paraId="40E884E8" w14:textId="3773A2A4"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1,2,3</w:t>
            </w:r>
          </w:p>
        </w:tc>
        <w:tc>
          <w:tcPr>
            <w:tcW w:w="3600" w:type="dxa"/>
            <w:vAlign w:val="center"/>
          </w:tcPr>
          <w:p w14:paraId="333F7ECA" w14:textId="1084080A"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160</w:t>
            </w:r>
          </w:p>
        </w:tc>
      </w:tr>
      <w:tr w:rsidR="00606B35" w:rsidRPr="00197A2B" w14:paraId="59B8E8D1" w14:textId="77777777" w:rsidTr="00606B35">
        <w:trPr>
          <w:jc w:val="center"/>
        </w:trPr>
        <w:tc>
          <w:tcPr>
            <w:tcW w:w="1620" w:type="dxa"/>
            <w:tcBorders>
              <w:bottom w:val="single" w:sz="4" w:space="0" w:color="auto"/>
            </w:tcBorders>
            <w:vAlign w:val="center"/>
          </w:tcPr>
          <w:p w14:paraId="378D5196" w14:textId="3E3DFCA0"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X</w:t>
            </w:r>
          </w:p>
        </w:tc>
        <w:tc>
          <w:tcPr>
            <w:tcW w:w="2970" w:type="dxa"/>
            <w:tcBorders>
              <w:bottom w:val="single" w:sz="4" w:space="0" w:color="auto"/>
            </w:tcBorders>
            <w:vAlign w:val="center"/>
          </w:tcPr>
          <w:p w14:paraId="437FA934" w14:textId="4D94550C"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7,5,4</w:t>
            </w:r>
          </w:p>
        </w:tc>
        <w:tc>
          <w:tcPr>
            <w:tcW w:w="3600" w:type="dxa"/>
            <w:tcBorders>
              <w:bottom w:val="single" w:sz="4" w:space="0" w:color="auto"/>
            </w:tcBorders>
            <w:vAlign w:val="center"/>
          </w:tcPr>
          <w:p w14:paraId="138B1532" w14:textId="4B1A359D" w:rsidR="00606B35" w:rsidRPr="00197A2B" w:rsidRDefault="00606B35" w:rsidP="00F413E3">
            <w:pPr>
              <w:spacing w:after="0"/>
              <w:jc w:val="both"/>
              <w:rPr>
                <w:rFonts w:ascii="Times New Roman" w:hAnsi="Times New Roman" w:cs="Times New Roman"/>
                <w:sz w:val="24"/>
                <w:szCs w:val="24"/>
              </w:rPr>
            </w:pPr>
            <w:r w:rsidRPr="00197A2B">
              <w:rPr>
                <w:rFonts w:ascii="Times New Roman" w:hAnsi="Times New Roman" w:cs="Times New Roman"/>
                <w:sz w:val="24"/>
                <w:szCs w:val="24"/>
              </w:rPr>
              <w:t>346</w:t>
            </w:r>
          </w:p>
        </w:tc>
      </w:tr>
    </w:tbl>
    <w:p w14:paraId="6B3EA1ED" w14:textId="778F8BD4" w:rsidR="002B0D1C" w:rsidRDefault="00606B35" w:rsidP="00F413E3">
      <w:pPr>
        <w:jc w:val="both"/>
        <w:rPr>
          <w:rFonts w:ascii="Times New Roman" w:hAnsi="Times New Roman" w:cs="Times New Roman"/>
          <w:sz w:val="24"/>
          <w:szCs w:val="24"/>
        </w:rPr>
      </w:pPr>
      <w:r w:rsidRPr="00197A2B">
        <w:rPr>
          <w:rFonts w:ascii="Times New Roman" w:hAnsi="Times New Roman" w:cs="Times New Roman"/>
          <w:sz w:val="24"/>
          <w:szCs w:val="24"/>
        </w:rPr>
        <w:t>*Ranks correspond to those defined in Table 1.</w:t>
      </w:r>
    </w:p>
    <w:p w14:paraId="19D4EA28" w14:textId="4D4BDE50" w:rsidR="00F94241" w:rsidRPr="00197A2B" w:rsidRDefault="00F94241" w:rsidP="00F413E3">
      <w:pPr>
        <w:pStyle w:val="Heading3"/>
      </w:pPr>
      <w:r w:rsidRPr="00197A2B">
        <w:t xml:space="preserve">Table </w:t>
      </w:r>
      <w:r w:rsidR="008C347C">
        <w:t>5</w:t>
      </w:r>
      <w:r w:rsidRPr="00197A2B">
        <w:t xml:space="preserve">: </w:t>
      </w:r>
      <w:r>
        <w:t>Rates and types of error when using concatenated trees for gene-based selection tests</w:t>
      </w:r>
      <w:r w:rsidRPr="00197A2B">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2970"/>
        <w:gridCol w:w="3600"/>
      </w:tblGrid>
      <w:tr w:rsidR="00F94241" w:rsidRPr="00197A2B" w14:paraId="20DC1CA3" w14:textId="77777777" w:rsidTr="007E7634">
        <w:trPr>
          <w:jc w:val="center"/>
        </w:trPr>
        <w:tc>
          <w:tcPr>
            <w:tcW w:w="1620" w:type="dxa"/>
            <w:tcBorders>
              <w:top w:val="single" w:sz="4" w:space="0" w:color="auto"/>
              <w:bottom w:val="single" w:sz="4" w:space="0" w:color="auto"/>
            </w:tcBorders>
            <w:vAlign w:val="center"/>
          </w:tcPr>
          <w:p w14:paraId="1827BEB9" w14:textId="058B297C"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Test</w:t>
            </w:r>
          </w:p>
        </w:tc>
        <w:tc>
          <w:tcPr>
            <w:tcW w:w="2970" w:type="dxa"/>
            <w:tcBorders>
              <w:top w:val="single" w:sz="4" w:space="0" w:color="auto"/>
              <w:bottom w:val="single" w:sz="4" w:space="0" w:color="auto"/>
            </w:tcBorders>
            <w:vAlign w:val="center"/>
          </w:tcPr>
          <w:p w14:paraId="47CC8FE8" w14:textId="38ED0E45"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positive rate</w:t>
            </w:r>
          </w:p>
        </w:tc>
        <w:tc>
          <w:tcPr>
            <w:tcW w:w="3600" w:type="dxa"/>
            <w:tcBorders>
              <w:top w:val="single" w:sz="4" w:space="0" w:color="auto"/>
              <w:bottom w:val="single" w:sz="4" w:space="0" w:color="auto"/>
            </w:tcBorders>
            <w:vAlign w:val="center"/>
          </w:tcPr>
          <w:p w14:paraId="0DB982D0" w14:textId="3EA3231A"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False negative rate</w:t>
            </w:r>
          </w:p>
        </w:tc>
      </w:tr>
      <w:tr w:rsidR="00F94241" w:rsidRPr="00197A2B" w14:paraId="56802793" w14:textId="77777777" w:rsidTr="007E7634">
        <w:trPr>
          <w:jc w:val="center"/>
        </w:trPr>
        <w:tc>
          <w:tcPr>
            <w:tcW w:w="1620" w:type="dxa"/>
            <w:tcBorders>
              <w:top w:val="single" w:sz="4" w:space="0" w:color="auto"/>
            </w:tcBorders>
            <w:vAlign w:val="center"/>
          </w:tcPr>
          <w:p w14:paraId="37436019" w14:textId="645F05B5"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BUSTED</w:t>
            </w:r>
          </w:p>
        </w:tc>
        <w:tc>
          <w:tcPr>
            <w:tcW w:w="2970" w:type="dxa"/>
            <w:tcBorders>
              <w:top w:val="single" w:sz="4" w:space="0" w:color="auto"/>
            </w:tcBorders>
            <w:vAlign w:val="center"/>
          </w:tcPr>
          <w:p w14:paraId="2ECA727B" w14:textId="0B88C95E" w:rsidR="00F94241" w:rsidRPr="00197A2B" w:rsidRDefault="0079322A" w:rsidP="00F413E3">
            <w:pPr>
              <w:spacing w:after="0"/>
              <w:jc w:val="both"/>
              <w:rPr>
                <w:rFonts w:ascii="Times New Roman" w:hAnsi="Times New Roman" w:cs="Times New Roman"/>
                <w:sz w:val="24"/>
                <w:szCs w:val="24"/>
              </w:rPr>
            </w:pPr>
            <w:r>
              <w:rPr>
                <w:rFonts w:ascii="Times New Roman" w:hAnsi="Times New Roman" w:cs="Times New Roman"/>
                <w:sz w:val="24"/>
                <w:szCs w:val="24"/>
              </w:rPr>
              <w:t>11.3%</w:t>
            </w:r>
          </w:p>
        </w:tc>
        <w:tc>
          <w:tcPr>
            <w:tcW w:w="3600" w:type="dxa"/>
            <w:tcBorders>
              <w:top w:val="single" w:sz="4" w:space="0" w:color="auto"/>
            </w:tcBorders>
            <w:vAlign w:val="center"/>
          </w:tcPr>
          <w:p w14:paraId="27969288" w14:textId="6543DD40" w:rsidR="00F94241" w:rsidRPr="00197A2B" w:rsidRDefault="0079322A" w:rsidP="00F413E3">
            <w:pPr>
              <w:spacing w:after="0"/>
              <w:jc w:val="both"/>
              <w:rPr>
                <w:rFonts w:ascii="Times New Roman" w:hAnsi="Times New Roman" w:cs="Times New Roman"/>
                <w:sz w:val="24"/>
                <w:szCs w:val="24"/>
              </w:rPr>
            </w:pPr>
            <w:r>
              <w:rPr>
                <w:rFonts w:ascii="Times New Roman" w:hAnsi="Times New Roman" w:cs="Times New Roman"/>
                <w:sz w:val="24"/>
                <w:szCs w:val="24"/>
              </w:rPr>
              <w:t>43.5%</w:t>
            </w:r>
          </w:p>
        </w:tc>
      </w:tr>
      <w:tr w:rsidR="00F94241" w:rsidRPr="00197A2B" w14:paraId="497C0A02" w14:textId="77777777" w:rsidTr="00F94241">
        <w:trPr>
          <w:jc w:val="center"/>
        </w:trPr>
        <w:tc>
          <w:tcPr>
            <w:tcW w:w="1620" w:type="dxa"/>
            <w:vAlign w:val="center"/>
          </w:tcPr>
          <w:p w14:paraId="0D7B06C6" w14:textId="47629C77" w:rsidR="00F94241" w:rsidRPr="00197A2B" w:rsidRDefault="00F94241" w:rsidP="00F413E3">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aBSREL</w:t>
            </w:r>
            <w:proofErr w:type="spellEnd"/>
          </w:p>
        </w:tc>
        <w:tc>
          <w:tcPr>
            <w:tcW w:w="2970" w:type="dxa"/>
            <w:vAlign w:val="center"/>
          </w:tcPr>
          <w:p w14:paraId="43BFA1A3" w14:textId="3DB01B5D" w:rsidR="00F94241" w:rsidRPr="00197A2B" w:rsidRDefault="0079322A" w:rsidP="00F413E3">
            <w:pPr>
              <w:spacing w:after="0"/>
              <w:jc w:val="both"/>
              <w:rPr>
                <w:rFonts w:ascii="Times New Roman" w:hAnsi="Times New Roman" w:cs="Times New Roman"/>
                <w:sz w:val="24"/>
                <w:szCs w:val="24"/>
              </w:rPr>
            </w:pPr>
            <w:r>
              <w:rPr>
                <w:rFonts w:ascii="Times New Roman" w:hAnsi="Times New Roman" w:cs="Times New Roman"/>
                <w:sz w:val="24"/>
                <w:szCs w:val="24"/>
              </w:rPr>
              <w:t>11.4%</w:t>
            </w:r>
          </w:p>
        </w:tc>
        <w:tc>
          <w:tcPr>
            <w:tcW w:w="3600" w:type="dxa"/>
            <w:vAlign w:val="center"/>
          </w:tcPr>
          <w:p w14:paraId="29A8BD89" w14:textId="70812FCE" w:rsidR="00F94241" w:rsidRPr="00197A2B" w:rsidRDefault="0079322A" w:rsidP="00F413E3">
            <w:pPr>
              <w:spacing w:after="0"/>
              <w:jc w:val="both"/>
              <w:rPr>
                <w:rFonts w:ascii="Times New Roman" w:hAnsi="Times New Roman" w:cs="Times New Roman"/>
                <w:sz w:val="24"/>
                <w:szCs w:val="24"/>
              </w:rPr>
            </w:pPr>
            <w:r>
              <w:rPr>
                <w:rFonts w:ascii="Times New Roman" w:hAnsi="Times New Roman" w:cs="Times New Roman"/>
                <w:sz w:val="24"/>
                <w:szCs w:val="24"/>
              </w:rPr>
              <w:t>13.8%</w:t>
            </w:r>
          </w:p>
        </w:tc>
      </w:tr>
      <w:tr w:rsidR="00F94241" w:rsidRPr="00197A2B" w14:paraId="1357011C" w14:textId="77777777" w:rsidTr="00F94241">
        <w:trPr>
          <w:jc w:val="center"/>
        </w:trPr>
        <w:tc>
          <w:tcPr>
            <w:tcW w:w="1620" w:type="dxa"/>
            <w:tcBorders>
              <w:bottom w:val="single" w:sz="4" w:space="0" w:color="auto"/>
            </w:tcBorders>
            <w:vAlign w:val="center"/>
          </w:tcPr>
          <w:p w14:paraId="3698D561" w14:textId="74336FF6" w:rsidR="00F94241" w:rsidRPr="00197A2B" w:rsidRDefault="00F94241" w:rsidP="00F413E3">
            <w:pPr>
              <w:spacing w:after="0"/>
              <w:jc w:val="both"/>
              <w:rPr>
                <w:rFonts w:ascii="Times New Roman" w:hAnsi="Times New Roman" w:cs="Times New Roman"/>
                <w:sz w:val="24"/>
                <w:szCs w:val="24"/>
              </w:rPr>
            </w:pPr>
            <w:r>
              <w:rPr>
                <w:rFonts w:ascii="Times New Roman" w:hAnsi="Times New Roman" w:cs="Times New Roman"/>
                <w:sz w:val="24"/>
                <w:szCs w:val="24"/>
              </w:rPr>
              <w:t>M1a vs. M2a</w:t>
            </w:r>
          </w:p>
        </w:tc>
        <w:tc>
          <w:tcPr>
            <w:tcW w:w="2970" w:type="dxa"/>
            <w:tcBorders>
              <w:bottom w:val="single" w:sz="4" w:space="0" w:color="auto"/>
            </w:tcBorders>
            <w:vAlign w:val="center"/>
          </w:tcPr>
          <w:p w14:paraId="203EBE3C" w14:textId="6050B9EA" w:rsidR="00F94241" w:rsidRPr="00197A2B" w:rsidRDefault="0079322A" w:rsidP="00F413E3">
            <w:pPr>
              <w:spacing w:after="0"/>
              <w:jc w:val="both"/>
              <w:rPr>
                <w:rFonts w:ascii="Times New Roman" w:hAnsi="Times New Roman" w:cs="Times New Roman"/>
                <w:sz w:val="24"/>
                <w:szCs w:val="24"/>
              </w:rPr>
            </w:pPr>
            <w:r>
              <w:rPr>
                <w:rFonts w:ascii="Times New Roman" w:hAnsi="Times New Roman" w:cs="Times New Roman"/>
                <w:sz w:val="24"/>
                <w:szCs w:val="24"/>
              </w:rPr>
              <w:t>45.0%</w:t>
            </w:r>
          </w:p>
        </w:tc>
        <w:tc>
          <w:tcPr>
            <w:tcW w:w="3600" w:type="dxa"/>
            <w:tcBorders>
              <w:bottom w:val="single" w:sz="4" w:space="0" w:color="auto"/>
            </w:tcBorders>
            <w:vAlign w:val="center"/>
          </w:tcPr>
          <w:p w14:paraId="2214CF07" w14:textId="19412FA7" w:rsidR="00F94241" w:rsidRPr="00197A2B" w:rsidRDefault="0079322A" w:rsidP="00F413E3">
            <w:pPr>
              <w:spacing w:after="0"/>
              <w:jc w:val="both"/>
              <w:rPr>
                <w:rFonts w:ascii="Times New Roman" w:hAnsi="Times New Roman" w:cs="Times New Roman"/>
                <w:sz w:val="24"/>
                <w:szCs w:val="24"/>
              </w:rPr>
            </w:pPr>
            <w:r>
              <w:rPr>
                <w:rFonts w:ascii="Times New Roman" w:hAnsi="Times New Roman" w:cs="Times New Roman"/>
                <w:sz w:val="24"/>
                <w:szCs w:val="24"/>
              </w:rPr>
              <w:t>1.8%</w:t>
            </w:r>
          </w:p>
        </w:tc>
      </w:tr>
    </w:tbl>
    <w:p w14:paraId="58F4360E" w14:textId="77777777" w:rsidR="00F94241" w:rsidRPr="00197A2B" w:rsidRDefault="00F94241" w:rsidP="00F413E3">
      <w:pPr>
        <w:jc w:val="both"/>
        <w:rPr>
          <w:rFonts w:ascii="Times New Roman" w:hAnsi="Times New Roman" w:cs="Times New Roman"/>
          <w:sz w:val="24"/>
          <w:szCs w:val="24"/>
        </w:rPr>
      </w:pPr>
    </w:p>
    <w:p w14:paraId="4CD0FE74" w14:textId="1AD7ABFC" w:rsidR="00C31246" w:rsidRDefault="00C31246" w:rsidP="00F413E3">
      <w:pPr>
        <w:spacing w:after="160" w:line="259" w:lineRule="auto"/>
        <w:jc w:val="both"/>
        <w:rPr>
          <w:rFonts w:ascii="Times New Roman" w:hAnsi="Times New Roman" w:cs="Times New Roman"/>
          <w:sz w:val="24"/>
          <w:szCs w:val="24"/>
        </w:rPr>
      </w:pPr>
    </w:p>
    <w:p w14:paraId="29A313C1" w14:textId="289AC3CD" w:rsidR="002B0D1C" w:rsidRPr="00197A2B" w:rsidRDefault="002B0D1C" w:rsidP="00F413E3">
      <w:pPr>
        <w:spacing w:after="160" w:line="259" w:lineRule="auto"/>
        <w:jc w:val="both"/>
        <w:rPr>
          <w:rFonts w:ascii="Times New Roman" w:hAnsi="Times New Roman" w:cs="Times New Roman"/>
          <w:sz w:val="24"/>
          <w:szCs w:val="24"/>
        </w:rPr>
      </w:pPr>
      <w:r w:rsidRPr="00197A2B">
        <w:rPr>
          <w:rFonts w:ascii="Times New Roman" w:hAnsi="Times New Roman" w:cs="Times New Roman"/>
          <w:sz w:val="24"/>
          <w:szCs w:val="24"/>
        </w:rPr>
        <w:br w:type="page"/>
      </w:r>
    </w:p>
    <w:p w14:paraId="2DA44D37" w14:textId="7F846033" w:rsidR="00606B35" w:rsidRDefault="002B0D1C" w:rsidP="00F413E3">
      <w:pPr>
        <w:pStyle w:val="Heading1"/>
        <w:jc w:val="both"/>
      </w:pPr>
      <w:r w:rsidRPr="00197A2B">
        <w:lastRenderedPageBreak/>
        <w:t>Figure</w:t>
      </w:r>
      <w:r w:rsidR="00CE264C">
        <w:t xml:space="preserve"> Legends</w:t>
      </w:r>
    </w:p>
    <w:p w14:paraId="18BE1776" w14:textId="00540BDF" w:rsidR="000F3461" w:rsidRDefault="0009105C" w:rsidP="00F413E3">
      <w:pPr>
        <w:pStyle w:val="Heading3"/>
      </w:pPr>
      <w:r w:rsidRPr="00FD1267">
        <w:t>Figure 1</w:t>
      </w:r>
    </w:p>
    <w:p w14:paraId="3C861584" w14:textId="0B1714B9" w:rsidR="002732E7" w:rsidRDefault="000C0807" w:rsidP="00F413E3">
      <w:pPr>
        <w:jc w:val="both"/>
        <w:rPr>
          <w:rFonts w:ascii="Times New Roman" w:hAnsi="Times New Roman" w:cs="Times New Roman"/>
          <w:sz w:val="24"/>
          <w:szCs w:val="24"/>
        </w:rPr>
      </w:pPr>
      <w:r w:rsidRPr="000C0807">
        <w:rPr>
          <w:rFonts w:ascii="Times New Roman" w:hAnsi="Times New Roman" w:cs="Times New Roman"/>
          <w:sz w:val="24"/>
          <w:szCs w:val="24"/>
        </w:rPr>
        <w:t>Species trees</w:t>
      </w:r>
      <w:r w:rsidR="00E25DC5">
        <w:rPr>
          <w:rFonts w:ascii="Times New Roman" w:hAnsi="Times New Roman" w:cs="Times New Roman"/>
          <w:sz w:val="24"/>
          <w:szCs w:val="24"/>
        </w:rPr>
        <w:t xml:space="preserve"> inferred from</w:t>
      </w:r>
      <w:r w:rsidR="002732E7">
        <w:rPr>
          <w:rFonts w:ascii="Times New Roman" w:hAnsi="Times New Roman" w:cs="Times New Roman"/>
          <w:sz w:val="24"/>
          <w:szCs w:val="24"/>
        </w:rPr>
        <w:t xml:space="preserve"> concatenation of</w:t>
      </w:r>
      <w:r w:rsidR="00E25DC5">
        <w:rPr>
          <w:rFonts w:ascii="Times New Roman" w:hAnsi="Times New Roman" w:cs="Times New Roman"/>
          <w:sz w:val="24"/>
          <w:szCs w:val="24"/>
        </w:rPr>
        <w:t xml:space="preserve"> ultra-conserved elements (UCEs) from 18 rodent species</w:t>
      </w:r>
      <w:r w:rsidRPr="000C0807">
        <w:rPr>
          <w:rFonts w:ascii="Times New Roman" w:hAnsi="Times New Roman" w:cs="Times New Roman"/>
          <w:sz w:val="24"/>
          <w:szCs w:val="24"/>
        </w:rPr>
        <w:t>.</w:t>
      </w:r>
      <w:r w:rsidR="00F85BD9">
        <w:rPr>
          <w:rFonts w:ascii="Times New Roman" w:hAnsi="Times New Roman" w:cs="Times New Roman"/>
          <w:sz w:val="24"/>
          <w:szCs w:val="24"/>
        </w:rPr>
        <w:t xml:space="preserve"> Internal nodes are labeled by a letter identifier referenced in the text and site and gene concordance factors (</w:t>
      </w:r>
      <w:r w:rsidR="00F85BD9" w:rsidRPr="00D1036D">
        <w:rPr>
          <w:rFonts w:ascii="Times New Roman" w:hAnsi="Times New Roman" w:cs="Times New Roman"/>
          <w:i/>
          <w:iCs/>
          <w:sz w:val="24"/>
          <w:szCs w:val="24"/>
        </w:rPr>
        <w:t>e.g.</w:t>
      </w:r>
      <w:r w:rsidR="00321C65">
        <w:rPr>
          <w:rFonts w:ascii="Times New Roman" w:hAnsi="Times New Roman" w:cs="Times New Roman"/>
          <w:sz w:val="24"/>
          <w:szCs w:val="24"/>
        </w:rPr>
        <w:t>,</w:t>
      </w:r>
      <w:r w:rsidR="00F85BD9">
        <w:rPr>
          <w:rFonts w:ascii="Times New Roman" w:hAnsi="Times New Roman" w:cs="Times New Roman"/>
          <w:sz w:val="24"/>
          <w:szCs w:val="24"/>
        </w:rPr>
        <w:t xml:space="preserve"> Label: </w:t>
      </w:r>
      <w:proofErr w:type="spellStart"/>
      <w:r w:rsidR="00F85BD9">
        <w:rPr>
          <w:rFonts w:ascii="Times New Roman" w:hAnsi="Times New Roman" w:cs="Times New Roman"/>
          <w:sz w:val="24"/>
          <w:szCs w:val="24"/>
        </w:rPr>
        <w:t>sCF</w:t>
      </w:r>
      <w:proofErr w:type="spellEnd"/>
      <w:r w:rsidR="00F85BD9">
        <w:rPr>
          <w:rFonts w:ascii="Times New Roman" w:hAnsi="Times New Roman" w:cs="Times New Roman"/>
          <w:sz w:val="24"/>
          <w:szCs w:val="24"/>
        </w:rPr>
        <w:t>/</w:t>
      </w:r>
      <w:proofErr w:type="spellStart"/>
      <w:r w:rsidR="00F85BD9">
        <w:rPr>
          <w:rFonts w:ascii="Times New Roman" w:hAnsi="Times New Roman" w:cs="Times New Roman"/>
          <w:sz w:val="24"/>
          <w:szCs w:val="24"/>
        </w:rPr>
        <w:t>gCF</w:t>
      </w:r>
      <w:proofErr w:type="spellEnd"/>
      <w:r w:rsidR="00F85BD9">
        <w:rPr>
          <w:rFonts w:ascii="Times New Roman" w:hAnsi="Times New Roman" w:cs="Times New Roman"/>
          <w:sz w:val="24"/>
          <w:szCs w:val="24"/>
        </w:rPr>
        <w:t>)</w:t>
      </w:r>
      <w:r w:rsidR="004218FA">
        <w:rPr>
          <w:rFonts w:ascii="Times New Roman" w:hAnsi="Times New Roman" w:cs="Times New Roman"/>
          <w:sz w:val="24"/>
          <w:szCs w:val="24"/>
        </w:rPr>
        <w:t xml:space="preserve"> as well as a bar indicating the confidence interval for divergence time estimation</w:t>
      </w:r>
      <w:r w:rsidR="00F85BD9">
        <w:rPr>
          <w:rFonts w:ascii="Times New Roman" w:hAnsi="Times New Roman" w:cs="Times New Roman"/>
          <w:sz w:val="24"/>
          <w:szCs w:val="24"/>
        </w:rPr>
        <w:t>. Bootstrap/SH-</w:t>
      </w:r>
      <w:proofErr w:type="spellStart"/>
      <w:r w:rsidR="00F85BD9">
        <w:rPr>
          <w:rFonts w:ascii="Times New Roman" w:hAnsi="Times New Roman" w:cs="Times New Roman"/>
          <w:sz w:val="24"/>
          <w:szCs w:val="24"/>
        </w:rPr>
        <w:t>aLRT</w:t>
      </w:r>
      <w:proofErr w:type="spellEnd"/>
      <w:r w:rsidR="00F85BD9">
        <w:rPr>
          <w:rFonts w:ascii="Times New Roman" w:hAnsi="Times New Roman" w:cs="Times New Roman"/>
          <w:sz w:val="24"/>
          <w:szCs w:val="24"/>
        </w:rPr>
        <w:t xml:space="preserve"> values were all 100.</w:t>
      </w:r>
      <w:r w:rsidRPr="000C0807">
        <w:rPr>
          <w:rFonts w:ascii="Times New Roman" w:hAnsi="Times New Roman" w:cs="Times New Roman"/>
          <w:sz w:val="24"/>
          <w:szCs w:val="24"/>
        </w:rPr>
        <w:t xml:space="preserve"> </w:t>
      </w:r>
      <w:r w:rsidR="004218FA">
        <w:rPr>
          <w:rFonts w:ascii="Times New Roman" w:hAnsi="Times New Roman" w:cs="Times New Roman"/>
          <w:sz w:val="24"/>
          <w:szCs w:val="24"/>
        </w:rPr>
        <w:t>Bottom s</w:t>
      </w:r>
      <w:r w:rsidR="002732E7">
        <w:rPr>
          <w:rFonts w:ascii="Times New Roman" w:hAnsi="Times New Roman" w:cs="Times New Roman"/>
          <w:sz w:val="24"/>
          <w:szCs w:val="24"/>
        </w:rPr>
        <w:t xml:space="preserve">cale represents time in </w:t>
      </w:r>
      <w:r w:rsidR="00F85BD9">
        <w:rPr>
          <w:rFonts w:ascii="Times New Roman" w:hAnsi="Times New Roman" w:cs="Times New Roman"/>
          <w:sz w:val="24"/>
          <w:szCs w:val="24"/>
        </w:rPr>
        <w:t xml:space="preserve">millions of years before present. Fossil calibrations are described in Tables 2 and S2, with </w:t>
      </w:r>
      <w:r w:rsidR="002031D5">
        <w:rPr>
          <w:rFonts w:ascii="Times New Roman" w:hAnsi="Times New Roman" w:cs="Times New Roman"/>
          <w:sz w:val="24"/>
          <w:szCs w:val="24"/>
        </w:rPr>
        <w:t>node</w:t>
      </w:r>
      <w:r w:rsidR="00A9264F">
        <w:rPr>
          <w:rFonts w:ascii="Times New Roman" w:hAnsi="Times New Roman" w:cs="Times New Roman"/>
          <w:sz w:val="24"/>
          <w:szCs w:val="24"/>
        </w:rPr>
        <w:t xml:space="preserve"> </w:t>
      </w:r>
      <w:r w:rsidR="00F85BD9">
        <w:rPr>
          <w:rFonts w:ascii="Times New Roman" w:hAnsi="Times New Roman" w:cs="Times New Roman"/>
          <w:sz w:val="24"/>
          <w:szCs w:val="24"/>
        </w:rPr>
        <w:t xml:space="preserve">C used as a fixed calibration point. The sub-family </w:t>
      </w:r>
      <w:proofErr w:type="spellStart"/>
      <w:r w:rsidR="00F85BD9">
        <w:rPr>
          <w:rFonts w:ascii="Times New Roman" w:hAnsi="Times New Roman" w:cs="Times New Roman"/>
          <w:sz w:val="24"/>
          <w:szCs w:val="24"/>
        </w:rPr>
        <w:t>Murinae</w:t>
      </w:r>
      <w:proofErr w:type="spellEnd"/>
      <w:r w:rsidR="00F85BD9">
        <w:rPr>
          <w:rFonts w:ascii="Times New Roman" w:hAnsi="Times New Roman" w:cs="Times New Roman"/>
          <w:sz w:val="24"/>
          <w:szCs w:val="24"/>
        </w:rPr>
        <w:t xml:space="preserve"> is highlighted on the right, with </w:t>
      </w:r>
      <w:r w:rsidR="002031D5">
        <w:rPr>
          <w:rFonts w:ascii="Times New Roman" w:hAnsi="Times New Roman" w:cs="Times New Roman"/>
          <w:sz w:val="24"/>
          <w:szCs w:val="24"/>
        </w:rPr>
        <w:t>tribes</w:t>
      </w:r>
      <w:r w:rsidR="00F85BD9">
        <w:rPr>
          <w:rFonts w:ascii="Times New Roman" w:hAnsi="Times New Roman" w:cs="Times New Roman"/>
          <w:sz w:val="24"/>
          <w:szCs w:val="24"/>
        </w:rPr>
        <w:t xml:space="preserve"> being labeled</w:t>
      </w:r>
      <w:r w:rsidR="00F85BD9" w:rsidRPr="00F85BD9">
        <w:rPr>
          <w:rFonts w:ascii="Times New Roman" w:hAnsi="Times New Roman" w:cs="Times New Roman"/>
          <w:sz w:val="24"/>
          <w:szCs w:val="24"/>
        </w:rPr>
        <w:t xml:space="preserve"> </w:t>
      </w:r>
      <w:r w:rsidR="00F85BD9" w:rsidRPr="00442D96">
        <w:rPr>
          <w:rFonts w:ascii="Times New Roman" w:hAnsi="Times New Roman" w:cs="Times New Roman"/>
          <w:sz w:val="24"/>
          <w:szCs w:val="24"/>
        </w:rPr>
        <w:t>following the classifications used by</w:t>
      </w:r>
      <w:r w:rsidR="004218FA">
        <w:rPr>
          <w:rFonts w:ascii="Times New Roman" w:hAnsi="Times New Roman" w:cs="Times New Roman"/>
          <w:sz w:val="24"/>
          <w:szCs w:val="24"/>
        </w:rPr>
        <w:t xml:space="preserve"> </w:t>
      </w:r>
      <w:r w:rsidR="004218FA">
        <w:rPr>
          <w:rFonts w:ascii="Times New Roman" w:hAnsi="Times New Roman" w:cs="Times New Roman"/>
          <w:sz w:val="24"/>
          <w:szCs w:val="24"/>
        </w:rPr>
        <w:fldChar w:fldCharType="begin"/>
      </w:r>
      <w:r w:rsidR="004218FA">
        <w:rPr>
          <w:rFonts w:ascii="Times New Roman" w:hAnsi="Times New Roman" w:cs="Times New Roman"/>
          <w:sz w:val="24"/>
          <w:szCs w:val="24"/>
        </w:rPr>
        <w:instrText xml:space="preserve"> ADDIN EN.CITE &lt;EndNote&gt;&lt;Cite AuthorYear="1"&gt;&lt;Author&gt;Lecompte&lt;/Author&gt;&lt;Year&gt;2008&lt;/Year&gt;&lt;RecNum&gt;110&lt;/RecNum&gt;&lt;DisplayText&gt;Lecompte et al. (2008)&lt;/DisplayText&gt;&lt;record&gt;&lt;rec-number&gt;110&lt;/rec-number&gt;&lt;foreign-keys&gt;&lt;key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sidR="004218FA">
        <w:rPr>
          <w:rFonts w:ascii="Times New Roman" w:hAnsi="Times New Roman" w:cs="Times New Roman"/>
          <w:sz w:val="24"/>
          <w:szCs w:val="24"/>
        </w:rPr>
        <w:fldChar w:fldCharType="separate"/>
      </w:r>
      <w:r w:rsidR="004218FA">
        <w:rPr>
          <w:rFonts w:ascii="Times New Roman" w:hAnsi="Times New Roman" w:cs="Times New Roman"/>
          <w:noProof/>
          <w:sz w:val="24"/>
          <w:szCs w:val="24"/>
        </w:rPr>
        <w:t>Lecompte et al. (2008)</w:t>
      </w:r>
      <w:r w:rsidR="004218FA">
        <w:rPr>
          <w:rFonts w:ascii="Times New Roman" w:hAnsi="Times New Roman" w:cs="Times New Roman"/>
          <w:sz w:val="24"/>
          <w:szCs w:val="24"/>
        </w:rPr>
        <w:fldChar w:fldCharType="end"/>
      </w:r>
      <w:r w:rsidR="00F85BD9">
        <w:rPr>
          <w:rFonts w:ascii="Times New Roman" w:hAnsi="Times New Roman" w:cs="Times New Roman"/>
          <w:sz w:val="24"/>
          <w:szCs w:val="24"/>
        </w:rPr>
        <w:t>. New genomes presented in this study are underlined, and genomes used for the genome-wide phylogenetic discordance analysis are indicated with an asterisk.</w:t>
      </w:r>
    </w:p>
    <w:p w14:paraId="1558E686" w14:textId="77777777" w:rsidR="000F3461" w:rsidRDefault="00A22613" w:rsidP="00F413E3">
      <w:pPr>
        <w:pStyle w:val="Heading3"/>
      </w:pPr>
      <w:r>
        <w:t xml:space="preserve">Figure </w:t>
      </w:r>
      <w:r w:rsidR="000F3461">
        <w:t>2</w:t>
      </w:r>
    </w:p>
    <w:p w14:paraId="78DC1AA6" w14:textId="393DDD20" w:rsidR="002B0D1C" w:rsidRDefault="00A22613" w:rsidP="00F413E3">
      <w:pPr>
        <w:jc w:val="both"/>
        <w:rPr>
          <w:rFonts w:ascii="Times New Roman" w:hAnsi="Times New Roman" w:cs="Times New Roman"/>
          <w:sz w:val="24"/>
          <w:szCs w:val="24"/>
        </w:rPr>
      </w:pPr>
      <w:r>
        <w:rPr>
          <w:rFonts w:ascii="Times New Roman" w:hAnsi="Times New Roman" w:cs="Times New Roman"/>
          <w:sz w:val="24"/>
          <w:szCs w:val="24"/>
        </w:rPr>
        <w:t>The landscape/profile of phylogenetic discordance across non-overlapping 10kb windows</w:t>
      </w:r>
      <w:r w:rsidR="00E26691">
        <w:rPr>
          <w:rFonts w:ascii="Times New Roman" w:hAnsi="Times New Roman" w:cs="Times New Roman"/>
          <w:sz w:val="24"/>
          <w:szCs w:val="24"/>
        </w:rPr>
        <w:t xml:space="preserve"> in murine genomes</w:t>
      </w:r>
      <w:r>
        <w:rPr>
          <w:rFonts w:ascii="Times New Roman" w:hAnsi="Times New Roman" w:cs="Times New Roman"/>
          <w:sz w:val="24"/>
          <w:szCs w:val="24"/>
        </w:rPr>
        <w:t>. A) Distribution of the 20 most frequent topologies recovered across all windows. Numbers above bars indicate proportion of each topology. B) The top three topologies recovered on chromosome 1. C) Distribution of the top three topologies recovered along chromosome 1. The x-axis is scaled to the length of the chromosome and each vertical bar represents one 10kb window. The three most frequent topologies occupy the first three rows while all other topologies are shown in the bottom row.</w:t>
      </w:r>
    </w:p>
    <w:p w14:paraId="470B26F2" w14:textId="77777777" w:rsidR="000F3461" w:rsidRDefault="008C1C31" w:rsidP="00F413E3">
      <w:pPr>
        <w:pStyle w:val="Heading3"/>
      </w:pPr>
      <w:r>
        <w:t xml:space="preserve">Figure </w:t>
      </w:r>
      <w:r w:rsidR="000F3461">
        <w:t>3</w:t>
      </w:r>
    </w:p>
    <w:p w14:paraId="659CB793" w14:textId="425622D4" w:rsidR="008C1C31" w:rsidRDefault="008C1C31" w:rsidP="00F413E3">
      <w:pPr>
        <w:jc w:val="both"/>
        <w:rPr>
          <w:rFonts w:ascii="Times New Roman" w:hAnsi="Times New Roman" w:cs="Times New Roman"/>
          <w:sz w:val="24"/>
          <w:szCs w:val="24"/>
        </w:rPr>
      </w:pPr>
      <w:r>
        <w:rPr>
          <w:rFonts w:ascii="Times New Roman" w:hAnsi="Times New Roman" w:cs="Times New Roman"/>
          <w:sz w:val="24"/>
          <w:szCs w:val="24"/>
        </w:rPr>
        <w:t>Similarity between 10kb windows decays as genomic distance between windows increases.</w:t>
      </w:r>
      <w:r w:rsidR="0041108A">
        <w:rPr>
          <w:rFonts w:ascii="Times New Roman" w:hAnsi="Times New Roman" w:cs="Times New Roman"/>
          <w:sz w:val="24"/>
          <w:szCs w:val="24"/>
        </w:rPr>
        <w:t xml:space="preserve"> A) The log fit to the mean of distributions of tree distances between windows at increasing genomic distance (10kb steps). Each line represents one chromosome. B) The same, but on a log scale with a linear fit. C) For every window on each chromosome, the genomic distance between windows at which tree distance becomes random </w:t>
      </w:r>
      <w:r w:rsidR="00964FB8">
        <w:rPr>
          <w:rFonts w:ascii="Times New Roman" w:hAnsi="Times New Roman" w:cs="Times New Roman"/>
          <w:sz w:val="24"/>
          <w:szCs w:val="24"/>
        </w:rPr>
        <w:t>for</w:t>
      </w:r>
      <w:r w:rsidR="0041108A">
        <w:rPr>
          <w:rFonts w:ascii="Times New Roman" w:hAnsi="Times New Roman" w:cs="Times New Roman"/>
          <w:sz w:val="24"/>
          <w:szCs w:val="24"/>
        </w:rPr>
        <w:t xml:space="preserve"> 100 </w:t>
      </w:r>
      <w:r w:rsidR="00964FB8">
        <w:rPr>
          <w:rFonts w:ascii="Times New Roman" w:hAnsi="Times New Roman" w:cs="Times New Roman"/>
          <w:sz w:val="24"/>
          <w:szCs w:val="24"/>
        </w:rPr>
        <w:t>replicates of random window selection</w:t>
      </w:r>
      <w:r w:rsidR="0041108A">
        <w:rPr>
          <w:rFonts w:ascii="Times New Roman" w:hAnsi="Times New Roman" w:cs="Times New Roman"/>
          <w:sz w:val="24"/>
          <w:szCs w:val="24"/>
        </w:rPr>
        <w:t>. D) The slopes of the correlation between genomic distance and tree distance from panel B represent the rate at which tree similarity decays across the genome.</w:t>
      </w:r>
    </w:p>
    <w:p w14:paraId="2F50AEEC" w14:textId="77777777" w:rsidR="000F3461" w:rsidRDefault="007B6168" w:rsidP="00F413E3">
      <w:pPr>
        <w:pStyle w:val="Heading3"/>
      </w:pPr>
      <w:r>
        <w:t xml:space="preserve">Figure </w:t>
      </w:r>
      <w:r w:rsidR="000F3461">
        <w:t>4</w:t>
      </w:r>
    </w:p>
    <w:p w14:paraId="4B53F6AD" w14:textId="16CC1BBC" w:rsidR="007B6168" w:rsidRPr="007B6168" w:rsidRDefault="007B6168" w:rsidP="00F413E3">
      <w:pPr>
        <w:jc w:val="both"/>
        <w:rPr>
          <w:rFonts w:ascii="Times New Roman" w:hAnsi="Times New Roman" w:cs="Times New Roman"/>
          <w:sz w:val="24"/>
          <w:szCs w:val="24"/>
        </w:rPr>
      </w:pPr>
      <w:r>
        <w:rPr>
          <w:rFonts w:ascii="Times New Roman" w:hAnsi="Times New Roman" w:cs="Times New Roman"/>
          <w:sz w:val="24"/>
          <w:szCs w:val="24"/>
        </w:rPr>
        <w:t xml:space="preserve">No correlation between </w:t>
      </w:r>
      <w:r w:rsidR="006E5D47">
        <w:rPr>
          <w:rFonts w:ascii="Times New Roman" w:hAnsi="Times New Roman" w:cs="Times New Roman"/>
          <w:sz w:val="24"/>
          <w:szCs w:val="24"/>
        </w:rPr>
        <w:t xml:space="preserve">tree similarity and recombination rate in 5Mb windows. A) Tree similarity as measured by the </w:t>
      </w:r>
      <w:proofErr w:type="spellStart"/>
      <w:r w:rsidR="006E5D47">
        <w:rPr>
          <w:rFonts w:ascii="Times New Roman" w:hAnsi="Times New Roman" w:cs="Times New Roman"/>
          <w:sz w:val="24"/>
          <w:szCs w:val="24"/>
        </w:rPr>
        <w:t>wRF</w:t>
      </w:r>
      <w:proofErr w:type="spellEnd"/>
      <w:r w:rsidR="006E5D47">
        <w:rPr>
          <w:rFonts w:ascii="Times New Roman" w:hAnsi="Times New Roman" w:cs="Times New Roman"/>
          <w:sz w:val="24"/>
          <w:szCs w:val="24"/>
        </w:rPr>
        <w:t xml:space="preserve"> distance between the first and last 10kb windows within the 5Mb window. B) The rate at which tree similarity from 10kb windows decreases over a 5Mb window.</w:t>
      </w:r>
    </w:p>
    <w:p w14:paraId="044B74FA" w14:textId="63F08AE6" w:rsidR="000F3461" w:rsidRDefault="004E62B2" w:rsidP="00F413E3">
      <w:pPr>
        <w:pStyle w:val="Heading3"/>
      </w:pPr>
      <w:r>
        <w:t xml:space="preserve">Figure </w:t>
      </w:r>
      <w:r w:rsidR="000F3461">
        <w:t>5</w:t>
      </w:r>
    </w:p>
    <w:p w14:paraId="1E0D7665" w14:textId="196AA19E" w:rsidR="00F330D6" w:rsidRPr="00F330D6" w:rsidRDefault="00F330D6" w:rsidP="00F330D6">
      <w:pPr>
        <w:rPr>
          <w:rFonts w:ascii="Times New Roman" w:hAnsi="Times New Roman" w:cs="Times New Roman"/>
          <w:sz w:val="24"/>
          <w:szCs w:val="24"/>
        </w:rPr>
      </w:pPr>
      <w:r>
        <w:rPr>
          <w:rFonts w:ascii="Times New Roman" w:hAnsi="Times New Roman" w:cs="Times New Roman"/>
          <w:sz w:val="24"/>
          <w:szCs w:val="24"/>
        </w:rPr>
        <w:t xml:space="preserve">Distributions of weighted Robinson-Foulds distance from trees constructed from 10kb windows either centered on recombination hotspots (Hotspot), protein-coding genes without evidence for </w:t>
      </w:r>
      <w:r>
        <w:rPr>
          <w:rFonts w:ascii="Times New Roman" w:hAnsi="Times New Roman" w:cs="Times New Roman"/>
          <w:sz w:val="24"/>
          <w:szCs w:val="24"/>
        </w:rPr>
        <w:lastRenderedPageBreak/>
        <w:t>positive selection (</w:t>
      </w:r>
      <w:proofErr w:type="gramStart"/>
      <w:r>
        <w:rPr>
          <w:rFonts w:ascii="Times New Roman" w:hAnsi="Times New Roman" w:cs="Times New Roman"/>
          <w:sz w:val="24"/>
          <w:szCs w:val="24"/>
        </w:rPr>
        <w:t>Non-PS</w:t>
      </w:r>
      <w:proofErr w:type="gramEnd"/>
      <w:r>
        <w:rPr>
          <w:rFonts w:ascii="Times New Roman" w:hAnsi="Times New Roman" w:cs="Times New Roman"/>
          <w:sz w:val="24"/>
          <w:szCs w:val="24"/>
        </w:rPr>
        <w:t xml:space="preserve"> genes), protein coding genes with evidence for positive selection (PS genes), UCEs, or containing none of these features (Non-feature). For each panel, the left portion shows the distributions of the measure for each feature type and the right panel shows the differences in means for each pairwise comparison of features with significance assessed with Tukey’s range test.</w:t>
      </w:r>
      <w:r w:rsidR="0071077D">
        <w:rPr>
          <w:rFonts w:ascii="Times New Roman" w:hAnsi="Times New Roman" w:cs="Times New Roman"/>
          <w:sz w:val="24"/>
          <w:szCs w:val="24"/>
        </w:rPr>
        <w:t xml:space="preserve"> The labels on the x-axis indicate the feature pairs being compared, with the first feature being the reference (</w:t>
      </w:r>
      <w:proofErr w:type="gramStart"/>
      <w:r w:rsidR="0071077D">
        <w:rPr>
          <w:rFonts w:ascii="Times New Roman" w:hAnsi="Times New Roman" w:cs="Times New Roman"/>
          <w:i/>
          <w:iCs/>
          <w:sz w:val="24"/>
          <w:szCs w:val="24"/>
        </w:rPr>
        <w:t>i.e.</w:t>
      </w:r>
      <w:proofErr w:type="gramEnd"/>
      <w:r w:rsidR="0071077D">
        <w:rPr>
          <w:rFonts w:ascii="Times New Roman" w:hAnsi="Times New Roman" w:cs="Times New Roman"/>
          <w:sz w:val="24"/>
          <w:szCs w:val="24"/>
        </w:rPr>
        <w:t xml:space="preserve"> points above 0 indicate this feature has a higher mean).</w:t>
      </w:r>
      <w:r w:rsidRPr="00F330D6">
        <w:rPr>
          <w:rFonts w:ascii="Times New Roman" w:hAnsi="Times New Roman" w:cs="Times New Roman"/>
          <w:i/>
          <w:iCs/>
          <w:sz w:val="24"/>
          <w:szCs w:val="24"/>
        </w:rPr>
        <w:t xml:space="preserve"> </w:t>
      </w:r>
      <w:r>
        <w:rPr>
          <w:rFonts w:ascii="Times New Roman" w:hAnsi="Times New Roman" w:cs="Times New Roman"/>
          <w:i/>
          <w:iCs/>
          <w:sz w:val="24"/>
          <w:szCs w:val="24"/>
        </w:rPr>
        <w:t>P-</w:t>
      </w:r>
      <w:r w:rsidRPr="00515A9D">
        <w:rPr>
          <w:rFonts w:ascii="Times New Roman" w:hAnsi="Times New Roman" w:cs="Times New Roman"/>
          <w:sz w:val="24"/>
          <w:szCs w:val="24"/>
        </w:rPr>
        <w:t>value</w:t>
      </w:r>
      <w:r>
        <w:rPr>
          <w:rFonts w:ascii="Times New Roman" w:hAnsi="Times New Roman" w:cs="Times New Roman"/>
          <w:sz w:val="24"/>
          <w:szCs w:val="24"/>
        </w:rPr>
        <w:t xml:space="preserve"> thresholds: * &lt; 0.05, ** &lt; 0.01, *** &lt;0.001. A) The rate of decay of phylogenetic similarity calculated as the slope of a linear regression between </w:t>
      </w:r>
      <w:proofErr w:type="spellStart"/>
      <w:r>
        <w:rPr>
          <w:rFonts w:ascii="Times New Roman" w:hAnsi="Times New Roman" w:cs="Times New Roman"/>
          <w:sz w:val="24"/>
          <w:szCs w:val="24"/>
        </w:rPr>
        <w:t>wRF</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distance between each window up to 5Mb away from the feature window. B) The phylogenetic similarity of windows immediately adjacent to feature windows. C) The phylogenetic similarity between the species tree inferred from protein-coding gene trees and the feature window.</w:t>
      </w:r>
    </w:p>
    <w:p w14:paraId="6267FFB5" w14:textId="77777777" w:rsidR="000F3461" w:rsidRDefault="00E7006D" w:rsidP="00F413E3">
      <w:pPr>
        <w:pStyle w:val="Heading3"/>
      </w:pPr>
      <w:r>
        <w:t xml:space="preserve">Figure </w:t>
      </w:r>
      <w:r w:rsidR="000F3461">
        <w:t>6</w:t>
      </w:r>
    </w:p>
    <w:p w14:paraId="5988925F" w14:textId="70A060CD" w:rsidR="00737B9F" w:rsidRDefault="00E7006D" w:rsidP="00F413E3">
      <w:pPr>
        <w:jc w:val="both"/>
        <w:rPr>
          <w:rFonts w:ascii="Times New Roman" w:hAnsi="Times New Roman" w:cs="Times New Roman"/>
          <w:sz w:val="24"/>
          <w:szCs w:val="24"/>
        </w:rPr>
      </w:pPr>
      <w:r>
        <w:rPr>
          <w:rFonts w:ascii="Times New Roman" w:hAnsi="Times New Roman" w:cs="Times New Roman"/>
          <w:sz w:val="24"/>
          <w:szCs w:val="24"/>
        </w:rPr>
        <w:t>Tree misspecification leads to erroneous results in tests for positive selection. The proportion of genes inferred to be under positive selection for three tests using either a single species tree (concatenated tree) or individual gene trees, as well as those found in both cases (shared). Numbers in the bars indicate raw counts, and percentages indicate the percent of genes in that category that are discordant from the species tree.</w:t>
      </w:r>
      <w:r w:rsidR="00760385">
        <w:rPr>
          <w:rFonts w:ascii="Times New Roman" w:hAnsi="Times New Roman" w:cs="Times New Roman"/>
          <w:sz w:val="24"/>
          <w:szCs w:val="24"/>
        </w:rPr>
        <w:t xml:space="preserve"> </w:t>
      </w:r>
    </w:p>
    <w:p w14:paraId="39A271ED" w14:textId="77777777" w:rsidR="00AA6986" w:rsidRPr="00E7006D" w:rsidRDefault="00AA6986" w:rsidP="00F413E3">
      <w:pPr>
        <w:jc w:val="both"/>
        <w:rPr>
          <w:rFonts w:ascii="Times New Roman" w:hAnsi="Times New Roman" w:cs="Times New Roman"/>
          <w:sz w:val="24"/>
          <w:szCs w:val="24"/>
        </w:rPr>
      </w:pPr>
    </w:p>
    <w:p w14:paraId="1132A928" w14:textId="6342437D" w:rsidR="009418B1" w:rsidRDefault="009418B1" w:rsidP="008E44E5">
      <w:pPr>
        <w:jc w:val="center"/>
        <w:rPr>
          <w:rFonts w:ascii="Times New Roman" w:hAnsi="Times New Roman" w:cs="Times New Roman"/>
          <w:b/>
          <w:bCs/>
          <w:sz w:val="24"/>
          <w:szCs w:val="24"/>
        </w:rPr>
      </w:pPr>
    </w:p>
    <w:p w14:paraId="3800002E" w14:textId="5CD92E25" w:rsidR="00CE264C" w:rsidRDefault="00CE264C" w:rsidP="007E7634">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2CC26F9" w14:textId="6B8BBF10" w:rsidR="009418B1" w:rsidRDefault="00CE264C" w:rsidP="007E7634">
      <w:pPr>
        <w:pStyle w:val="Heading1"/>
      </w:pPr>
      <w:r>
        <w:lastRenderedPageBreak/>
        <w:t>References</w:t>
      </w:r>
    </w:p>
    <w:p w14:paraId="080FAF4D" w14:textId="7E25EFF0" w:rsidR="00B52F40" w:rsidRPr="00B52F40" w:rsidRDefault="009418B1" w:rsidP="00B52F40">
      <w:pPr>
        <w:pStyle w:val="EndNoteBibliography"/>
        <w:spacing w:after="0"/>
        <w:ind w:left="720" w:hanging="720"/>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ADDIN EN.REFLIST </w:instrText>
      </w:r>
      <w:r>
        <w:rPr>
          <w:rFonts w:ascii="Times New Roman" w:hAnsi="Times New Roman" w:cs="Times New Roman"/>
          <w:b/>
          <w:bCs/>
          <w:sz w:val="24"/>
          <w:szCs w:val="24"/>
        </w:rPr>
        <w:fldChar w:fldCharType="separate"/>
      </w:r>
      <w:r w:rsidR="00B52F40" w:rsidRPr="00B52F40">
        <w:t xml:space="preserve">Pdb (the paleobiology database) [Internet]. 2011 January 21st, 2022]. Available from: </w:t>
      </w:r>
      <w:hyperlink r:id="rId14" w:history="1">
        <w:r w:rsidR="00B52F40" w:rsidRPr="00B52F40">
          <w:rPr>
            <w:rStyle w:val="Hyperlink"/>
          </w:rPr>
          <w:t>http://paleodb.org/</w:t>
        </w:r>
      </w:hyperlink>
      <w:r w:rsidR="00B52F40" w:rsidRPr="00B52F40">
        <w:t xml:space="preserve"> </w:t>
      </w:r>
    </w:p>
    <w:p w14:paraId="66CB86F0" w14:textId="77777777" w:rsidR="00B52F40" w:rsidRPr="00B52F40" w:rsidRDefault="00B52F40" w:rsidP="00B52F40">
      <w:pPr>
        <w:pStyle w:val="EndNoteBibliography"/>
        <w:spacing w:after="0"/>
        <w:ind w:left="720" w:hanging="720"/>
      </w:pPr>
      <w:r w:rsidRPr="00B52F40">
        <w:t xml:space="preserve">Alda F, Ludt WB, Elias DJ, McMahan CD, Chakrabarty P. 2021. Comparing ultraconserved elements and exons for phylogenomic analyses of middle american cichlids: When data agree to disagree. </w:t>
      </w:r>
      <w:r w:rsidRPr="00B52F40">
        <w:rPr>
          <w:i/>
        </w:rPr>
        <w:t>Genome Biol Evol</w:t>
      </w:r>
      <w:r w:rsidRPr="00B52F40">
        <w:t>. 13.</w:t>
      </w:r>
    </w:p>
    <w:p w14:paraId="6DE9BB3E" w14:textId="77777777" w:rsidR="00B52F40" w:rsidRPr="00B52F40" w:rsidRDefault="00B52F40" w:rsidP="00B52F40">
      <w:pPr>
        <w:pStyle w:val="EndNoteBibliography"/>
        <w:spacing w:after="0"/>
        <w:ind w:left="720" w:hanging="720"/>
      </w:pPr>
      <w:r w:rsidRPr="00B52F40">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B52F40">
        <w:rPr>
          <w:i/>
        </w:rPr>
        <w:t>Evolution</w:t>
      </w:r>
      <w:r w:rsidRPr="00B52F40">
        <w:t>. 71:475-488.</w:t>
      </w:r>
    </w:p>
    <w:p w14:paraId="25BE3709" w14:textId="77777777" w:rsidR="00B52F40" w:rsidRPr="00B52F40" w:rsidRDefault="00B52F40" w:rsidP="00B52F40">
      <w:pPr>
        <w:pStyle w:val="EndNoteBibliography"/>
        <w:spacing w:after="0"/>
        <w:ind w:left="720" w:hanging="720"/>
      </w:pPr>
      <w:r w:rsidRPr="00B52F40">
        <w:t xml:space="preserve">Alvarez-Gonzalez L, Burden F, Doddamani D, Malinverni R, Leach E, Marin-Garcia C, Marin-Gual L, Gubern A, Vara C, Paytuvi-Gallart A, et al. 2022. 3d chromatin remodelling in the germ line modulates genome evolutionary plasticity. </w:t>
      </w:r>
      <w:r w:rsidRPr="00B52F40">
        <w:rPr>
          <w:i/>
        </w:rPr>
        <w:t>Nat Commun</w:t>
      </w:r>
      <w:r w:rsidRPr="00B52F40">
        <w:t>. 13:2608.</w:t>
      </w:r>
    </w:p>
    <w:p w14:paraId="1FB2340B" w14:textId="77777777" w:rsidR="00B52F40" w:rsidRPr="00B52F40" w:rsidRDefault="00B52F40" w:rsidP="00B52F40">
      <w:pPr>
        <w:pStyle w:val="EndNoteBibliography"/>
        <w:spacing w:after="0"/>
        <w:ind w:left="720" w:hanging="720"/>
      </w:pPr>
      <w:r w:rsidRPr="00B52F40">
        <w:t xml:space="preserve">Avise JC, Robinson TJ. 2008. Hemiplasy: A new term in the lexicon of phylogenetics. </w:t>
      </w:r>
      <w:r w:rsidRPr="00B52F40">
        <w:rPr>
          <w:i/>
        </w:rPr>
        <w:t>Syst Biol</w:t>
      </w:r>
      <w:r w:rsidRPr="00B52F40">
        <w:t>. 57:503-507.</w:t>
      </w:r>
    </w:p>
    <w:p w14:paraId="5BBEA382" w14:textId="77777777" w:rsidR="00B52F40" w:rsidRPr="00B52F40" w:rsidRDefault="00B52F40" w:rsidP="00B52F40">
      <w:pPr>
        <w:pStyle w:val="EndNoteBibliography"/>
        <w:spacing w:after="0"/>
        <w:ind w:left="720" w:hanging="720"/>
      </w:pPr>
      <w:r w:rsidRPr="00B52F40">
        <w:t xml:space="preserve">Bastide P, Solis-Lemus C, Kriebel R, William Sparks K, Ane C. 2018. Phylogenetic comparative methods on phylogenetic networks with reticulations. </w:t>
      </w:r>
      <w:r w:rsidRPr="00B52F40">
        <w:rPr>
          <w:i/>
        </w:rPr>
        <w:t>Syst Biol</w:t>
      </w:r>
      <w:r w:rsidRPr="00B52F40">
        <w:t>. 67:800-820.</w:t>
      </w:r>
    </w:p>
    <w:p w14:paraId="2862837A" w14:textId="77777777" w:rsidR="00B52F40" w:rsidRPr="00B52F40" w:rsidRDefault="00B52F40" w:rsidP="00B52F40">
      <w:pPr>
        <w:pStyle w:val="EndNoteBibliography"/>
        <w:spacing w:after="0"/>
        <w:ind w:left="720" w:hanging="720"/>
      </w:pPr>
      <w:r w:rsidRPr="00B52F40">
        <w:t xml:space="preserve">Baum DA. 2007. Concordance trees, concordance factors, and the exploration of reticulate genealogy. </w:t>
      </w:r>
      <w:r w:rsidRPr="00B52F40">
        <w:rPr>
          <w:i/>
        </w:rPr>
        <w:t>TAXON</w:t>
      </w:r>
      <w:r w:rsidRPr="00B52F40">
        <w:t>. 56:417-426.</w:t>
      </w:r>
    </w:p>
    <w:p w14:paraId="3E760A6A" w14:textId="77777777" w:rsidR="00B52F40" w:rsidRPr="00B52F40" w:rsidRDefault="00B52F40" w:rsidP="00B52F40">
      <w:pPr>
        <w:pStyle w:val="EndNoteBibliography"/>
        <w:spacing w:after="0"/>
        <w:ind w:left="720" w:hanging="720"/>
      </w:pPr>
      <w:r w:rsidRPr="00B52F40">
        <w:t xml:space="preserve">Benjamini Y, Hochberg Y. 1995. Controlling the false discovery rate: A practical and powerful approach to multiple testing. </w:t>
      </w:r>
      <w:r w:rsidRPr="00B52F40">
        <w:rPr>
          <w:i/>
        </w:rPr>
        <w:t>Journal of the Royal statistical society: series B (Methodological)</w:t>
      </w:r>
      <w:r w:rsidRPr="00B52F40">
        <w:t>. 57:289-300.</w:t>
      </w:r>
    </w:p>
    <w:p w14:paraId="405BC57F" w14:textId="77777777" w:rsidR="00B52F40" w:rsidRPr="00B52F40" w:rsidRDefault="00B52F40" w:rsidP="00B52F40">
      <w:pPr>
        <w:pStyle w:val="EndNoteBibliography"/>
        <w:spacing w:after="0"/>
        <w:ind w:left="720" w:hanging="720"/>
      </w:pPr>
      <w:r w:rsidRPr="00B52F40">
        <w:t xml:space="preserve">Bloom BH. 1970. Space/time trade-offs in hash coding with allowable errors. </w:t>
      </w:r>
      <w:r w:rsidRPr="00B52F40">
        <w:rPr>
          <w:i/>
        </w:rPr>
        <w:t>Commun. ACM</w:t>
      </w:r>
      <w:r w:rsidRPr="00B52F40">
        <w:t>. 13:422–426.</w:t>
      </w:r>
    </w:p>
    <w:p w14:paraId="7657FF38" w14:textId="77777777" w:rsidR="00B52F40" w:rsidRPr="00B52F40" w:rsidRDefault="00B52F40" w:rsidP="00B52F40">
      <w:pPr>
        <w:pStyle w:val="EndNoteBibliography"/>
        <w:spacing w:after="0"/>
        <w:ind w:left="720" w:hanging="720"/>
      </w:pPr>
      <w:r w:rsidRPr="00B52F40">
        <w:t>Böcker S, Canzar S, Gunnar WK. 2013. The generalized robinson-foulds metric. In:  Darling A, Stoye J, editors. Algorithms in bioinformatics. Berlin, Heidelberg: Springer.</w:t>
      </w:r>
    </w:p>
    <w:p w14:paraId="00CBDC86" w14:textId="77777777" w:rsidR="00B52F40" w:rsidRPr="00B52F40" w:rsidRDefault="00B52F40" w:rsidP="00B52F40">
      <w:pPr>
        <w:pStyle w:val="EndNoteBibliography"/>
        <w:spacing w:after="0"/>
        <w:ind w:left="720" w:hanging="720"/>
      </w:pPr>
      <w:r w:rsidRPr="00B52F40">
        <w:t xml:space="preserve">Bolger AM, Lohse M, Usadel B. 2014. Trimmomatic: A flexible trimmer for illumina sequence data. </w:t>
      </w:r>
      <w:r w:rsidRPr="00B52F40">
        <w:rPr>
          <w:i/>
        </w:rPr>
        <w:t>Bioinformatics</w:t>
      </w:r>
      <w:r w:rsidRPr="00B52F40">
        <w:t>. 30:2114-2120.</w:t>
      </w:r>
    </w:p>
    <w:p w14:paraId="1B6BDA15" w14:textId="77777777" w:rsidR="00B52F40" w:rsidRPr="00B52F40" w:rsidRDefault="00B52F40" w:rsidP="00B52F40">
      <w:pPr>
        <w:pStyle w:val="EndNoteBibliography"/>
        <w:spacing w:after="0"/>
        <w:ind w:left="720" w:hanging="720"/>
      </w:pPr>
      <w:r w:rsidRPr="00B52F40">
        <w:t xml:space="preserve">Borowiec ML. 2016. Amas: A fast tool for alignment manipulation and computing of summary statistics. </w:t>
      </w:r>
      <w:r w:rsidRPr="00B52F40">
        <w:rPr>
          <w:i/>
        </w:rPr>
        <w:t>PeerJ</w:t>
      </w:r>
      <w:r w:rsidRPr="00B52F40">
        <w:t>. 4:e1660.</w:t>
      </w:r>
    </w:p>
    <w:p w14:paraId="240CEA1C" w14:textId="77777777" w:rsidR="00B52F40" w:rsidRPr="00B52F40" w:rsidRDefault="00B52F40" w:rsidP="00B52F40">
      <w:pPr>
        <w:pStyle w:val="EndNoteBibliography"/>
        <w:spacing w:after="0"/>
        <w:ind w:left="720" w:hanging="720"/>
      </w:pPr>
      <w:r w:rsidRPr="00B52F40">
        <w:t xml:space="preserve">Bradley RK, Roberts A, Smoot M, Juvekar S, Do J, Dewey C, Holmes I, Pachter L. 2009. Fast statistical alignment. </w:t>
      </w:r>
      <w:r w:rsidRPr="00B52F40">
        <w:rPr>
          <w:i/>
        </w:rPr>
        <w:t>PLoS Comput Biol</w:t>
      </w:r>
      <w:r w:rsidRPr="00B52F40">
        <w:t>. 5:e1000392.</w:t>
      </w:r>
    </w:p>
    <w:p w14:paraId="62DCE27E" w14:textId="77777777" w:rsidR="00B52F40" w:rsidRPr="00B52F40" w:rsidRDefault="00B52F40" w:rsidP="00B52F40">
      <w:pPr>
        <w:pStyle w:val="EndNoteBibliography"/>
        <w:spacing w:after="0"/>
        <w:ind w:left="720" w:hanging="720"/>
      </w:pPr>
      <w:r w:rsidRPr="00B52F40">
        <w:t xml:space="preserve">Cai JJ, Macpherson JM, Sella G, Petrov DA. 2009. Pervasive hitchhiking at coding and regulatory sites in humans. </w:t>
      </w:r>
      <w:r w:rsidRPr="00B52F40">
        <w:rPr>
          <w:i/>
        </w:rPr>
        <w:t>PLoS Genet</w:t>
      </w:r>
      <w:r w:rsidRPr="00B52F40">
        <w:t>. 5:e1000336.</w:t>
      </w:r>
    </w:p>
    <w:p w14:paraId="06752401" w14:textId="77777777" w:rsidR="00B52F40" w:rsidRPr="00B52F40" w:rsidRDefault="00B52F40" w:rsidP="00B52F40">
      <w:pPr>
        <w:pStyle w:val="EndNoteBibliography"/>
        <w:spacing w:after="0"/>
        <w:ind w:left="720" w:hanging="720"/>
      </w:pPr>
      <w:r w:rsidRPr="00B52F40">
        <w:t xml:space="preserve">Capella-Gutierrez S, Silla-Martinez JM, Gabaldon T. 2009. Trimal: A tool for automated alignment trimming in large-scale phylogenetic analyses. </w:t>
      </w:r>
      <w:r w:rsidRPr="00B52F40">
        <w:rPr>
          <w:i/>
        </w:rPr>
        <w:t>Bioinformatics</w:t>
      </w:r>
      <w:r w:rsidRPr="00B52F40">
        <w:t>. 25:1972-1973.</w:t>
      </w:r>
    </w:p>
    <w:p w14:paraId="1A53CB79" w14:textId="77777777" w:rsidR="00B52F40" w:rsidRPr="00B52F40" w:rsidRDefault="00B52F40" w:rsidP="00B52F40">
      <w:pPr>
        <w:pStyle w:val="EndNoteBibliography"/>
        <w:spacing w:after="0"/>
        <w:ind w:left="720" w:hanging="720"/>
      </w:pPr>
      <w:r w:rsidRPr="00B52F40">
        <w:t xml:space="preserve">Carbone L, Harris RA, Gnerre S, Veeramah KR, Lorente-Galdos B, Huddleston J, Meyer TJ, Herrero J, Roos C, Aken B, et al. 2014. Gibbon genome and the fast karyotype evolution of small apes. </w:t>
      </w:r>
      <w:r w:rsidRPr="00B52F40">
        <w:rPr>
          <w:i/>
        </w:rPr>
        <w:t>Nature</w:t>
      </w:r>
      <w:r w:rsidRPr="00B52F40">
        <w:t>. 513:195-201.</w:t>
      </w:r>
    </w:p>
    <w:p w14:paraId="45FC02E3" w14:textId="77777777" w:rsidR="00B52F40" w:rsidRPr="00B52F40" w:rsidRDefault="00B52F40" w:rsidP="00B52F40">
      <w:pPr>
        <w:pStyle w:val="EndNoteBibliography"/>
        <w:spacing w:after="0"/>
        <w:ind w:left="720" w:hanging="720"/>
      </w:pPr>
      <w:r w:rsidRPr="00B52F40">
        <w:t xml:space="preserve">Chan KO, Hutter CR, Wood PL, Jr., Grismer LL, Brown RM. 2020. Target-capture phylogenomics provide insights on gene and species tree discordances in old world treefrogs (anura: Rhacophoridae). </w:t>
      </w:r>
      <w:r w:rsidRPr="00B52F40">
        <w:rPr>
          <w:i/>
        </w:rPr>
        <w:t>Proc Biol Sci</w:t>
      </w:r>
      <w:r w:rsidRPr="00B52F40">
        <w:t>. 287:20202102.</w:t>
      </w:r>
    </w:p>
    <w:p w14:paraId="6BB8D90B" w14:textId="77777777" w:rsidR="00B52F40" w:rsidRPr="00B52F40" w:rsidRDefault="00B52F40" w:rsidP="00B52F40">
      <w:pPr>
        <w:pStyle w:val="EndNoteBibliography"/>
        <w:spacing w:after="0"/>
        <w:ind w:left="720" w:hanging="720"/>
      </w:pPr>
      <w:r w:rsidRPr="00B52F40">
        <w:t xml:space="preserve">Charlesworth B, Morgan MT, Charlesworth D. 1993. The effect of deleterious mutations on neutral molecular variation. </w:t>
      </w:r>
      <w:r w:rsidRPr="00B52F40">
        <w:rPr>
          <w:i/>
        </w:rPr>
        <w:t>Genetics</w:t>
      </w:r>
      <w:r w:rsidRPr="00B52F40">
        <w:t>. 134:1289-1303.</w:t>
      </w:r>
    </w:p>
    <w:p w14:paraId="4B54D378" w14:textId="77777777" w:rsidR="00B52F40" w:rsidRPr="00B52F40" w:rsidRDefault="00B52F40" w:rsidP="00B52F40">
      <w:pPr>
        <w:pStyle w:val="EndNoteBibliography"/>
        <w:spacing w:after="0"/>
        <w:ind w:left="720" w:hanging="720"/>
      </w:pPr>
      <w:r w:rsidRPr="00B52F40">
        <w:t xml:space="preserve">Chen CT, Wang JC, Cohen BA. 2007. The strength of selection on ultraconserved elements in the human genome. </w:t>
      </w:r>
      <w:r w:rsidRPr="00B52F40">
        <w:rPr>
          <w:i/>
        </w:rPr>
        <w:t>Am J Hum Genet</w:t>
      </w:r>
      <w:r w:rsidRPr="00B52F40">
        <w:t>. 80:692-704.</w:t>
      </w:r>
    </w:p>
    <w:p w14:paraId="3DF021BC" w14:textId="77777777" w:rsidR="00B52F40" w:rsidRPr="00B52F40" w:rsidRDefault="00B52F40" w:rsidP="00B52F40">
      <w:pPr>
        <w:pStyle w:val="EndNoteBibliography"/>
        <w:spacing w:after="0"/>
        <w:ind w:left="720" w:hanging="720"/>
      </w:pPr>
      <w:r w:rsidRPr="00B52F40">
        <w:t xml:space="preserve">Chernomor O, von Haeseler A, Minh BQ. 2016. Terrace aware data structure for phylogenomic inference from supermatrices. </w:t>
      </w:r>
      <w:r w:rsidRPr="00B52F40">
        <w:rPr>
          <w:i/>
        </w:rPr>
        <w:t>Syst Biol</w:t>
      </w:r>
      <w:r w:rsidRPr="00B52F40">
        <w:t>. 65:997-1008.</w:t>
      </w:r>
    </w:p>
    <w:p w14:paraId="7B406AA9" w14:textId="77777777" w:rsidR="00B52F40" w:rsidRPr="00B52F40" w:rsidRDefault="00B52F40" w:rsidP="00B52F40">
      <w:pPr>
        <w:pStyle w:val="EndNoteBibliography"/>
        <w:spacing w:after="0"/>
        <w:ind w:left="720" w:hanging="720"/>
      </w:pPr>
      <w:r w:rsidRPr="00B52F40">
        <w:t xml:space="preserve">Corbett-Detig RB, Hartl DL, Sackton TB. 2015. Natural selection constrains neutral diversity across a wide range of species. </w:t>
      </w:r>
      <w:r w:rsidRPr="00B52F40">
        <w:rPr>
          <w:i/>
        </w:rPr>
        <w:t>PLoS Biol</w:t>
      </w:r>
      <w:r w:rsidRPr="00B52F40">
        <w:t>. 13:e1002112.</w:t>
      </w:r>
    </w:p>
    <w:p w14:paraId="7F89B397" w14:textId="77777777" w:rsidR="00B52F40" w:rsidRPr="00B52F40" w:rsidRDefault="00B52F40" w:rsidP="00B52F40">
      <w:pPr>
        <w:pStyle w:val="EndNoteBibliography"/>
        <w:spacing w:after="0"/>
        <w:ind w:left="720" w:hanging="720"/>
      </w:pPr>
      <w:r w:rsidRPr="00B52F40">
        <w:t xml:space="preserve">Cox A, Ackert-Bicknell CL, Dumont BL, Ding Y, Bell JT, Brockmann GA, Wergedal JE, Bult C, Paigen B, Flint J, et al. 2009. A new standard genetic map for the laboratory mouse. </w:t>
      </w:r>
      <w:r w:rsidRPr="00B52F40">
        <w:rPr>
          <w:i/>
        </w:rPr>
        <w:t>Genetics</w:t>
      </w:r>
      <w:r w:rsidRPr="00B52F40">
        <w:t>. 182:1335-1344.</w:t>
      </w:r>
    </w:p>
    <w:p w14:paraId="182E502A" w14:textId="77777777" w:rsidR="00B52F40" w:rsidRPr="00B52F40" w:rsidRDefault="00B52F40" w:rsidP="00B52F40">
      <w:pPr>
        <w:pStyle w:val="EndNoteBibliography"/>
        <w:spacing w:after="0"/>
        <w:ind w:left="720" w:hanging="720"/>
      </w:pPr>
      <w:r w:rsidRPr="00B52F40">
        <w:lastRenderedPageBreak/>
        <w:t xml:space="preserve">Cunningham F, Allen JE, Allen J, Alvarez-Jarreta J, Amode MR, Armean IM, Austine-Orimoloye O, Azov AG, Barnes I, Bennett R, et al. 2022. Ensembl 2022. </w:t>
      </w:r>
      <w:r w:rsidRPr="00B52F40">
        <w:rPr>
          <w:i/>
        </w:rPr>
        <w:t>Nucleic Acids Res</w:t>
      </w:r>
      <w:r w:rsidRPr="00B52F40">
        <w:t>. 50:D988-D995.</w:t>
      </w:r>
    </w:p>
    <w:p w14:paraId="7CEA4409" w14:textId="77777777" w:rsidR="00B52F40" w:rsidRPr="00B52F40" w:rsidRDefault="00B52F40" w:rsidP="00B52F40">
      <w:pPr>
        <w:pStyle w:val="EndNoteBibliography"/>
        <w:spacing w:after="0"/>
        <w:ind w:left="720" w:hanging="720"/>
      </w:pPr>
      <w:r w:rsidRPr="00B52F40">
        <w:t xml:space="preserve">Danecek P, Bonfield JK, Liddle J, Marshall J, Ohan V, Pollard MO, Whitwham A, Keane T, McCarthy SA, Davies RM, et al. 2021. Twelve years of samtools and bcftools. </w:t>
      </w:r>
      <w:r w:rsidRPr="00B52F40">
        <w:rPr>
          <w:i/>
        </w:rPr>
        <w:t>Gigascience</w:t>
      </w:r>
      <w:r w:rsidRPr="00B52F40">
        <w:t>. 10.</w:t>
      </w:r>
    </w:p>
    <w:p w14:paraId="3107686E" w14:textId="77777777" w:rsidR="00B52F40" w:rsidRPr="00B52F40" w:rsidRDefault="00B52F40" w:rsidP="00B52F40">
      <w:pPr>
        <w:pStyle w:val="EndNoteBibliography"/>
        <w:spacing w:after="0"/>
        <w:ind w:left="720" w:hanging="720"/>
      </w:pPr>
      <w:r w:rsidRPr="00B52F40">
        <w:t xml:space="preserve">Degnan JH, Rosenberg NA. 2006. Discordance of species trees with their most likely gene trees. </w:t>
      </w:r>
      <w:r w:rsidRPr="00B52F40">
        <w:rPr>
          <w:i/>
        </w:rPr>
        <w:t>PLoS Genet</w:t>
      </w:r>
      <w:r w:rsidRPr="00B52F40">
        <w:t>. 2:e68.</w:t>
      </w:r>
    </w:p>
    <w:p w14:paraId="597B07A6" w14:textId="77777777" w:rsidR="00B52F40" w:rsidRPr="00B52F40" w:rsidRDefault="00B52F40" w:rsidP="00B52F40">
      <w:pPr>
        <w:pStyle w:val="EndNoteBibliography"/>
        <w:spacing w:after="0"/>
        <w:ind w:left="720" w:hanging="720"/>
      </w:pPr>
      <w:r w:rsidRPr="00B52F40">
        <w:t xml:space="preserve">Edwards SV. 2009. Is a new and general theory of molecular systematics emerging? </w:t>
      </w:r>
      <w:r w:rsidRPr="00B52F40">
        <w:rPr>
          <w:i/>
        </w:rPr>
        <w:t>Evolution</w:t>
      </w:r>
      <w:r w:rsidRPr="00B52F40">
        <w:t>. 63:1-19.</w:t>
      </w:r>
    </w:p>
    <w:p w14:paraId="639BC647" w14:textId="77777777" w:rsidR="00B52F40" w:rsidRPr="00B52F40" w:rsidRDefault="00B52F40" w:rsidP="00B52F40">
      <w:pPr>
        <w:pStyle w:val="EndNoteBibliography"/>
        <w:spacing w:after="0"/>
        <w:ind w:left="720" w:hanging="720"/>
      </w:pPr>
      <w:r w:rsidRPr="00B52F40">
        <w:t>Faircloth BC. 2013. Illumiprocessor: A trimmomatic wrapper for parallel adapter and quality trimming.</w:t>
      </w:r>
    </w:p>
    <w:p w14:paraId="32B2C28F" w14:textId="77777777" w:rsidR="00B52F40" w:rsidRPr="00B52F40" w:rsidRDefault="00B52F40" w:rsidP="00B52F40">
      <w:pPr>
        <w:pStyle w:val="EndNoteBibliography"/>
        <w:spacing w:after="0"/>
        <w:ind w:left="720" w:hanging="720"/>
      </w:pPr>
      <w:r w:rsidRPr="00B52F40">
        <w:t xml:space="preserve">Faircloth BC. 2016. Phyluce is a software package for the analysis of conserved genomic loci. </w:t>
      </w:r>
      <w:r w:rsidRPr="00B52F40">
        <w:rPr>
          <w:i/>
        </w:rPr>
        <w:t>Bioinformatics</w:t>
      </w:r>
      <w:r w:rsidRPr="00B52F40">
        <w:t>. 32:786-788.</w:t>
      </w:r>
    </w:p>
    <w:p w14:paraId="0A1D50C3" w14:textId="77777777" w:rsidR="00B52F40" w:rsidRPr="00B52F40" w:rsidRDefault="00B52F40" w:rsidP="00B52F40">
      <w:pPr>
        <w:pStyle w:val="EndNoteBibliography"/>
        <w:spacing w:after="0"/>
        <w:ind w:left="720" w:hanging="720"/>
      </w:pPr>
      <w:r w:rsidRPr="00B52F40">
        <w:t xml:space="preserve">Faircloth BC, McCormack JE, Crawford NG, Harvey MG, Brumfield RT, Glenn TC. 2012. Ultraconserved elements anchor thousands of genetic markers spanning multiple evolutionary timescales. </w:t>
      </w:r>
      <w:r w:rsidRPr="00B52F40">
        <w:rPr>
          <w:i/>
        </w:rPr>
        <w:t>Syst Biol</w:t>
      </w:r>
      <w:r w:rsidRPr="00B52F40">
        <w:t>. 61:717-726.</w:t>
      </w:r>
    </w:p>
    <w:p w14:paraId="75F4122A" w14:textId="77777777" w:rsidR="00B52F40" w:rsidRPr="00B52F40" w:rsidRDefault="00B52F40" w:rsidP="00B52F40">
      <w:pPr>
        <w:pStyle w:val="EndNoteBibliography"/>
        <w:spacing w:after="0"/>
        <w:ind w:left="720" w:hanging="720"/>
      </w:pPr>
      <w:r w:rsidRPr="00B52F40">
        <w:t xml:space="preserve">Fay JC. 2011. Weighing the evidence for adaptation at the molecular level. </w:t>
      </w:r>
      <w:r w:rsidRPr="00B52F40">
        <w:rPr>
          <w:i/>
        </w:rPr>
        <w:t>Trends Genet</w:t>
      </w:r>
      <w:r w:rsidRPr="00B52F40">
        <w:t>. 27:343-349.</w:t>
      </w:r>
    </w:p>
    <w:p w14:paraId="4F39B6FD" w14:textId="77777777" w:rsidR="00B52F40" w:rsidRPr="00B52F40" w:rsidRDefault="00B52F40" w:rsidP="00B52F40">
      <w:pPr>
        <w:pStyle w:val="EndNoteBibliography"/>
        <w:spacing w:after="0"/>
        <w:ind w:left="720" w:hanging="720"/>
      </w:pPr>
      <w:r w:rsidRPr="00B52F40">
        <w:t xml:space="preserve">Fontaine MC, Pease JB, Steele A, Waterhouse RM, Neafsey DE, Sharakhov IV, Jiang X, Hall AB, Catteruccia F, Kakani E, et al. 2015. Mosquito genomics. Extensive introgression in a malaria vector species complex revealed by phylogenomics. </w:t>
      </w:r>
      <w:r w:rsidRPr="00B52F40">
        <w:rPr>
          <w:i/>
        </w:rPr>
        <w:t>Science</w:t>
      </w:r>
      <w:r w:rsidRPr="00B52F40">
        <w:t>. 347:1258524.</w:t>
      </w:r>
    </w:p>
    <w:p w14:paraId="60488CB8" w14:textId="77777777" w:rsidR="00B52F40" w:rsidRPr="00B52F40" w:rsidRDefault="00B52F40" w:rsidP="00B52F40">
      <w:pPr>
        <w:pStyle w:val="EndNoteBibliography"/>
        <w:spacing w:after="0"/>
        <w:ind w:left="720" w:hanging="720"/>
      </w:pPr>
      <w:r w:rsidRPr="00B52F40">
        <w:t xml:space="preserve">Foote AD, Liu Y, Thomas GW, Vinar T, Alfoldi J, Deng J, Dugan S, van Elk CE, Hunter ME, Joshi V, et al. 2015. Convergent evolution of the genomes of marine mammals. </w:t>
      </w:r>
      <w:r w:rsidRPr="00B52F40">
        <w:rPr>
          <w:i/>
        </w:rPr>
        <w:t>Nat Genet</w:t>
      </w:r>
      <w:r w:rsidRPr="00B52F40">
        <w:t>. 47:272-275.</w:t>
      </w:r>
    </w:p>
    <w:p w14:paraId="0C991395" w14:textId="77777777" w:rsidR="00B52F40" w:rsidRPr="00B52F40" w:rsidRDefault="00B52F40" w:rsidP="00B52F40">
      <w:pPr>
        <w:pStyle w:val="EndNoteBibliography"/>
        <w:spacing w:after="0"/>
        <w:ind w:left="720" w:hanging="720"/>
      </w:pPr>
      <w:r w:rsidRPr="00B52F40">
        <w:t xml:space="preserve">Geraldes A, Basset P, Smith KL, Nachman MW. 2011. Higher differentiation among subspecies of the house mouse (mus musculus) in genomic regions with low recombination. </w:t>
      </w:r>
      <w:r w:rsidRPr="00B52F40">
        <w:rPr>
          <w:i/>
        </w:rPr>
        <w:t>Mol Ecol</w:t>
      </w:r>
      <w:r w:rsidRPr="00B52F40">
        <w:t>. 20:4722-4736.</w:t>
      </w:r>
    </w:p>
    <w:p w14:paraId="3CA3130D" w14:textId="77777777" w:rsidR="00B52F40" w:rsidRPr="00B52F40" w:rsidRDefault="00B52F40" w:rsidP="00B52F40">
      <w:pPr>
        <w:pStyle w:val="EndNoteBibliography"/>
        <w:spacing w:after="0"/>
        <w:ind w:left="720" w:hanging="720"/>
      </w:pPr>
      <w:r w:rsidRPr="00B52F40">
        <w:t xml:space="preserve">Gibbs RA, Weinstock GM, Metzker ML, Muzny DM, Sodergren EJ, Scherer S, Scott G, Steffen D, Worley KC, Burch PE, et al. 2004. Genome sequence of the brown norway rat yields insights into mammalian evolution. </w:t>
      </w:r>
      <w:r w:rsidRPr="00B52F40">
        <w:rPr>
          <w:i/>
        </w:rPr>
        <w:t>Nature</w:t>
      </w:r>
      <w:r w:rsidRPr="00B52F40">
        <w:t>. 428:493-521.</w:t>
      </w:r>
    </w:p>
    <w:p w14:paraId="3B986B89" w14:textId="77777777" w:rsidR="00B52F40" w:rsidRPr="00B52F40" w:rsidRDefault="00B52F40" w:rsidP="00B52F40">
      <w:pPr>
        <w:pStyle w:val="EndNoteBibliography"/>
        <w:spacing w:after="0"/>
        <w:ind w:left="720" w:hanging="720"/>
      </w:pPr>
      <w:r w:rsidRPr="00B52F40">
        <w:t xml:space="preserve">Green RE, Krause J, Briggs AW, Maricic T, Stenzel U, Kircher M, Patterson N, Li H, Zhai W, Fritz MH, et al. 2010. A draft sequence of the neandertal genome. </w:t>
      </w:r>
      <w:r w:rsidRPr="00B52F40">
        <w:rPr>
          <w:i/>
        </w:rPr>
        <w:t>Science</w:t>
      </w:r>
      <w:r w:rsidRPr="00B52F40">
        <w:t>. 328:710-722.</w:t>
      </w:r>
    </w:p>
    <w:p w14:paraId="7EE06B44" w14:textId="77777777" w:rsidR="00B52F40" w:rsidRPr="00B52F40" w:rsidRDefault="00B52F40" w:rsidP="00B52F40">
      <w:pPr>
        <w:pStyle w:val="EndNoteBibliography"/>
        <w:spacing w:after="0"/>
        <w:ind w:left="720" w:hanging="720"/>
      </w:pPr>
      <w:r w:rsidRPr="00B52F40">
        <w:t xml:space="preserve">Guindon S, Dufayard JF, Lefort V, Anisimova M, Hordijk W, Gascuel O. 2010. New algorithms and methods to estimate maximum-likelihood phylogenies: Assessing the performance of phyml 3.0. </w:t>
      </w:r>
      <w:r w:rsidRPr="00B52F40">
        <w:rPr>
          <w:i/>
        </w:rPr>
        <w:t>Syst Biol</w:t>
      </w:r>
      <w:r w:rsidRPr="00B52F40">
        <w:t>. 59:307-321.</w:t>
      </w:r>
    </w:p>
    <w:p w14:paraId="08226FAF" w14:textId="77777777" w:rsidR="00B52F40" w:rsidRPr="00B52F40" w:rsidRDefault="00B52F40" w:rsidP="00B52F40">
      <w:pPr>
        <w:pStyle w:val="EndNoteBibliography"/>
        <w:spacing w:after="0"/>
        <w:ind w:left="720" w:hanging="720"/>
      </w:pPr>
      <w:r w:rsidRPr="00B52F40">
        <w:t xml:space="preserve">Hahn MW, Nakhleh L. 2016. Irrational exuberance for resolved species trees. </w:t>
      </w:r>
      <w:r w:rsidRPr="00B52F40">
        <w:rPr>
          <w:i/>
        </w:rPr>
        <w:t>Evolution</w:t>
      </w:r>
      <w:r w:rsidRPr="00B52F40">
        <w:t>. 70:7-17.</w:t>
      </w:r>
    </w:p>
    <w:p w14:paraId="7C2AF3F3" w14:textId="77777777" w:rsidR="00B52F40" w:rsidRPr="00B52F40" w:rsidRDefault="00B52F40" w:rsidP="00B52F40">
      <w:pPr>
        <w:pStyle w:val="EndNoteBibliography"/>
        <w:spacing w:after="0"/>
        <w:ind w:left="720" w:hanging="720"/>
      </w:pPr>
      <w:r w:rsidRPr="00B52F40">
        <w:t xml:space="preserve">Hibbins MS, Hahn MW. 2022. Phylogenomic approaches to detecting and characterizing introgression. </w:t>
      </w:r>
      <w:r w:rsidRPr="00B52F40">
        <w:rPr>
          <w:i/>
        </w:rPr>
        <w:t>Genetics</w:t>
      </w:r>
      <w:r w:rsidRPr="00B52F40">
        <w:t>. 220.</w:t>
      </w:r>
    </w:p>
    <w:p w14:paraId="4DC3B8F6" w14:textId="77777777" w:rsidR="00B52F40" w:rsidRPr="00B52F40" w:rsidRDefault="00B52F40" w:rsidP="00B52F40">
      <w:pPr>
        <w:pStyle w:val="EndNoteBibliography"/>
        <w:spacing w:after="0"/>
        <w:ind w:left="720" w:hanging="720"/>
      </w:pPr>
      <w:r w:rsidRPr="00B52F40">
        <w:t xml:space="preserve">Hinrichs AS, Karolchik D, Baertsch R, Barber GP, Bejerano G, Clawson H, Diekhans M, Furey TS, Harte RA, Hsu F, et al. 2006. The ucsc genome browser database: Update 2006. </w:t>
      </w:r>
      <w:r w:rsidRPr="00B52F40">
        <w:rPr>
          <w:i/>
        </w:rPr>
        <w:t>Nucleic Acids Res</w:t>
      </w:r>
      <w:r w:rsidRPr="00B52F40">
        <w:t>. 34:D590-598.</w:t>
      </w:r>
    </w:p>
    <w:p w14:paraId="31F18004" w14:textId="77777777" w:rsidR="00B52F40" w:rsidRPr="00B52F40" w:rsidRDefault="00B52F40" w:rsidP="00B52F40">
      <w:pPr>
        <w:pStyle w:val="EndNoteBibliography"/>
        <w:spacing w:after="0"/>
        <w:ind w:left="720" w:hanging="720"/>
      </w:pPr>
      <w:r w:rsidRPr="00B52F40">
        <w:t xml:space="preserve">Hoang DT, Chernomor O, von Haeseler A, Minh BQ, Vinh LS. 2018. Ufboot2: Improving the ultrafast bootstrap approximation. </w:t>
      </w:r>
      <w:r w:rsidRPr="00B52F40">
        <w:rPr>
          <w:i/>
        </w:rPr>
        <w:t>Mol Biol Evol</w:t>
      </w:r>
      <w:r w:rsidRPr="00B52F40">
        <w:t>. 35:518-522.</w:t>
      </w:r>
    </w:p>
    <w:p w14:paraId="1210ED30" w14:textId="77777777" w:rsidR="00B52F40" w:rsidRPr="00B52F40" w:rsidRDefault="00B52F40" w:rsidP="00B52F40">
      <w:pPr>
        <w:pStyle w:val="EndNoteBibliography"/>
        <w:spacing w:after="0"/>
        <w:ind w:left="720" w:hanging="720"/>
      </w:pPr>
      <w:r w:rsidRPr="00B52F40">
        <w:t xml:space="preserve">Hobolth A, Christensen OF, Mailund T, Schierup MH. 2007. Genomic relationships and speciation times of human, chimpanzee, and gorilla inferred from a coalescent hidden markov model. </w:t>
      </w:r>
      <w:r w:rsidRPr="00B52F40">
        <w:rPr>
          <w:i/>
        </w:rPr>
        <w:t>PLoS Genet</w:t>
      </w:r>
      <w:r w:rsidRPr="00B52F40">
        <w:t>. 3:e7.</w:t>
      </w:r>
    </w:p>
    <w:p w14:paraId="6998683E" w14:textId="77777777" w:rsidR="00B52F40" w:rsidRPr="00B52F40" w:rsidRDefault="00B52F40" w:rsidP="00B52F40">
      <w:pPr>
        <w:pStyle w:val="EndNoteBibliography"/>
        <w:spacing w:after="0"/>
        <w:ind w:left="720" w:hanging="720"/>
      </w:pPr>
      <w:r w:rsidRPr="00B52F40">
        <w:t xml:space="preserve">Holm S. 1979. A simple sequentially rejective multiple test procedure. </w:t>
      </w:r>
      <w:r w:rsidRPr="00B52F40">
        <w:rPr>
          <w:i/>
        </w:rPr>
        <w:t>Scandinavian journal of statistics</w:t>
      </w:r>
      <w:r w:rsidRPr="00B52F40">
        <w:t>.65-70.</w:t>
      </w:r>
    </w:p>
    <w:p w14:paraId="14CA43D8" w14:textId="77777777" w:rsidR="00B52F40" w:rsidRPr="00B52F40" w:rsidRDefault="00B52F40" w:rsidP="00B52F40">
      <w:pPr>
        <w:pStyle w:val="EndNoteBibliography"/>
        <w:spacing w:after="0"/>
        <w:ind w:left="720" w:hanging="720"/>
      </w:pPr>
      <w:r w:rsidRPr="00B52F40">
        <w:t xml:space="preserve">Hu Z, Sackton TB, Edwards SV, Liu JS. 2019. Bayesian detection of convergent rate changes of conserved noncoding elements on phylogenetic trees. </w:t>
      </w:r>
      <w:r w:rsidRPr="00B52F40">
        <w:rPr>
          <w:i/>
        </w:rPr>
        <w:t>Mol Biol Evol</w:t>
      </w:r>
      <w:r w:rsidRPr="00B52F40">
        <w:t>. 36:1086-1100.</w:t>
      </w:r>
    </w:p>
    <w:p w14:paraId="059A4C89" w14:textId="77777777" w:rsidR="00B52F40" w:rsidRPr="00B52F40" w:rsidRDefault="00B52F40" w:rsidP="00B52F40">
      <w:pPr>
        <w:pStyle w:val="EndNoteBibliography"/>
        <w:spacing w:after="0"/>
        <w:ind w:left="720" w:hanging="720"/>
      </w:pPr>
      <w:r w:rsidRPr="00B52F40">
        <w:t xml:space="preserve">Hudson RR. 1983. Testing the constant-rate neutral allele model with protein sequence data. </w:t>
      </w:r>
      <w:r w:rsidRPr="00B52F40">
        <w:rPr>
          <w:i/>
        </w:rPr>
        <w:t>Evolution</w:t>
      </w:r>
      <w:r w:rsidRPr="00B52F40">
        <w:t>. 37:203-217.</w:t>
      </w:r>
    </w:p>
    <w:p w14:paraId="69771A32" w14:textId="77777777" w:rsidR="00B52F40" w:rsidRPr="00B52F40" w:rsidRDefault="00B52F40" w:rsidP="00B52F40">
      <w:pPr>
        <w:pStyle w:val="EndNoteBibliography"/>
        <w:spacing w:after="0"/>
        <w:ind w:left="720" w:hanging="720"/>
      </w:pPr>
      <w:r w:rsidRPr="00B52F40">
        <w:t xml:space="preserve">Hudson RR, Kaplan NL. 1988. The coalescent process in models with selection and recombination. </w:t>
      </w:r>
      <w:r w:rsidRPr="00B52F40">
        <w:rPr>
          <w:i/>
        </w:rPr>
        <w:t>Genetics</w:t>
      </w:r>
      <w:r w:rsidRPr="00B52F40">
        <w:t>. 120:831-840.</w:t>
      </w:r>
    </w:p>
    <w:p w14:paraId="1A55CD1B" w14:textId="77777777" w:rsidR="00B52F40" w:rsidRPr="00B52F40" w:rsidRDefault="00B52F40" w:rsidP="00B52F40">
      <w:pPr>
        <w:pStyle w:val="EndNoteBibliography"/>
        <w:spacing w:after="0"/>
        <w:ind w:left="720" w:hanging="720"/>
      </w:pPr>
      <w:r w:rsidRPr="00B52F40">
        <w:lastRenderedPageBreak/>
        <w:t xml:space="preserve">Hudson RR, Kaplan NL. 1995. Deleterious background selection with recombination. </w:t>
      </w:r>
      <w:r w:rsidRPr="00B52F40">
        <w:rPr>
          <w:i/>
        </w:rPr>
        <w:t>Genetics</w:t>
      </w:r>
      <w:r w:rsidRPr="00B52F40">
        <w:t>. 141:1605-1617.</w:t>
      </w:r>
    </w:p>
    <w:p w14:paraId="6127C169" w14:textId="77777777" w:rsidR="00B52F40" w:rsidRPr="00B52F40" w:rsidRDefault="00B52F40" w:rsidP="00B52F40">
      <w:pPr>
        <w:pStyle w:val="EndNoteBibliography"/>
        <w:spacing w:after="0"/>
        <w:ind w:left="720" w:hanging="720"/>
      </w:pPr>
      <w:r w:rsidRPr="00B52F40">
        <w:t xml:space="preserve">Huerta-Cepas J, Serra F, Bork P. 2016. Ete 3: Reconstruction, analysis, and visualization of phylogenomic data. </w:t>
      </w:r>
      <w:r w:rsidRPr="00B52F40">
        <w:rPr>
          <w:i/>
        </w:rPr>
        <w:t>Mol Biol Evol</w:t>
      </w:r>
      <w:r w:rsidRPr="00B52F40">
        <w:t>. 33:1635-1638.</w:t>
      </w:r>
    </w:p>
    <w:p w14:paraId="313A9ACD" w14:textId="77777777" w:rsidR="00B52F40" w:rsidRPr="00B52F40" w:rsidRDefault="00B52F40" w:rsidP="00B52F40">
      <w:pPr>
        <w:pStyle w:val="EndNoteBibliography"/>
        <w:spacing w:after="0"/>
        <w:ind w:left="720" w:hanging="720"/>
      </w:pPr>
      <w:r w:rsidRPr="00B52F40">
        <w:t>Huson DH, Klöpper T, Lockhart PJ, Steel MA. 2005. Reconstruction of reticulate networks from gene trees. In:  Miyano S, Mesirov J, Kasif S, Istrail S, Pevzner PA, Waterman M, editors. Research in computational molecular biology. RECOMB 2005. Lecture Notes in Computer Science: Springer, Berlin, Heidelberg.</w:t>
      </w:r>
    </w:p>
    <w:p w14:paraId="46AFDCDC" w14:textId="77777777" w:rsidR="00B52F40" w:rsidRPr="00B52F40" w:rsidRDefault="00B52F40" w:rsidP="00B52F40">
      <w:pPr>
        <w:pStyle w:val="EndNoteBibliography"/>
        <w:spacing w:after="0"/>
        <w:ind w:left="720" w:hanging="720"/>
      </w:pPr>
      <w:r w:rsidRPr="00B52F40">
        <w:t xml:space="preserve">Jackman SD, Vandervalk BP, Mohamadi H, Chu J, Yeo S, Hammond SA, Jahesh G, Khan H, Coombe L, Warren RL, et al. 2017. Abyss 2.0: Resource-efficient assembly of large genomes using a bloom filter. </w:t>
      </w:r>
      <w:r w:rsidRPr="00B52F40">
        <w:rPr>
          <w:i/>
        </w:rPr>
        <w:t>Genome Res</w:t>
      </w:r>
      <w:r w:rsidRPr="00B52F40">
        <w:t>. 27:768-777.</w:t>
      </w:r>
    </w:p>
    <w:p w14:paraId="0C8D56E1" w14:textId="77777777" w:rsidR="00B52F40" w:rsidRPr="00B52F40" w:rsidRDefault="00B52F40" w:rsidP="00B52F40">
      <w:pPr>
        <w:pStyle w:val="EndNoteBibliography"/>
        <w:spacing w:after="0"/>
        <w:ind w:left="720" w:hanging="720"/>
      </w:pPr>
      <w:r w:rsidRPr="00B52F40">
        <w:t xml:space="preserve">Jarvis ED, Mirarab S, Aberer AJ, Li B, Houde P, Li C, Ho SY, Faircloth BC, Nabholz B, Howard JT, et al. 2014. Whole-genome analyses resolve early branches in the tree of life of modern birds. </w:t>
      </w:r>
      <w:r w:rsidRPr="00B52F40">
        <w:rPr>
          <w:i/>
        </w:rPr>
        <w:t>Science</w:t>
      </w:r>
      <w:r w:rsidRPr="00B52F40">
        <w:t>. 346:1320-1331.</w:t>
      </w:r>
    </w:p>
    <w:p w14:paraId="3FA30E1D" w14:textId="42D81614" w:rsidR="00B52F40" w:rsidRPr="00B52F40" w:rsidRDefault="00B52F40" w:rsidP="00B52F40">
      <w:pPr>
        <w:pStyle w:val="EndNoteBibliography"/>
        <w:spacing w:after="0"/>
        <w:ind w:left="720" w:hanging="720"/>
      </w:pPr>
      <w:r w:rsidRPr="00B52F40">
        <w:t xml:space="preserve">Phyparts piecharts [Internet]. Github2017 March 28, 2021]. Available from: </w:t>
      </w:r>
      <w:hyperlink r:id="rId15" w:history="1">
        <w:r w:rsidRPr="00B52F40">
          <w:rPr>
            <w:rStyle w:val="Hyperlink"/>
          </w:rPr>
          <w:t>https://github.com/mossmatters/MJPythonNotebooks/blob/master/PhyParts_PieCharts.ipynb</w:t>
        </w:r>
      </w:hyperlink>
    </w:p>
    <w:p w14:paraId="3DF849B6" w14:textId="77777777" w:rsidR="00B52F40" w:rsidRPr="00B52F40" w:rsidRDefault="00B52F40" w:rsidP="00B52F40">
      <w:pPr>
        <w:pStyle w:val="EndNoteBibliography"/>
        <w:spacing w:after="0"/>
        <w:ind w:left="720" w:hanging="720"/>
      </w:pPr>
      <w:r w:rsidRPr="00B52F40">
        <w:t xml:space="preserve">Jones MR, Mills LS, Alves PC, Callahan CM, Alves JM, Lafferty DJR, Jiggins FM, Jensen JD, Melo-Ferreira J, Good JM. 2018. Adaptive introgression underlies polymorphic seasonal camouflage in snowshoe hares. </w:t>
      </w:r>
      <w:r w:rsidRPr="00B52F40">
        <w:rPr>
          <w:i/>
        </w:rPr>
        <w:t>Science</w:t>
      </w:r>
      <w:r w:rsidRPr="00B52F40">
        <w:t>. 360:1355-1358.</w:t>
      </w:r>
    </w:p>
    <w:p w14:paraId="449FF37C" w14:textId="77777777" w:rsidR="00B52F40" w:rsidRPr="00B52F40" w:rsidRDefault="00B52F40" w:rsidP="00B52F40">
      <w:pPr>
        <w:pStyle w:val="EndNoteBibliography"/>
        <w:spacing w:after="0"/>
        <w:ind w:left="720" w:hanging="720"/>
      </w:pPr>
      <w:r w:rsidRPr="00B52F40">
        <w:t xml:space="preserve">Junier T, Zdobnov EM. 2010. The newick utilities: High-throughput phylogenetic tree processing in the unix shell. </w:t>
      </w:r>
      <w:r w:rsidRPr="00B52F40">
        <w:rPr>
          <w:i/>
        </w:rPr>
        <w:t>Bioinformatics</w:t>
      </w:r>
      <w:r w:rsidRPr="00B52F40">
        <w:t>. 26:1669-1670.</w:t>
      </w:r>
    </w:p>
    <w:p w14:paraId="6BC553BC" w14:textId="77777777" w:rsidR="00B52F40" w:rsidRPr="00B52F40" w:rsidRDefault="00B52F40" w:rsidP="00B52F40">
      <w:pPr>
        <w:pStyle w:val="EndNoteBibliography"/>
        <w:spacing w:after="0"/>
        <w:ind w:left="720" w:hanging="720"/>
      </w:pPr>
      <w:r w:rsidRPr="00B52F40">
        <w:t xml:space="preserve">Kalyaanamoorthy S, Minh BQ, Wong TKF, von Haeseler A, Jermiin LS. 2017. Modelfinder: Fast model selection for accurate phylogenetic estimates. </w:t>
      </w:r>
      <w:r w:rsidRPr="00B52F40">
        <w:rPr>
          <w:i/>
        </w:rPr>
        <w:t>Nat Methods</w:t>
      </w:r>
      <w:r w:rsidRPr="00B52F40">
        <w:t>. 14:587-589.</w:t>
      </w:r>
    </w:p>
    <w:p w14:paraId="4CF4FCB7" w14:textId="77777777" w:rsidR="00B52F40" w:rsidRPr="00B52F40" w:rsidRDefault="00B52F40" w:rsidP="00B52F40">
      <w:pPr>
        <w:pStyle w:val="EndNoteBibliography"/>
        <w:spacing w:after="0"/>
        <w:ind w:left="720" w:hanging="720"/>
      </w:pPr>
      <w:r w:rsidRPr="00B52F40">
        <w:t xml:space="preserve">Kaplan NL, Hudson RR, Langley CH. 1989. The "hitchhiking effect" revisited. </w:t>
      </w:r>
      <w:r w:rsidRPr="00B52F40">
        <w:rPr>
          <w:i/>
        </w:rPr>
        <w:t>Genetics</w:t>
      </w:r>
      <w:r w:rsidRPr="00B52F40">
        <w:t>. 123:887-899.</w:t>
      </w:r>
    </w:p>
    <w:p w14:paraId="7D7BA338" w14:textId="77777777" w:rsidR="00B52F40" w:rsidRPr="00B52F40" w:rsidRDefault="00B52F40" w:rsidP="00B52F40">
      <w:pPr>
        <w:pStyle w:val="EndNoteBibliography"/>
        <w:spacing w:after="0"/>
        <w:ind w:left="720" w:hanging="720"/>
      </w:pPr>
      <w:r w:rsidRPr="00B52F40">
        <w:t xml:space="preserve">Kartje ME, Jing P, Payseur BA. 2020. Weak correlation between nucleotide variation and recombination rate across the house mouse genome. </w:t>
      </w:r>
      <w:r w:rsidRPr="00B52F40">
        <w:rPr>
          <w:i/>
        </w:rPr>
        <w:t>Genome Biol Evol</w:t>
      </w:r>
      <w:r w:rsidRPr="00B52F40">
        <w:t>. 12:293-299.</w:t>
      </w:r>
    </w:p>
    <w:p w14:paraId="0885430E" w14:textId="77777777" w:rsidR="00B52F40" w:rsidRPr="00B52F40" w:rsidRDefault="00B52F40" w:rsidP="00B52F40">
      <w:pPr>
        <w:pStyle w:val="EndNoteBibliography"/>
        <w:spacing w:after="0"/>
        <w:ind w:left="720" w:hanging="720"/>
      </w:pPr>
      <w:r w:rsidRPr="00B52F40">
        <w:t xml:space="preserve">Katoh K, Standley DM. 2013. Mafft multiple sequence alignment software version 7: Improvements in performance and usability. </w:t>
      </w:r>
      <w:r w:rsidRPr="00B52F40">
        <w:rPr>
          <w:i/>
        </w:rPr>
        <w:t>Mol Biol Evol</w:t>
      </w:r>
      <w:r w:rsidRPr="00B52F40">
        <w:t>. 30:772-780.</w:t>
      </w:r>
    </w:p>
    <w:p w14:paraId="1DB24C72" w14:textId="77777777" w:rsidR="00B52F40" w:rsidRPr="00B52F40" w:rsidRDefault="00B52F40" w:rsidP="00B52F40">
      <w:pPr>
        <w:pStyle w:val="EndNoteBibliography"/>
        <w:spacing w:after="0"/>
        <w:ind w:left="720" w:hanging="720"/>
      </w:pPr>
      <w:r w:rsidRPr="00B52F40">
        <w:t xml:space="preserve">Katzman S, Kern AD, Bejerano G, Fewell G, Fulton L, Wilson RK, Salama SR, Haussler D. 2007. Human genome ultraconserved elements are ultraselected. </w:t>
      </w:r>
      <w:r w:rsidRPr="00B52F40">
        <w:rPr>
          <w:i/>
        </w:rPr>
        <w:t>Science</w:t>
      </w:r>
      <w:r w:rsidRPr="00B52F40">
        <w:t>. 317:915.</w:t>
      </w:r>
    </w:p>
    <w:p w14:paraId="093D1FD2" w14:textId="77777777" w:rsidR="00B52F40" w:rsidRPr="00B52F40" w:rsidRDefault="00B52F40" w:rsidP="00B52F40">
      <w:pPr>
        <w:pStyle w:val="EndNoteBibliography"/>
        <w:spacing w:after="0"/>
        <w:ind w:left="720" w:hanging="720"/>
      </w:pPr>
      <w:r w:rsidRPr="00B52F40">
        <w:t xml:space="preserve">Keane TM, Wong K, Adams DJ, Flint J, Reymond A, Yalcin B. 2014. Identification of structural variation in mouse genomes. </w:t>
      </w:r>
      <w:r w:rsidRPr="00B52F40">
        <w:rPr>
          <w:i/>
        </w:rPr>
        <w:t>Front Genet</w:t>
      </w:r>
      <w:r w:rsidRPr="00B52F40">
        <w:t>. 5:192.</w:t>
      </w:r>
    </w:p>
    <w:p w14:paraId="1AE5EF71" w14:textId="77777777" w:rsidR="00B52F40" w:rsidRPr="00B52F40" w:rsidRDefault="00B52F40" w:rsidP="00B52F40">
      <w:pPr>
        <w:pStyle w:val="EndNoteBibliography"/>
        <w:spacing w:after="0"/>
        <w:ind w:left="720" w:hanging="720"/>
      </w:pPr>
      <w:r w:rsidRPr="00B52F40">
        <w:t xml:space="preserve">Kimura M. 1968. Evolutionary rate at the molecular level. </w:t>
      </w:r>
      <w:r w:rsidRPr="00B52F40">
        <w:rPr>
          <w:i/>
        </w:rPr>
        <w:t>Nature</w:t>
      </w:r>
      <w:r w:rsidRPr="00B52F40">
        <w:t>. 217:624-626.</w:t>
      </w:r>
    </w:p>
    <w:p w14:paraId="0DF1F671" w14:textId="77777777" w:rsidR="00B52F40" w:rsidRPr="00B52F40" w:rsidRDefault="00B52F40" w:rsidP="00B52F40">
      <w:pPr>
        <w:pStyle w:val="EndNoteBibliography"/>
        <w:spacing w:after="0"/>
        <w:ind w:left="720" w:hanging="720"/>
      </w:pPr>
      <w:r w:rsidRPr="00B52F40">
        <w:t xml:space="preserve">Kowalczyk A, Meyer WK, Partha R, Mao W, Clark NL, Chikina M. 2019. Rerconverge: An r package for associating evolutionary rates with convergent traits. </w:t>
      </w:r>
      <w:r w:rsidRPr="00B52F40">
        <w:rPr>
          <w:i/>
        </w:rPr>
        <w:t>Bioinformatics</w:t>
      </w:r>
      <w:r w:rsidRPr="00B52F40">
        <w:t>. 35:4815-4817.</w:t>
      </w:r>
    </w:p>
    <w:p w14:paraId="4D3679A1" w14:textId="77777777" w:rsidR="00B52F40" w:rsidRPr="00B52F40" w:rsidRDefault="00B52F40" w:rsidP="00B52F40">
      <w:pPr>
        <w:pStyle w:val="EndNoteBibliography"/>
        <w:spacing w:after="0"/>
        <w:ind w:left="720" w:hanging="720"/>
      </w:pPr>
      <w:r w:rsidRPr="00B52F40">
        <w:t xml:space="preserve">Kubatko LS. 2009. Identifying hybridization events in the presence of coalescence via model selection. </w:t>
      </w:r>
      <w:r w:rsidRPr="00B52F40">
        <w:rPr>
          <w:i/>
        </w:rPr>
        <w:t>Syst Biol</w:t>
      </w:r>
      <w:r w:rsidRPr="00B52F40">
        <w:t>. 58:478-488.</w:t>
      </w:r>
    </w:p>
    <w:p w14:paraId="34BE2AB4" w14:textId="77777777" w:rsidR="00B52F40" w:rsidRPr="00B52F40" w:rsidRDefault="00B52F40" w:rsidP="00B52F40">
      <w:pPr>
        <w:pStyle w:val="EndNoteBibliography"/>
        <w:spacing w:after="0"/>
        <w:ind w:left="720" w:hanging="720"/>
      </w:pPr>
      <w:r w:rsidRPr="00B52F40">
        <w:t xml:space="preserve">Kulathinal RJ, Stevison LS, Noor MA. 2009. The genomics of speciation in drosophila: Diversity, divergence, and introgression estimated using low-coverage genome sequencing. </w:t>
      </w:r>
      <w:r w:rsidRPr="00B52F40">
        <w:rPr>
          <w:i/>
        </w:rPr>
        <w:t>PLoS Genet</w:t>
      </w:r>
      <w:r w:rsidRPr="00B52F40">
        <w:t>. 5:e1000550.</w:t>
      </w:r>
    </w:p>
    <w:p w14:paraId="05F51E99" w14:textId="4470C2CA" w:rsidR="00B52F40" w:rsidRPr="00B52F40" w:rsidRDefault="00B52F40" w:rsidP="00B52F40">
      <w:pPr>
        <w:pStyle w:val="EndNoteBibliography"/>
        <w:spacing w:after="0"/>
        <w:ind w:left="720" w:hanging="720"/>
      </w:pPr>
      <w:r w:rsidRPr="00B52F40">
        <w:t xml:space="preserve">Calculating and interpreting gene- and site-concordance factors in phylogenomics [Internet]. The Lanfear Lab @ ANU2018 September 20, 2021]. Available from: </w:t>
      </w:r>
      <w:hyperlink r:id="rId16" w:history="1">
        <w:r w:rsidRPr="00B52F40">
          <w:rPr>
            <w:rStyle w:val="Hyperlink"/>
          </w:rPr>
          <w:t>http://www.robertlanfear.com/blog/files/concordance_factors.html</w:t>
        </w:r>
      </w:hyperlink>
    </w:p>
    <w:p w14:paraId="258D4A13" w14:textId="77777777" w:rsidR="00B52F40" w:rsidRPr="00B52F40" w:rsidRDefault="00B52F40" w:rsidP="00B52F40">
      <w:pPr>
        <w:pStyle w:val="EndNoteBibliography"/>
        <w:spacing w:after="0"/>
        <w:ind w:left="720" w:hanging="720"/>
      </w:pPr>
      <w:r w:rsidRPr="00B52F40">
        <w:t xml:space="preserve">Lecompte E, Aplin K, Denys C, Catzeflis F, Chades M, Chevret P. 2008. Phylogeny and biogeography of african murinae based on mitochondrial and nuclear gene sequences, with a new tribal classification of the subfamily. </w:t>
      </w:r>
      <w:r w:rsidRPr="00B52F40">
        <w:rPr>
          <w:i/>
        </w:rPr>
        <w:t>BMC Evol Biol</w:t>
      </w:r>
      <w:r w:rsidRPr="00B52F40">
        <w:t>. 8:199.</w:t>
      </w:r>
    </w:p>
    <w:p w14:paraId="4361AB26" w14:textId="77777777" w:rsidR="00B52F40" w:rsidRPr="00B52F40" w:rsidRDefault="00B52F40" w:rsidP="00B52F40">
      <w:pPr>
        <w:pStyle w:val="EndNoteBibliography"/>
        <w:spacing w:after="0"/>
        <w:ind w:left="720" w:hanging="720"/>
      </w:pPr>
      <w:r w:rsidRPr="00B52F40">
        <w:t xml:space="preserve">Lewontin RC, Birch LC. 1966. Hybridization as a source of variation for adaptation to new environments. </w:t>
      </w:r>
      <w:r w:rsidRPr="00B52F40">
        <w:rPr>
          <w:i/>
        </w:rPr>
        <w:t>Evolution</w:t>
      </w:r>
      <w:r w:rsidRPr="00B52F40">
        <w:t>. 20:315-336.</w:t>
      </w:r>
    </w:p>
    <w:p w14:paraId="4744A6B4" w14:textId="77777777" w:rsidR="00B52F40" w:rsidRPr="00B52F40" w:rsidRDefault="00B52F40" w:rsidP="00B52F40">
      <w:pPr>
        <w:pStyle w:val="EndNoteBibliography"/>
        <w:spacing w:after="0"/>
        <w:ind w:left="720" w:hanging="720"/>
      </w:pPr>
      <w:r w:rsidRPr="00B52F40">
        <w:t xml:space="preserve">Li H. 2018. Minimap2: Pairwise alignment for nucleotide sequences. </w:t>
      </w:r>
      <w:r w:rsidRPr="00B52F40">
        <w:rPr>
          <w:i/>
        </w:rPr>
        <w:t>Bioinformatics</w:t>
      </w:r>
      <w:r w:rsidRPr="00B52F40">
        <w:t>. 34:3094-3100.</w:t>
      </w:r>
    </w:p>
    <w:p w14:paraId="3EE3CCD2" w14:textId="77777777" w:rsidR="00B52F40" w:rsidRPr="00B52F40" w:rsidRDefault="00B52F40" w:rsidP="00B52F40">
      <w:pPr>
        <w:pStyle w:val="EndNoteBibliography"/>
        <w:spacing w:after="0"/>
        <w:ind w:left="720" w:hanging="720"/>
      </w:pPr>
      <w:r w:rsidRPr="00B52F40">
        <w:lastRenderedPageBreak/>
        <w:t xml:space="preserve">Liu X, Wei F, Li M, Jiang X, Feng Z, Hu J. 2004. Molecular phylogeny and taxonomy of wood mice (genus apodemus kaup, 1829) based on complete mtdna cytochrome b sequences, with emphasis on chinese species. </w:t>
      </w:r>
      <w:r w:rsidRPr="00B52F40">
        <w:rPr>
          <w:i/>
        </w:rPr>
        <w:t>Mol Phylogenet Evol</w:t>
      </w:r>
      <w:r w:rsidRPr="00B52F40">
        <w:t>. 33:1-15.</w:t>
      </w:r>
    </w:p>
    <w:p w14:paraId="28B7296B" w14:textId="77777777" w:rsidR="00B52F40" w:rsidRPr="00B52F40" w:rsidRDefault="00B52F40" w:rsidP="00B52F40">
      <w:pPr>
        <w:pStyle w:val="EndNoteBibliography"/>
        <w:spacing w:after="0"/>
        <w:ind w:left="720" w:hanging="720"/>
      </w:pPr>
      <w:r w:rsidRPr="00B52F40">
        <w:t xml:space="preserve">Lopes F, Oliveira LR, Kessler A, Beux Y, Crespo E, Cardenas-Alayza S, Majluf P, Sepulveda M, Brownell RL, Franco-Trecu V, et al. 2021. Phylogenomic discordance in the eared seals is best explained by incomplete lineage sorting following explosive radiation in the southern hemisphere. </w:t>
      </w:r>
      <w:r w:rsidRPr="00B52F40">
        <w:rPr>
          <w:i/>
        </w:rPr>
        <w:t>Syst Biol</w:t>
      </w:r>
      <w:r w:rsidRPr="00B52F40">
        <w:t>. 70:786-802.</w:t>
      </w:r>
    </w:p>
    <w:p w14:paraId="01F97453" w14:textId="77777777" w:rsidR="00B52F40" w:rsidRPr="00B52F40" w:rsidRDefault="00B52F40" w:rsidP="00B52F40">
      <w:pPr>
        <w:pStyle w:val="EndNoteBibliography"/>
        <w:spacing w:after="0"/>
        <w:ind w:left="720" w:hanging="720"/>
      </w:pPr>
      <w:r w:rsidRPr="00B52F40">
        <w:t xml:space="preserve">Lundrigan BL, Jansa SA, Tucker PK. 2002. Phylogenetic relationships in the genus mus, based on paternally, maternally, and biparentally inherited characters. </w:t>
      </w:r>
      <w:r w:rsidRPr="00B52F40">
        <w:rPr>
          <w:i/>
        </w:rPr>
        <w:t>Syst Biol</w:t>
      </w:r>
      <w:r w:rsidRPr="00B52F40">
        <w:t>. 51:410-431.</w:t>
      </w:r>
    </w:p>
    <w:p w14:paraId="4AEB74F6" w14:textId="77777777" w:rsidR="00B52F40" w:rsidRPr="00B52F40" w:rsidRDefault="00B52F40" w:rsidP="00B52F40">
      <w:pPr>
        <w:pStyle w:val="EndNoteBibliography"/>
        <w:spacing w:after="0"/>
        <w:ind w:left="720" w:hanging="720"/>
      </w:pPr>
      <w:r w:rsidRPr="00B52F40">
        <w:t xml:space="preserve">Maddison WP. 1997. Gene trees in species trees. </w:t>
      </w:r>
      <w:r w:rsidRPr="00B52F40">
        <w:rPr>
          <w:i/>
        </w:rPr>
        <w:t>Systematic Biology</w:t>
      </w:r>
      <w:r w:rsidRPr="00B52F40">
        <w:t>. 46:523-536.</w:t>
      </w:r>
    </w:p>
    <w:p w14:paraId="117CCA2B" w14:textId="77777777" w:rsidR="00B52F40" w:rsidRPr="00B52F40" w:rsidRDefault="00B52F40" w:rsidP="00B52F40">
      <w:pPr>
        <w:pStyle w:val="EndNoteBibliography"/>
        <w:spacing w:after="0"/>
        <w:ind w:left="720" w:hanging="720"/>
      </w:pPr>
      <w:r w:rsidRPr="00B52F40">
        <w:t xml:space="preserve">Mai U, Mirarab S. 2018. Treeshrink: Fast and accurate detection of outlier long branches in collections of phylogenetic trees. </w:t>
      </w:r>
      <w:r w:rsidRPr="00B52F40">
        <w:rPr>
          <w:i/>
        </w:rPr>
        <w:t>BMC Genomics</w:t>
      </w:r>
      <w:r w:rsidRPr="00B52F40">
        <w:t>. 19:272.</w:t>
      </w:r>
    </w:p>
    <w:p w14:paraId="5DBEB7CD" w14:textId="77777777" w:rsidR="00B52F40" w:rsidRPr="00B52F40" w:rsidRDefault="00B52F40" w:rsidP="00B52F40">
      <w:pPr>
        <w:pStyle w:val="EndNoteBibliography"/>
        <w:spacing w:after="0"/>
        <w:ind w:left="720" w:hanging="720"/>
      </w:pPr>
      <w:r w:rsidRPr="00B52F40">
        <w:t xml:space="preserve">Mallet J. 2007. Hybrid speciation. </w:t>
      </w:r>
      <w:r w:rsidRPr="00B52F40">
        <w:rPr>
          <w:i/>
        </w:rPr>
        <w:t>Nature</w:t>
      </w:r>
      <w:r w:rsidRPr="00B52F40">
        <w:t>. 446:279-283.</w:t>
      </w:r>
    </w:p>
    <w:p w14:paraId="4A0B89D7" w14:textId="77777777" w:rsidR="00B52F40" w:rsidRPr="00B52F40" w:rsidRDefault="00B52F40" w:rsidP="00B52F40">
      <w:pPr>
        <w:pStyle w:val="EndNoteBibliography"/>
        <w:spacing w:after="0"/>
        <w:ind w:left="720" w:hanging="720"/>
      </w:pPr>
      <w:r w:rsidRPr="00B52F40">
        <w:t xml:space="preserve">Marks P, Garcia S, Barrio AM, Belhocine K, Bernate J, Bharadwaj R, Bjornson K, Catalanotti C, Delaney J, Fehr A, et al. 2019. Resolving the full spectrum of human genome variation using linked-reads. </w:t>
      </w:r>
      <w:r w:rsidRPr="00B52F40">
        <w:rPr>
          <w:i/>
        </w:rPr>
        <w:t>Genome Res</w:t>
      </w:r>
      <w:r w:rsidRPr="00B52F40">
        <w:t>. 29:635-645.</w:t>
      </w:r>
    </w:p>
    <w:p w14:paraId="15FE627D" w14:textId="77777777" w:rsidR="00B52F40" w:rsidRPr="00B52F40" w:rsidRDefault="00B52F40" w:rsidP="00B52F40">
      <w:pPr>
        <w:pStyle w:val="EndNoteBibliography"/>
        <w:spacing w:after="0"/>
        <w:ind w:left="720" w:hanging="720"/>
      </w:pPr>
      <w:r w:rsidRPr="00B52F40">
        <w:t xml:space="preserve">Martin Y, Gerlach G, Schlotterer C, Meyer A. 2000. Molecular phylogeny of european muroid rodents based on complete cytochrome b sequences. </w:t>
      </w:r>
      <w:r w:rsidRPr="00B52F40">
        <w:rPr>
          <w:i/>
        </w:rPr>
        <w:t>Mol Phylogenet Evol</w:t>
      </w:r>
      <w:r w:rsidRPr="00B52F40">
        <w:t>. 16:37-47.</w:t>
      </w:r>
    </w:p>
    <w:p w14:paraId="51BAB5DC" w14:textId="77777777" w:rsidR="00B52F40" w:rsidRPr="00B52F40" w:rsidRDefault="00B52F40" w:rsidP="00B52F40">
      <w:pPr>
        <w:pStyle w:val="EndNoteBibliography"/>
        <w:spacing w:after="0"/>
        <w:ind w:left="720" w:hanging="720"/>
      </w:pPr>
      <w:r w:rsidRPr="00B52F40">
        <w:t xml:space="preserve">McKenzie PF, Eaton DAR. 2020. The multispecies coalescent in space and time. </w:t>
      </w:r>
      <w:r w:rsidRPr="00B52F40">
        <w:rPr>
          <w:i/>
        </w:rPr>
        <w:t>bioRxiv</w:t>
      </w:r>
      <w:r w:rsidRPr="00B52F40">
        <w:t>.2020.2008.2002.233395.</w:t>
      </w:r>
    </w:p>
    <w:p w14:paraId="7129BCA3" w14:textId="77777777" w:rsidR="00B52F40" w:rsidRPr="00B52F40" w:rsidRDefault="00B52F40" w:rsidP="00B52F40">
      <w:pPr>
        <w:pStyle w:val="EndNoteBibliography"/>
        <w:spacing w:after="0"/>
        <w:ind w:left="720" w:hanging="720"/>
      </w:pPr>
      <w:r w:rsidRPr="00B52F40">
        <w:t xml:space="preserve">Mendes FK, Fuentes-Gonzalez JA, Schraiber JG, Hahn MW. 2018. A multispecies coalescent model for quantitative traits. </w:t>
      </w:r>
      <w:r w:rsidRPr="00B52F40">
        <w:rPr>
          <w:i/>
        </w:rPr>
        <w:t>Elife</w:t>
      </w:r>
      <w:r w:rsidRPr="00B52F40">
        <w:t>. 7.</w:t>
      </w:r>
    </w:p>
    <w:p w14:paraId="72AAD8AB" w14:textId="77777777" w:rsidR="00B52F40" w:rsidRPr="00B52F40" w:rsidRDefault="00B52F40" w:rsidP="00B52F40">
      <w:pPr>
        <w:pStyle w:val="EndNoteBibliography"/>
        <w:spacing w:after="0"/>
        <w:ind w:left="720" w:hanging="720"/>
      </w:pPr>
      <w:r w:rsidRPr="00B52F40">
        <w:t xml:space="preserve">Mendes FK, Hahn MW. 2016. Gene tree discordance causes apparent substitution rate variation. </w:t>
      </w:r>
      <w:r w:rsidRPr="00B52F40">
        <w:rPr>
          <w:i/>
        </w:rPr>
        <w:t>Syst Biol</w:t>
      </w:r>
      <w:r w:rsidRPr="00B52F40">
        <w:t>. 65:711-721.</w:t>
      </w:r>
    </w:p>
    <w:p w14:paraId="28CD286E" w14:textId="77777777" w:rsidR="00B52F40" w:rsidRPr="00B52F40" w:rsidRDefault="00B52F40" w:rsidP="00B52F40">
      <w:pPr>
        <w:pStyle w:val="EndNoteBibliography"/>
        <w:spacing w:after="0"/>
        <w:ind w:left="720" w:hanging="720"/>
      </w:pPr>
      <w:r w:rsidRPr="00B52F40">
        <w:t xml:space="preserve">Mendes FK, Hahn Y, Hahn MW. 2016. Gene tree discordance can generate patterns of diminishing convergence over time. </w:t>
      </w:r>
      <w:r w:rsidRPr="00B52F40">
        <w:rPr>
          <w:i/>
        </w:rPr>
        <w:t>Mol Biol Evol</w:t>
      </w:r>
      <w:r w:rsidRPr="00B52F40">
        <w:t>. 33:3299-3307.</w:t>
      </w:r>
    </w:p>
    <w:p w14:paraId="2222CBCB" w14:textId="77777777" w:rsidR="00B52F40" w:rsidRPr="00B52F40" w:rsidRDefault="00B52F40" w:rsidP="00B52F40">
      <w:pPr>
        <w:pStyle w:val="EndNoteBibliography"/>
        <w:spacing w:after="0"/>
        <w:ind w:left="720" w:hanging="720"/>
      </w:pPr>
      <w:r w:rsidRPr="00B52F40">
        <w:t xml:space="preserve">Minh BQ, Hahn MW, Lanfear R. 2020a. New methods to calculate concordance factors for phylogenomic datasets. </w:t>
      </w:r>
      <w:r w:rsidRPr="00B52F40">
        <w:rPr>
          <w:i/>
        </w:rPr>
        <w:t>Mol Biol Evol</w:t>
      </w:r>
      <w:r w:rsidRPr="00B52F40">
        <w:t>. 37:2727-2733.</w:t>
      </w:r>
    </w:p>
    <w:p w14:paraId="310A6271" w14:textId="77777777" w:rsidR="00B52F40" w:rsidRPr="00B52F40" w:rsidRDefault="00B52F40" w:rsidP="00B52F40">
      <w:pPr>
        <w:pStyle w:val="EndNoteBibliography"/>
        <w:spacing w:after="0"/>
        <w:ind w:left="720" w:hanging="720"/>
      </w:pPr>
      <w:r w:rsidRPr="00B52F40">
        <w:t xml:space="preserve">Minh BQ, Schmidt HA, Chernomor O, Schrempf D, Woodhams MD, von Haeseler A, Lanfear R. 2020b. Iq-tree 2: New models and efficient methods for phylogenetic inference in the genomic era. </w:t>
      </w:r>
      <w:r w:rsidRPr="00B52F40">
        <w:rPr>
          <w:i/>
        </w:rPr>
        <w:t>Mol Biol Evol</w:t>
      </w:r>
      <w:r w:rsidRPr="00B52F40">
        <w:t>. 37:1530-1534.</w:t>
      </w:r>
    </w:p>
    <w:p w14:paraId="1A46C5FB" w14:textId="77777777" w:rsidR="00B52F40" w:rsidRPr="00B52F40" w:rsidRDefault="00B52F40" w:rsidP="00B52F40">
      <w:pPr>
        <w:pStyle w:val="EndNoteBibliography"/>
        <w:spacing w:after="0"/>
        <w:ind w:left="720" w:hanging="720"/>
      </w:pPr>
      <w:r w:rsidRPr="00B52F40">
        <w:t xml:space="preserve">Moore EC, Thomas GWC, Mortimer S, Kopania EEK, Hunnicutt KE, Clare-Salzler ZJ, Larson EL, Good JM. 2022. The evolution of widespread recombination suppression on the dwarf hamster (phodopus) x chromosome. </w:t>
      </w:r>
      <w:r w:rsidRPr="00B52F40">
        <w:rPr>
          <w:i/>
        </w:rPr>
        <w:t>Genome Biol Evol</w:t>
      </w:r>
      <w:r w:rsidRPr="00B52F40">
        <w:t>. 14.</w:t>
      </w:r>
    </w:p>
    <w:p w14:paraId="5F65E26E" w14:textId="77777777" w:rsidR="00B52F40" w:rsidRPr="00B52F40" w:rsidRDefault="00B52F40" w:rsidP="00B52F40">
      <w:pPr>
        <w:pStyle w:val="EndNoteBibliography"/>
        <w:spacing w:after="0"/>
        <w:ind w:left="720" w:hanging="720"/>
      </w:pPr>
      <w:r w:rsidRPr="00B52F40">
        <w:t xml:space="preserve">Morgan AP, Gatti DM, Najarian ML, Keane TM, Galante RJ, Pack AI, Mott R, Churchill GA, de Villena FP. 2017. Structural variation shapes the landscape of recombination in mouse. </w:t>
      </w:r>
      <w:r w:rsidRPr="00B52F40">
        <w:rPr>
          <w:i/>
        </w:rPr>
        <w:t>Genetics</w:t>
      </w:r>
      <w:r w:rsidRPr="00B52F40">
        <w:t>. 206:603-619.</w:t>
      </w:r>
    </w:p>
    <w:p w14:paraId="21EBB717" w14:textId="77777777" w:rsidR="00B52F40" w:rsidRPr="00B52F40" w:rsidRDefault="00B52F40" w:rsidP="00B52F40">
      <w:pPr>
        <w:pStyle w:val="EndNoteBibliography"/>
        <w:spacing w:after="0"/>
        <w:ind w:left="720" w:hanging="720"/>
      </w:pPr>
      <w:r w:rsidRPr="00B52F40">
        <w:t xml:space="preserve">Mouse Genome Sequencing C, Waterston RH, Lindblad-Toh K, Birney E, Rogers J, Abril JF, Agarwal P, Agarwala R, Ainscough R, Alexandersson M, et al. 2002. Initial sequencing and comparative analysis of the mouse genome. </w:t>
      </w:r>
      <w:r w:rsidRPr="00B52F40">
        <w:rPr>
          <w:i/>
        </w:rPr>
        <w:t>Nature</w:t>
      </w:r>
      <w:r w:rsidRPr="00B52F40">
        <w:t>. 420:520-562.</w:t>
      </w:r>
    </w:p>
    <w:p w14:paraId="36865E68" w14:textId="77777777" w:rsidR="00B52F40" w:rsidRPr="00B52F40" w:rsidRDefault="00B52F40" w:rsidP="00B52F40">
      <w:pPr>
        <w:pStyle w:val="EndNoteBibliography"/>
        <w:spacing w:after="0"/>
        <w:ind w:left="720" w:hanging="720"/>
      </w:pPr>
      <w:r w:rsidRPr="00B52F40">
        <w:t xml:space="preserve">Murrell B, Weaver S, Smith MD, Wertheim JO, Murrell S, Aylward A, Eren K, Pollner T, Martin DP, Smith DM, et al. 2015. Gene-wide identification of episodic selection. </w:t>
      </w:r>
      <w:r w:rsidRPr="00B52F40">
        <w:rPr>
          <w:i/>
        </w:rPr>
        <w:t>Mol Biol Evol</w:t>
      </w:r>
      <w:r w:rsidRPr="00B52F40">
        <w:t>. 32:1365-1371.</w:t>
      </w:r>
    </w:p>
    <w:p w14:paraId="7ADE127F" w14:textId="77777777" w:rsidR="00B52F40" w:rsidRPr="00B52F40" w:rsidRDefault="00B52F40" w:rsidP="00B52F40">
      <w:pPr>
        <w:pStyle w:val="EndNoteBibliography"/>
        <w:spacing w:after="0"/>
        <w:ind w:left="720" w:hanging="720"/>
      </w:pPr>
      <w:r w:rsidRPr="00B52F40">
        <w:t xml:space="preserve">Nilsson P, Solbakken MH, Schmid BV, Orr RJS, Lv R, Cui Y, Song Y, Zhang Y, Baalsrud HT, Torresen OK, et al. 2020. The genome of the great gerbil reveals species-specific duplication of an mhcii gene. </w:t>
      </w:r>
      <w:r w:rsidRPr="00B52F40">
        <w:rPr>
          <w:i/>
        </w:rPr>
        <w:t>Genome Biol Evol</w:t>
      </w:r>
      <w:r w:rsidRPr="00B52F40">
        <w:t>. 12:3832-3849.</w:t>
      </w:r>
    </w:p>
    <w:p w14:paraId="1253512E" w14:textId="77777777" w:rsidR="00B52F40" w:rsidRPr="00B52F40" w:rsidRDefault="00B52F40" w:rsidP="00B52F40">
      <w:pPr>
        <w:pStyle w:val="EndNoteBibliography"/>
        <w:spacing w:after="0"/>
        <w:ind w:left="720" w:hanging="720"/>
      </w:pPr>
      <w:r w:rsidRPr="00B52F40">
        <w:t xml:space="preserve">Ohta T. 1973. Slightly deleterious mutant substitutions in evolution. </w:t>
      </w:r>
      <w:r w:rsidRPr="00B52F40">
        <w:rPr>
          <w:i/>
        </w:rPr>
        <w:t>Nature</w:t>
      </w:r>
      <w:r w:rsidRPr="00B52F40">
        <w:t>. 246:96-98.</w:t>
      </w:r>
    </w:p>
    <w:p w14:paraId="2554567E" w14:textId="77777777" w:rsidR="00B52F40" w:rsidRPr="00B52F40" w:rsidRDefault="00B52F40" w:rsidP="00B52F40">
      <w:pPr>
        <w:pStyle w:val="EndNoteBibliography"/>
        <w:spacing w:after="0"/>
        <w:ind w:left="720" w:hanging="720"/>
      </w:pPr>
      <w:r w:rsidRPr="00B52F40">
        <w:t xml:space="preserve">Pagès M, Fabre P-H, Chaval Y, Mortelliti A, Nicolas V, Wells K, Michaux JR, Lazzari V. 2016. Molecular phylogeny of south-east asian arboreal murine rodents. </w:t>
      </w:r>
      <w:r w:rsidRPr="00B52F40">
        <w:rPr>
          <w:i/>
        </w:rPr>
        <w:t>Zoologica Scripta</w:t>
      </w:r>
      <w:r w:rsidRPr="00B52F40">
        <w:t>. 45:349-364.</w:t>
      </w:r>
    </w:p>
    <w:p w14:paraId="66BE5DBE" w14:textId="77777777" w:rsidR="00B52F40" w:rsidRPr="00B52F40" w:rsidRDefault="00B52F40" w:rsidP="00B52F40">
      <w:pPr>
        <w:pStyle w:val="EndNoteBibliography"/>
        <w:spacing w:after="0"/>
        <w:ind w:left="720" w:hanging="720"/>
      </w:pPr>
      <w:r w:rsidRPr="00B52F40">
        <w:lastRenderedPageBreak/>
        <w:t xml:space="preserve">Pamilo P, Nei M. 1988. Relationships between gene trees and species trees. </w:t>
      </w:r>
      <w:r w:rsidRPr="00B52F40">
        <w:rPr>
          <w:i/>
        </w:rPr>
        <w:t>Mol Biol Evol</w:t>
      </w:r>
      <w:r w:rsidRPr="00B52F40">
        <w:t>. 5:568-583.</w:t>
      </w:r>
    </w:p>
    <w:p w14:paraId="402BF11E" w14:textId="77777777" w:rsidR="00B52F40" w:rsidRPr="00B52F40" w:rsidRDefault="00B52F40" w:rsidP="00B52F40">
      <w:pPr>
        <w:pStyle w:val="EndNoteBibliography"/>
        <w:spacing w:after="0"/>
        <w:ind w:left="720" w:hanging="720"/>
      </w:pPr>
      <w:r w:rsidRPr="00B52F40">
        <w:t xml:space="preserve">Paradis E, Schliep K. 2019. Ape 5.0: An environment for modern phylogenetics and evolutionary analyses in r. </w:t>
      </w:r>
      <w:r w:rsidRPr="00B52F40">
        <w:rPr>
          <w:i/>
        </w:rPr>
        <w:t>Bioinformatics</w:t>
      </w:r>
      <w:r w:rsidRPr="00B52F40">
        <w:t>. 35:526-528.</w:t>
      </w:r>
    </w:p>
    <w:p w14:paraId="2754E56D" w14:textId="77777777" w:rsidR="00B52F40" w:rsidRPr="00B52F40" w:rsidRDefault="00B52F40" w:rsidP="00B52F40">
      <w:pPr>
        <w:pStyle w:val="EndNoteBibliography"/>
        <w:spacing w:after="0"/>
        <w:ind w:left="720" w:hanging="720"/>
      </w:pPr>
      <w:r w:rsidRPr="00B52F40">
        <w:t xml:space="preserve">Partha R, Kowalczyk A, Clark NL, Chikina M. 2019. Robust method for detecting convergent shifts in evolutionary rates. </w:t>
      </w:r>
      <w:r w:rsidRPr="00B52F40">
        <w:rPr>
          <w:i/>
        </w:rPr>
        <w:t>Mol Biol Evol</w:t>
      </w:r>
      <w:r w:rsidRPr="00B52F40">
        <w:t>. 36:1817-1830.</w:t>
      </w:r>
    </w:p>
    <w:p w14:paraId="7B89CD46" w14:textId="77777777" w:rsidR="00B52F40" w:rsidRPr="00B52F40" w:rsidRDefault="00B52F40" w:rsidP="00B52F40">
      <w:pPr>
        <w:pStyle w:val="EndNoteBibliography"/>
        <w:spacing w:after="0"/>
        <w:ind w:left="720" w:hanging="720"/>
      </w:pPr>
      <w:r w:rsidRPr="00B52F40">
        <w:t xml:space="preserve">Pease JB, Haak DC, Hahn MW, Moyle LC. 2016. Phylogenomics reveals three sources of adaptive variation during a rapid radiation. </w:t>
      </w:r>
      <w:r w:rsidRPr="00B52F40">
        <w:rPr>
          <w:i/>
        </w:rPr>
        <w:t>PLoS Biol</w:t>
      </w:r>
      <w:r w:rsidRPr="00B52F40">
        <w:t>. 14:e1002379.</w:t>
      </w:r>
    </w:p>
    <w:p w14:paraId="1B623239" w14:textId="77777777" w:rsidR="00B52F40" w:rsidRPr="00B52F40" w:rsidRDefault="00B52F40" w:rsidP="00B52F40">
      <w:pPr>
        <w:pStyle w:val="EndNoteBibliography"/>
        <w:spacing w:after="0"/>
        <w:ind w:left="720" w:hanging="720"/>
      </w:pPr>
      <w:r w:rsidRPr="00B52F40">
        <w:t xml:space="preserve">Pollard KS, Hubisz MJ, Rosenbloom KR, Siepel A. 2010. Detection of nonneutral substitution rates on mammalian phylogenies. </w:t>
      </w:r>
      <w:r w:rsidRPr="00B52F40">
        <w:rPr>
          <w:i/>
        </w:rPr>
        <w:t>Genome Res</w:t>
      </w:r>
      <w:r w:rsidRPr="00B52F40">
        <w:t>. 20:110-121.</w:t>
      </w:r>
    </w:p>
    <w:p w14:paraId="3F78AFA8" w14:textId="77777777" w:rsidR="00B52F40" w:rsidRPr="00B52F40" w:rsidRDefault="00B52F40" w:rsidP="00B52F40">
      <w:pPr>
        <w:pStyle w:val="EndNoteBibliography"/>
        <w:spacing w:after="0"/>
        <w:ind w:left="720" w:hanging="720"/>
      </w:pPr>
      <w:r w:rsidRPr="00B52F40">
        <w:t xml:space="preserve">Pond SL, Frost SD, Muse SV. 2005. Hyphy: Hypothesis testing using phylogenies. </w:t>
      </w:r>
      <w:r w:rsidRPr="00B52F40">
        <w:rPr>
          <w:i/>
        </w:rPr>
        <w:t>Bioinformatics</w:t>
      </w:r>
      <w:r w:rsidRPr="00B52F40">
        <w:t>. 21:676-679.</w:t>
      </w:r>
    </w:p>
    <w:p w14:paraId="1C163A5A" w14:textId="77777777" w:rsidR="00B52F40" w:rsidRPr="00B52F40" w:rsidRDefault="00B52F40" w:rsidP="00B52F40">
      <w:pPr>
        <w:pStyle w:val="EndNoteBibliography"/>
        <w:spacing w:after="0"/>
        <w:ind w:left="720" w:hanging="720"/>
      </w:pPr>
      <w:r w:rsidRPr="00B52F40">
        <w:t xml:space="preserve">Quinlan AR, Hall IM. 2010. Bedtools: A flexible suite of utilities for comparing genomic features. </w:t>
      </w:r>
      <w:r w:rsidRPr="00B52F40">
        <w:rPr>
          <w:i/>
        </w:rPr>
        <w:t>Bioinformatics</w:t>
      </w:r>
      <w:r w:rsidRPr="00B52F40">
        <w:t>. 26:841-842.</w:t>
      </w:r>
    </w:p>
    <w:p w14:paraId="63A94908" w14:textId="77777777" w:rsidR="00B52F40" w:rsidRPr="00B52F40" w:rsidRDefault="00B52F40" w:rsidP="00B52F40">
      <w:pPr>
        <w:pStyle w:val="EndNoteBibliography"/>
        <w:spacing w:after="0"/>
        <w:ind w:left="720" w:hanging="720"/>
      </w:pPr>
      <w:r w:rsidRPr="00B52F40">
        <w:t>R Core Team. 2021. R: A language and environment for statistical computing. Vienna, Austria.</w:t>
      </w:r>
    </w:p>
    <w:p w14:paraId="3A72F4AD" w14:textId="77777777" w:rsidR="00B52F40" w:rsidRPr="00B52F40" w:rsidRDefault="00B52F40" w:rsidP="00B52F40">
      <w:pPr>
        <w:pStyle w:val="EndNoteBibliography"/>
        <w:spacing w:after="0"/>
        <w:ind w:left="720" w:hanging="720"/>
      </w:pPr>
      <w:r w:rsidRPr="00B52F40">
        <w:t xml:space="preserve">Ranwez V, Douzery EJP, Cambon C, Chantret N, Delsuc F. 2018. Macse v2: Toolkit for the alignment of coding sequences accounting for frameshifts and stop codons. </w:t>
      </w:r>
      <w:r w:rsidRPr="00B52F40">
        <w:rPr>
          <w:i/>
        </w:rPr>
        <w:t>Mol Biol Evol</w:t>
      </w:r>
      <w:r w:rsidRPr="00B52F40">
        <w:t>. 35:2582-2584.</w:t>
      </w:r>
    </w:p>
    <w:p w14:paraId="163C2E7F" w14:textId="77777777" w:rsidR="00B52F40" w:rsidRPr="00B52F40" w:rsidRDefault="00B52F40" w:rsidP="00B52F40">
      <w:pPr>
        <w:pStyle w:val="EndNoteBibliography"/>
        <w:spacing w:after="0"/>
        <w:ind w:left="720" w:hanging="720"/>
      </w:pPr>
      <w:r w:rsidRPr="00B52F40">
        <w:t xml:space="preserve">Revell LJ. 2012. Phytools: An r package for phylogenetic comparative biology (and other things). </w:t>
      </w:r>
      <w:r w:rsidRPr="00B52F40">
        <w:rPr>
          <w:i/>
        </w:rPr>
        <w:t>Methods in Ecology and Evolution</w:t>
      </w:r>
      <w:r w:rsidRPr="00B52F40">
        <w:t>. 3:217-223.</w:t>
      </w:r>
    </w:p>
    <w:p w14:paraId="5F645410" w14:textId="77777777" w:rsidR="00B52F40" w:rsidRPr="00B52F40" w:rsidRDefault="00B52F40" w:rsidP="00B52F40">
      <w:pPr>
        <w:pStyle w:val="EndNoteBibliography"/>
        <w:spacing w:after="0"/>
        <w:ind w:left="720" w:hanging="720"/>
      </w:pPr>
      <w:r w:rsidRPr="00B52F40">
        <w:t xml:space="preserve">Robinson DF, Foulds LR. 1981. Comparison of phylogenetic trees. </w:t>
      </w:r>
      <w:r w:rsidRPr="00B52F40">
        <w:rPr>
          <w:i/>
        </w:rPr>
        <w:t>Mathematical Biosciences</w:t>
      </w:r>
      <w:r w:rsidRPr="00B52F40">
        <w:t>. 53:131-147.</w:t>
      </w:r>
    </w:p>
    <w:p w14:paraId="2F99D8EB" w14:textId="77777777" w:rsidR="00B52F40" w:rsidRPr="00B52F40" w:rsidRDefault="00B52F40" w:rsidP="00B52F40">
      <w:pPr>
        <w:pStyle w:val="EndNoteBibliography"/>
        <w:spacing w:after="0"/>
        <w:ind w:left="720" w:hanging="720"/>
      </w:pPr>
      <w:r w:rsidRPr="00B52F40">
        <w:t xml:space="preserve">Romanenko SA, Perelman PL, Trifonov VA, Graphodatsky AS. 2012. Chromosomal evolution in rodentia. </w:t>
      </w:r>
      <w:r w:rsidRPr="00B52F40">
        <w:rPr>
          <w:i/>
        </w:rPr>
        <w:t>Heredity (Edinb)</w:t>
      </w:r>
      <w:r w:rsidRPr="00B52F40">
        <w:t>. 108:4-16.</w:t>
      </w:r>
    </w:p>
    <w:p w14:paraId="360F5F6F" w14:textId="77777777" w:rsidR="00B52F40" w:rsidRPr="00B52F40" w:rsidRDefault="00B52F40" w:rsidP="00B52F40">
      <w:pPr>
        <w:pStyle w:val="EndNoteBibliography"/>
        <w:spacing w:after="0"/>
        <w:ind w:left="720" w:hanging="720"/>
      </w:pPr>
      <w:r w:rsidRPr="00B52F40">
        <w:t xml:space="preserve">Rosenberg NA. 2002. The probability of topological concordance of gene trees and species trees. </w:t>
      </w:r>
      <w:r w:rsidRPr="00B52F40">
        <w:rPr>
          <w:i/>
        </w:rPr>
        <w:t>Theor Popul Biol</w:t>
      </w:r>
      <w:r w:rsidRPr="00B52F40">
        <w:t>. 61:225-247.</w:t>
      </w:r>
    </w:p>
    <w:p w14:paraId="008C5D92" w14:textId="77777777" w:rsidR="00B52F40" w:rsidRPr="00B52F40" w:rsidRDefault="00B52F40" w:rsidP="00B52F40">
      <w:pPr>
        <w:pStyle w:val="EndNoteBibliography"/>
        <w:spacing w:after="0"/>
        <w:ind w:left="720" w:hanging="720"/>
      </w:pPr>
      <w:r w:rsidRPr="00B52F40">
        <w:t xml:space="preserve">Rowe KC, Achmadi AS, Fabre P-H, Schenk JJ, Steppan SJ, Esselstyn JA. 2019. Oceanic islands of wallacea as a source for dispersal and diversification of murine rodents. </w:t>
      </w:r>
      <w:r w:rsidRPr="00B52F40">
        <w:rPr>
          <w:i/>
        </w:rPr>
        <w:t>Journal of Biogeography</w:t>
      </w:r>
      <w:r w:rsidRPr="00B52F40">
        <w:t>. 46:2752-2768.</w:t>
      </w:r>
    </w:p>
    <w:p w14:paraId="1814D2C0" w14:textId="77777777" w:rsidR="00B52F40" w:rsidRPr="00B52F40" w:rsidRDefault="00B52F40" w:rsidP="00B52F40">
      <w:pPr>
        <w:pStyle w:val="EndNoteBibliography"/>
        <w:spacing w:after="0"/>
        <w:ind w:left="720" w:hanging="720"/>
      </w:pPr>
      <w:r w:rsidRPr="00B52F40">
        <w:t xml:space="preserve">Roycroft E, Achmadi A, Callahan CM, Esselstyn JA, Good JM, Moussalli A, Rowe KC. 2021. Molecular evolution of ecological specialisation: Genomic insights from the diversification of murine rodents. </w:t>
      </w:r>
      <w:r w:rsidRPr="00B52F40">
        <w:rPr>
          <w:i/>
        </w:rPr>
        <w:t>Genome Biol Evol</w:t>
      </w:r>
      <w:r w:rsidRPr="00B52F40">
        <w:t>. 13.</w:t>
      </w:r>
    </w:p>
    <w:p w14:paraId="5DBD6661" w14:textId="77777777" w:rsidR="00B52F40" w:rsidRPr="00B52F40" w:rsidRDefault="00B52F40" w:rsidP="00B52F40">
      <w:pPr>
        <w:pStyle w:val="EndNoteBibliography"/>
        <w:spacing w:after="0"/>
        <w:ind w:left="720" w:hanging="720"/>
      </w:pPr>
      <w:r w:rsidRPr="00B52F40">
        <w:t xml:space="preserve">Schenk JJ, Rowe KC, Steppan SJ. 2013. Ecological opportunity and incumbency in the diversification of repeated continental colonizations by muroid rodents. </w:t>
      </w:r>
      <w:r w:rsidRPr="00B52F40">
        <w:rPr>
          <w:i/>
        </w:rPr>
        <w:t>Syst Biol</w:t>
      </w:r>
      <w:r w:rsidRPr="00B52F40">
        <w:t>. 62:837-864.</w:t>
      </w:r>
    </w:p>
    <w:p w14:paraId="0C0885D4" w14:textId="77777777" w:rsidR="00B52F40" w:rsidRPr="00B52F40" w:rsidRDefault="00B52F40" w:rsidP="00B52F40">
      <w:pPr>
        <w:pStyle w:val="EndNoteBibliography"/>
        <w:spacing w:after="0"/>
        <w:ind w:left="720" w:hanging="720"/>
      </w:pPr>
      <w:r w:rsidRPr="00B52F40">
        <w:t xml:space="preserve">Schliep KP. 2011. Phangorn: Phylogenetic analysis in r. </w:t>
      </w:r>
      <w:r w:rsidRPr="00B52F40">
        <w:rPr>
          <w:i/>
        </w:rPr>
        <w:t>Bioinformatics</w:t>
      </w:r>
      <w:r w:rsidRPr="00B52F40">
        <w:t>. 27:592-593.</w:t>
      </w:r>
    </w:p>
    <w:p w14:paraId="31F95A85" w14:textId="77777777" w:rsidR="00B52F40" w:rsidRPr="00B52F40" w:rsidRDefault="00B52F40" w:rsidP="00B52F40">
      <w:pPr>
        <w:pStyle w:val="EndNoteBibliography"/>
        <w:spacing w:after="0"/>
        <w:ind w:left="720" w:hanging="720"/>
      </w:pPr>
      <w:r w:rsidRPr="00B52F40">
        <w:t xml:space="preserve">Serizawa K, Suzuki H, Tsuchiya K. 2000. A phylogenetic view on species radiation in apodemus inferred from variation of nuclear and mitochondrial genes. </w:t>
      </w:r>
      <w:r w:rsidRPr="00B52F40">
        <w:rPr>
          <w:i/>
        </w:rPr>
        <w:t>Biochem Genet</w:t>
      </w:r>
      <w:r w:rsidRPr="00B52F40">
        <w:t>. 38:27-40.</w:t>
      </w:r>
    </w:p>
    <w:p w14:paraId="4A7589C7" w14:textId="77777777" w:rsidR="00B52F40" w:rsidRPr="00B52F40" w:rsidRDefault="00B52F40" w:rsidP="00B52F40">
      <w:pPr>
        <w:pStyle w:val="EndNoteBibliography"/>
        <w:spacing w:after="0"/>
        <w:ind w:left="720" w:hanging="720"/>
      </w:pPr>
      <w:r w:rsidRPr="00B52F40">
        <w:t xml:space="preserve">Shifman S, Bell JT, Copley RR, Taylor MS, Williams RW, Mott R, Flint J. 2006. A high-resolution single nucleotide polymorphism genetic map of the mouse genome. </w:t>
      </w:r>
      <w:r w:rsidRPr="00B52F40">
        <w:rPr>
          <w:i/>
        </w:rPr>
        <w:t>PLoS Biol</w:t>
      </w:r>
      <w:r w:rsidRPr="00B52F40">
        <w:t>. 4:e395.</w:t>
      </w:r>
    </w:p>
    <w:p w14:paraId="714EB270" w14:textId="77777777" w:rsidR="00B52F40" w:rsidRPr="00B52F40" w:rsidRDefault="00B52F40" w:rsidP="00B52F40">
      <w:pPr>
        <w:pStyle w:val="EndNoteBibliography"/>
        <w:spacing w:after="0"/>
        <w:ind w:left="720" w:hanging="720"/>
      </w:pPr>
      <w:r w:rsidRPr="00B52F40">
        <w:t xml:space="preserve">Smagulova F, Gregoretti IV, Brick K, Khil P, Camerini-Otero RD, Petukhova GV. 2011. Genome-wide analysis reveals novel molecular features of mouse recombination hotspots. </w:t>
      </w:r>
      <w:r w:rsidRPr="00B52F40">
        <w:rPr>
          <w:i/>
        </w:rPr>
        <w:t>Nature</w:t>
      </w:r>
      <w:r w:rsidRPr="00B52F40">
        <w:t>. 472:375-378.</w:t>
      </w:r>
    </w:p>
    <w:p w14:paraId="1069D84C" w14:textId="280A7484" w:rsidR="00B52F40" w:rsidRPr="00B52F40" w:rsidRDefault="00B52F40" w:rsidP="00B52F40">
      <w:pPr>
        <w:pStyle w:val="EndNoteBibliography"/>
        <w:spacing w:after="0"/>
        <w:ind w:left="720" w:hanging="720"/>
      </w:pPr>
      <w:r w:rsidRPr="00B52F40">
        <w:t xml:space="preserve">Repeatmasker open-4.0 [Internet]. 2013-2015. Available from </w:t>
      </w:r>
      <w:hyperlink r:id="rId17" w:history="1">
        <w:r w:rsidRPr="00B52F40">
          <w:rPr>
            <w:rStyle w:val="Hyperlink"/>
          </w:rPr>
          <w:t>http://www.repeatmasker.org</w:t>
        </w:r>
      </w:hyperlink>
      <w:r w:rsidRPr="00B52F40">
        <w:t>.</w:t>
      </w:r>
    </w:p>
    <w:p w14:paraId="34EFBAA0" w14:textId="77777777" w:rsidR="00B52F40" w:rsidRPr="00B52F40" w:rsidRDefault="00B52F40" w:rsidP="00B52F40">
      <w:pPr>
        <w:pStyle w:val="EndNoteBibliography"/>
        <w:spacing w:after="0"/>
        <w:ind w:left="720" w:hanging="720"/>
      </w:pPr>
      <w:r w:rsidRPr="00B52F40">
        <w:t xml:space="preserve">Smith JM, Haigh J. 1974. The hitch-hiking effect of a favourable gene. </w:t>
      </w:r>
      <w:r w:rsidRPr="00B52F40">
        <w:rPr>
          <w:i/>
        </w:rPr>
        <w:t>Genet Res</w:t>
      </w:r>
      <w:r w:rsidRPr="00B52F40">
        <w:t>. 23:23-35.</w:t>
      </w:r>
    </w:p>
    <w:p w14:paraId="2C453253" w14:textId="77777777" w:rsidR="00B52F40" w:rsidRPr="00B52F40" w:rsidRDefault="00B52F40" w:rsidP="00B52F40">
      <w:pPr>
        <w:pStyle w:val="EndNoteBibliography"/>
        <w:spacing w:after="0"/>
        <w:ind w:left="720" w:hanging="720"/>
      </w:pPr>
      <w:r w:rsidRPr="00B52F40">
        <w:t xml:space="preserve">Smith MD, Wertheim JO, Weaver S, Murrell B, Scheffler K, Kosakovsky Pond SL. 2015a. Less is more: An adaptive branch-site random effects model for efficient detection of episodic diversifying selection. </w:t>
      </w:r>
      <w:r w:rsidRPr="00B52F40">
        <w:rPr>
          <w:i/>
        </w:rPr>
        <w:t>Mol Biol Evol</w:t>
      </w:r>
      <w:r w:rsidRPr="00B52F40">
        <w:t>. 32:1342-1353.</w:t>
      </w:r>
    </w:p>
    <w:p w14:paraId="55BC7F64" w14:textId="77777777" w:rsidR="00B52F40" w:rsidRPr="00B52F40" w:rsidRDefault="00B52F40" w:rsidP="00B52F40">
      <w:pPr>
        <w:pStyle w:val="EndNoteBibliography"/>
        <w:spacing w:after="0"/>
        <w:ind w:left="720" w:hanging="720"/>
      </w:pPr>
      <w:r w:rsidRPr="00B52F40">
        <w:t xml:space="preserve">Smith SA, Brown JW, Walker JF. 2018. So many genes, so little time: A practical approach to divergence-time estimation in the genomic era. </w:t>
      </w:r>
      <w:r w:rsidRPr="00B52F40">
        <w:rPr>
          <w:i/>
        </w:rPr>
        <w:t>PLoS One</w:t>
      </w:r>
      <w:r w:rsidRPr="00B52F40">
        <w:t>. 13:e0197433.</w:t>
      </w:r>
    </w:p>
    <w:p w14:paraId="4C0A6E9C" w14:textId="77777777" w:rsidR="00B52F40" w:rsidRPr="00B52F40" w:rsidRDefault="00B52F40" w:rsidP="00B52F40">
      <w:pPr>
        <w:pStyle w:val="EndNoteBibliography"/>
        <w:spacing w:after="0"/>
        <w:ind w:left="720" w:hanging="720"/>
      </w:pPr>
      <w:r w:rsidRPr="00B52F40">
        <w:t xml:space="preserve">Smith SA, Moore MJ, Brown JW, Yang Y. 2015b. Analysis of phylogenomic datasets reveals conflict, concordance, and gene duplications with examples from animals and plants. </w:t>
      </w:r>
      <w:r w:rsidRPr="00B52F40">
        <w:rPr>
          <w:i/>
        </w:rPr>
        <w:t>BMC Evol Biol</w:t>
      </w:r>
      <w:r w:rsidRPr="00B52F40">
        <w:t>. 15:150.</w:t>
      </w:r>
    </w:p>
    <w:p w14:paraId="012BF587" w14:textId="77777777" w:rsidR="00B52F40" w:rsidRPr="00B52F40" w:rsidRDefault="00B52F40" w:rsidP="00B52F40">
      <w:pPr>
        <w:pStyle w:val="EndNoteBibliography"/>
        <w:spacing w:after="0"/>
        <w:ind w:left="720" w:hanging="720"/>
      </w:pPr>
      <w:r w:rsidRPr="00B52F40">
        <w:lastRenderedPageBreak/>
        <w:t xml:space="preserve">Solis-Lemus C, Ane C. 2016. Inferring phylogenetic networks with maximum pseudolikelihood under incomplete lineage sorting. </w:t>
      </w:r>
      <w:r w:rsidRPr="00B52F40">
        <w:rPr>
          <w:i/>
        </w:rPr>
        <w:t>PLoS Genet</w:t>
      </w:r>
      <w:r w:rsidRPr="00B52F40">
        <w:t>. 12:e1005896.</w:t>
      </w:r>
    </w:p>
    <w:p w14:paraId="0140307B" w14:textId="77777777" w:rsidR="00B52F40" w:rsidRPr="00B52F40" w:rsidRDefault="00B52F40" w:rsidP="00B52F40">
      <w:pPr>
        <w:pStyle w:val="EndNoteBibliography"/>
        <w:spacing w:after="0"/>
        <w:ind w:left="720" w:hanging="720"/>
      </w:pPr>
      <w:r w:rsidRPr="00B52F40">
        <w:t xml:space="preserve">Solis-Lemus C, Bastide P, Ane C. 2017. Phylonetworks: A package for phylogenetic networks. </w:t>
      </w:r>
      <w:r w:rsidRPr="00B52F40">
        <w:rPr>
          <w:i/>
        </w:rPr>
        <w:t>Mol Biol Evol</w:t>
      </w:r>
      <w:r w:rsidRPr="00B52F40">
        <w:t>. 34:3292-3298.</w:t>
      </w:r>
    </w:p>
    <w:p w14:paraId="2CE516DE" w14:textId="77777777" w:rsidR="00B52F40" w:rsidRPr="00B52F40" w:rsidRDefault="00B52F40" w:rsidP="00B52F40">
      <w:pPr>
        <w:pStyle w:val="EndNoteBibliography"/>
        <w:spacing w:after="0"/>
        <w:ind w:left="720" w:hanging="720"/>
      </w:pPr>
      <w:r w:rsidRPr="00B52F40">
        <w:t xml:space="preserve">Stanyon R, Yang F, Cavagna P, O'Brien P, Bagga M, Ferguson-Smith M, Wienberg J. 1999. Animal cytogenetics and comparative mapping-reciprocal chromosome painting shows that genomic rearrangement between rat and mouse proceeds ten times faster than between humans and cats. </w:t>
      </w:r>
      <w:r w:rsidRPr="00B52F40">
        <w:rPr>
          <w:i/>
        </w:rPr>
        <w:t>Cytogenetics and Cell Genetics</w:t>
      </w:r>
      <w:r w:rsidRPr="00B52F40">
        <w:t>. 84:150-155.</w:t>
      </w:r>
    </w:p>
    <w:p w14:paraId="16B9111D" w14:textId="77777777" w:rsidR="00B52F40" w:rsidRPr="00B52F40" w:rsidRDefault="00B52F40" w:rsidP="00B52F40">
      <w:pPr>
        <w:pStyle w:val="EndNoteBibliography"/>
        <w:spacing w:after="0"/>
        <w:ind w:left="720" w:hanging="720"/>
      </w:pPr>
      <w:r w:rsidRPr="00B52F40">
        <w:t xml:space="preserve">Steppan S, Adkins R, Anderson J. 2004. Phylogeny and divergence-date estimates of rapid radiations in muroid rodents based on multiple nuclear genes. </w:t>
      </w:r>
      <w:r w:rsidRPr="00B52F40">
        <w:rPr>
          <w:i/>
        </w:rPr>
        <w:t>Syst Biol</w:t>
      </w:r>
      <w:r w:rsidRPr="00B52F40">
        <w:t>. 53:533-553.</w:t>
      </w:r>
    </w:p>
    <w:p w14:paraId="79A883A9" w14:textId="77777777" w:rsidR="00B52F40" w:rsidRPr="00B52F40" w:rsidRDefault="00B52F40" w:rsidP="00B52F40">
      <w:pPr>
        <w:pStyle w:val="EndNoteBibliography"/>
        <w:spacing w:after="0"/>
        <w:ind w:left="720" w:hanging="720"/>
      </w:pPr>
      <w:r w:rsidRPr="00B52F40">
        <w:t xml:space="preserve">Steppan SJ, Adkins RM, Spinks PQ, Hale C. 2005. Multigene phylogeny of the old world mice, murinae, reveals distinct geographic lineages and the declining utility of mitochondrial genes compared to nuclear genes. </w:t>
      </w:r>
      <w:r w:rsidRPr="00B52F40">
        <w:rPr>
          <w:i/>
        </w:rPr>
        <w:t>Mol Phylogenet Evol</w:t>
      </w:r>
      <w:r w:rsidRPr="00B52F40">
        <w:t>. 37:370-388.</w:t>
      </w:r>
    </w:p>
    <w:p w14:paraId="1B880CEF" w14:textId="77777777" w:rsidR="00B52F40" w:rsidRPr="00B52F40" w:rsidRDefault="00B52F40" w:rsidP="00B52F40">
      <w:pPr>
        <w:pStyle w:val="EndNoteBibliography"/>
        <w:spacing w:after="0"/>
        <w:ind w:left="720" w:hanging="720"/>
      </w:pPr>
      <w:r w:rsidRPr="00B52F40">
        <w:t xml:space="preserve">Steppan SJ, Schenk JJ. 2017. Muroid rodent phylogenetics: 900-species tree reveals increasing diversification rates. </w:t>
      </w:r>
      <w:r w:rsidRPr="00B52F40">
        <w:rPr>
          <w:i/>
        </w:rPr>
        <w:t>PLoS One</w:t>
      </w:r>
      <w:r w:rsidRPr="00B52F40">
        <w:t>. 12:e0183070.</w:t>
      </w:r>
    </w:p>
    <w:p w14:paraId="136E929E" w14:textId="77777777" w:rsidR="00B52F40" w:rsidRPr="00B52F40" w:rsidRDefault="00B52F40" w:rsidP="00B52F40">
      <w:pPr>
        <w:pStyle w:val="EndNoteBibliography"/>
        <w:spacing w:after="0"/>
        <w:ind w:left="720" w:hanging="720"/>
      </w:pPr>
      <w:r w:rsidRPr="00B52F40">
        <w:t xml:space="preserve">Sun C, Huang J, Wang Y, Zhao X, Su L, Thomas GWC, Zhao M, Zhang X, Jungreis I, Kellis M, et al. 2021. Genus-wide characterization of bumblebee genomes provides insights into their evolution and variation in ecological and behavioral traits. </w:t>
      </w:r>
      <w:r w:rsidRPr="00B52F40">
        <w:rPr>
          <w:i/>
        </w:rPr>
        <w:t>Mol Biol Evol</w:t>
      </w:r>
      <w:r w:rsidRPr="00B52F40">
        <w:t>. 38:486-501.</w:t>
      </w:r>
    </w:p>
    <w:p w14:paraId="37630B1C" w14:textId="77777777" w:rsidR="00B52F40" w:rsidRPr="00B52F40" w:rsidRDefault="00B52F40" w:rsidP="00B52F40">
      <w:pPr>
        <w:pStyle w:val="EndNoteBibliography"/>
        <w:spacing w:after="0"/>
        <w:ind w:left="720" w:hanging="720"/>
      </w:pPr>
      <w:r w:rsidRPr="00B52F40">
        <w:t xml:space="preserve">Suzuki H, Shimada T, Terashima M, Tsuchiya K, Aplin K. 2004. Temporal, spatial, and ecological modes of evolution of eurasian mus based on mitochondrial and nuclear gene sequences. </w:t>
      </w:r>
      <w:r w:rsidRPr="00B52F40">
        <w:rPr>
          <w:i/>
        </w:rPr>
        <w:t>Mol Phylogenet Evol</w:t>
      </w:r>
      <w:r w:rsidRPr="00B52F40">
        <w:t>. 33:626-646.</w:t>
      </w:r>
    </w:p>
    <w:p w14:paraId="48034E1C" w14:textId="77777777" w:rsidR="00B52F40" w:rsidRPr="00B52F40" w:rsidRDefault="00B52F40" w:rsidP="00B52F40">
      <w:pPr>
        <w:pStyle w:val="EndNoteBibliography"/>
        <w:spacing w:after="0"/>
        <w:ind w:left="720" w:hanging="720"/>
      </w:pPr>
      <w:r w:rsidRPr="00B52F40">
        <w:t>Tange O. 2018. Gnu parallel.</w:t>
      </w:r>
    </w:p>
    <w:p w14:paraId="22D37A2E" w14:textId="77777777" w:rsidR="00B52F40" w:rsidRPr="00B52F40" w:rsidRDefault="00B52F40" w:rsidP="00B52F40">
      <w:pPr>
        <w:pStyle w:val="EndNoteBibliography"/>
        <w:spacing w:after="0"/>
        <w:ind w:left="720" w:hanging="720"/>
      </w:pPr>
      <w:r w:rsidRPr="00B52F40">
        <w:t xml:space="preserve">To TH, Jung M, Lycett S, Gascuel O. 2016. Fast dating using least-squares criteria and algorithms. </w:t>
      </w:r>
      <w:r w:rsidRPr="00B52F40">
        <w:rPr>
          <w:i/>
        </w:rPr>
        <w:t>Syst Biol</w:t>
      </w:r>
      <w:r w:rsidRPr="00B52F40">
        <w:t>. 65:82-97.</w:t>
      </w:r>
    </w:p>
    <w:p w14:paraId="7E192DEB" w14:textId="77777777" w:rsidR="00B52F40" w:rsidRPr="00B52F40" w:rsidRDefault="00B52F40" w:rsidP="00B52F40">
      <w:pPr>
        <w:pStyle w:val="EndNoteBibliography"/>
        <w:spacing w:after="0"/>
        <w:ind w:left="720" w:hanging="720"/>
      </w:pPr>
      <w:r w:rsidRPr="00B52F40">
        <w:t xml:space="preserve">Vaidya G, Lohman DJ, Meier R. 2011. Sequencematrix: Concatenation software for the fast assembly of multi-gene datasets with character set and codon information. </w:t>
      </w:r>
      <w:r w:rsidRPr="00B52F40">
        <w:rPr>
          <w:i/>
        </w:rPr>
        <w:t>Cladistics</w:t>
      </w:r>
      <w:r w:rsidRPr="00B52F40">
        <w:t>. 27:171-180.</w:t>
      </w:r>
    </w:p>
    <w:p w14:paraId="5A79B0B2" w14:textId="77777777" w:rsidR="00B52F40" w:rsidRPr="00B52F40" w:rsidRDefault="00B52F40" w:rsidP="00B52F40">
      <w:pPr>
        <w:pStyle w:val="EndNoteBibliography"/>
        <w:spacing w:after="0"/>
        <w:ind w:left="720" w:hanging="720"/>
      </w:pPr>
      <w:r w:rsidRPr="00B52F40">
        <w:t xml:space="preserve">van der Valk T, Pecnerova P, Diez-Del-Molino D, Bergstrom A, Oppenheimer J, Hartmann S, Xenikoudakis G, Thomas JA, Dehasque M, Saglican E, et al. 2021. Million-year-old DNA sheds light on the genomic history of mammoths. </w:t>
      </w:r>
      <w:r w:rsidRPr="00B52F40">
        <w:rPr>
          <w:i/>
        </w:rPr>
        <w:t>Nature</w:t>
      </w:r>
      <w:r w:rsidRPr="00B52F40">
        <w:t>. 591:265-269.</w:t>
      </w:r>
    </w:p>
    <w:p w14:paraId="30F05081" w14:textId="77777777" w:rsidR="00B52F40" w:rsidRPr="00B52F40" w:rsidRDefault="00B52F40" w:rsidP="00B52F40">
      <w:pPr>
        <w:pStyle w:val="EndNoteBibliography"/>
        <w:spacing w:after="0"/>
        <w:ind w:left="720" w:hanging="720"/>
      </w:pPr>
      <w:r w:rsidRPr="00B52F40">
        <w:t xml:space="preserve">Vanderpool D, Minh BQ, Lanfear R, Hughes D, Murali S, Harris RA, Raveendran M, Muzny DM, Hibbins MS, Williamson RJ, et al. 2020. Primate phylogenomics uncovers multiple rapid radiations and ancient interspecific introgression. </w:t>
      </w:r>
      <w:r w:rsidRPr="00B52F40">
        <w:rPr>
          <w:i/>
        </w:rPr>
        <w:t>PLoS Biol</w:t>
      </w:r>
      <w:r w:rsidRPr="00B52F40">
        <w:t>. 18:e3000954.</w:t>
      </w:r>
    </w:p>
    <w:p w14:paraId="0BAFF7DF" w14:textId="77777777" w:rsidR="00B52F40" w:rsidRPr="00B52F40" w:rsidRDefault="00B52F40" w:rsidP="00B52F40">
      <w:pPr>
        <w:pStyle w:val="EndNoteBibliography"/>
        <w:spacing w:after="0"/>
        <w:ind w:left="720" w:hanging="720"/>
      </w:pPr>
      <w:r w:rsidRPr="00B52F40">
        <w:t xml:space="preserve">Wang LG, Lam TT, Xu S, Dai Z, Zhou L, Feng T, Guo P, Dunn CW, Jones BR, Bradley T, et al. 2020. Treeio: An r package for phylogenetic tree input and output with richly annotated and associated data. </w:t>
      </w:r>
      <w:r w:rsidRPr="00B52F40">
        <w:rPr>
          <w:i/>
        </w:rPr>
        <w:t>Mol Biol Evol</w:t>
      </w:r>
      <w:r w:rsidRPr="00B52F40">
        <w:t>. 37:599-603.</w:t>
      </w:r>
    </w:p>
    <w:p w14:paraId="3595C287" w14:textId="77777777" w:rsidR="00B52F40" w:rsidRPr="00B52F40" w:rsidRDefault="00B52F40" w:rsidP="00B52F40">
      <w:pPr>
        <w:pStyle w:val="EndNoteBibliography"/>
        <w:spacing w:after="0"/>
        <w:ind w:left="720" w:hanging="720"/>
      </w:pPr>
      <w:r w:rsidRPr="00B52F40">
        <w:t xml:space="preserve">White MA, Ane C, Dewey CN, Larget BR, Payseur BA. 2009. Fine-scale phylogenetic discordance across the house mouse genome. </w:t>
      </w:r>
      <w:r w:rsidRPr="00B52F40">
        <w:rPr>
          <w:i/>
        </w:rPr>
        <w:t>PLoS Genet</w:t>
      </w:r>
      <w:r w:rsidRPr="00B52F40">
        <w:t>. 5:e1000729.</w:t>
      </w:r>
    </w:p>
    <w:p w14:paraId="40854291" w14:textId="77777777" w:rsidR="00B52F40" w:rsidRPr="00B52F40" w:rsidRDefault="00B52F40" w:rsidP="00B52F40">
      <w:pPr>
        <w:pStyle w:val="EndNoteBibliography"/>
        <w:spacing w:after="0"/>
        <w:ind w:left="720" w:hanging="720"/>
      </w:pPr>
      <w:r w:rsidRPr="00B52F40">
        <w:t xml:space="preserve">Yalcin B, Wong K, Agam A, Goodson M, Keane TM, Gan X, Nellaker C, Goodstadt L, Nicod J, Bhomra A, et al. 2011. Sequence-based characterization of structural variation in the mouse genome. </w:t>
      </w:r>
      <w:r w:rsidRPr="00B52F40">
        <w:rPr>
          <w:i/>
        </w:rPr>
        <w:t>Nature</w:t>
      </w:r>
      <w:r w:rsidRPr="00B52F40">
        <w:t>. 477:326-329.</w:t>
      </w:r>
    </w:p>
    <w:p w14:paraId="5EBBA9E0" w14:textId="77777777" w:rsidR="00B52F40" w:rsidRPr="00B52F40" w:rsidRDefault="00B52F40" w:rsidP="00B52F40">
      <w:pPr>
        <w:pStyle w:val="EndNoteBibliography"/>
        <w:spacing w:after="0"/>
        <w:ind w:left="720" w:hanging="720"/>
      </w:pPr>
      <w:r w:rsidRPr="00B52F40">
        <w:t xml:space="preserve">Yang Z. 2007. Paml 4: Phylogenetic analysis by maximum likelihood. </w:t>
      </w:r>
      <w:r w:rsidRPr="00B52F40">
        <w:rPr>
          <w:i/>
        </w:rPr>
        <w:t>Mol Biol Evol</w:t>
      </w:r>
      <w:r w:rsidRPr="00B52F40">
        <w:t>. 24:1586-1591.</w:t>
      </w:r>
    </w:p>
    <w:p w14:paraId="161BFC8F" w14:textId="77777777" w:rsidR="00B52F40" w:rsidRPr="00B52F40" w:rsidRDefault="00B52F40" w:rsidP="00B52F40">
      <w:pPr>
        <w:pStyle w:val="EndNoteBibliography"/>
        <w:spacing w:after="0"/>
        <w:ind w:left="720" w:hanging="720"/>
      </w:pPr>
      <w:r w:rsidRPr="00B52F40">
        <w:t xml:space="preserve">Yekutieli D, Benjamini Y. 1999. Resampling-based false discovery rate controlling multiple test procedures for correlated test statistics. </w:t>
      </w:r>
      <w:r w:rsidRPr="00B52F40">
        <w:rPr>
          <w:i/>
        </w:rPr>
        <w:t>Journal of Statistical Planning and Inference</w:t>
      </w:r>
      <w:r w:rsidRPr="00B52F40">
        <w:t>. 82:171-196.</w:t>
      </w:r>
    </w:p>
    <w:p w14:paraId="15AB7AD9" w14:textId="77777777" w:rsidR="00B52F40" w:rsidRPr="00B52F40" w:rsidRDefault="00B52F40" w:rsidP="00B52F40">
      <w:pPr>
        <w:pStyle w:val="EndNoteBibliography"/>
        <w:spacing w:after="0"/>
        <w:ind w:left="720" w:hanging="720"/>
      </w:pPr>
      <w:r w:rsidRPr="00B52F40">
        <w:t xml:space="preserve">Yu G. 2020. Using ggtree to visualize data on tree-like structures. </w:t>
      </w:r>
      <w:r w:rsidRPr="00B52F40">
        <w:rPr>
          <w:i/>
        </w:rPr>
        <w:t>Curr Protoc Bioinformatics</w:t>
      </w:r>
      <w:r w:rsidRPr="00B52F40">
        <w:t>. 69:e96.</w:t>
      </w:r>
    </w:p>
    <w:p w14:paraId="53DE269F" w14:textId="77777777" w:rsidR="00B52F40" w:rsidRPr="00B52F40" w:rsidRDefault="00B52F40" w:rsidP="00B52F40">
      <w:pPr>
        <w:pStyle w:val="EndNoteBibliography"/>
        <w:spacing w:after="0"/>
        <w:ind w:left="720" w:hanging="720"/>
      </w:pPr>
      <w:r w:rsidRPr="00B52F40">
        <w:t xml:space="preserve">Yu G, Smith DK, Zhu H, Guan Y, Lam TT-Y. 2017. Ggtree: An r package for visualization and annotation of phylogenetic trees with their covariates and other associated data. </w:t>
      </w:r>
      <w:r w:rsidRPr="00B52F40">
        <w:rPr>
          <w:i/>
        </w:rPr>
        <w:t>Methods in Ecology and Evolution</w:t>
      </w:r>
      <w:r w:rsidRPr="00B52F40">
        <w:t>. 8:28-36.</w:t>
      </w:r>
    </w:p>
    <w:p w14:paraId="331DD1C9" w14:textId="77777777" w:rsidR="00B52F40" w:rsidRPr="00B52F40" w:rsidRDefault="00B52F40" w:rsidP="00B52F40">
      <w:pPr>
        <w:pStyle w:val="EndNoteBibliography"/>
        <w:ind w:left="720" w:hanging="720"/>
      </w:pPr>
      <w:r w:rsidRPr="00B52F40">
        <w:lastRenderedPageBreak/>
        <w:t xml:space="preserve">Zhang C, Rabiee M, Sayyari E, Mirarab S. 2018. Astral-iii: Polynomial time species tree reconstruction from partially resolved gene trees. </w:t>
      </w:r>
      <w:r w:rsidRPr="00B52F40">
        <w:rPr>
          <w:i/>
        </w:rPr>
        <w:t>BMC Bioinformatics</w:t>
      </w:r>
      <w:r w:rsidRPr="00B52F40">
        <w:t>. 19:153.</w:t>
      </w:r>
    </w:p>
    <w:p w14:paraId="4E5B64FE" w14:textId="1DE69CE5" w:rsidR="00E56D9A" w:rsidRPr="00197A2B" w:rsidRDefault="009418B1" w:rsidP="007E7634">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2110A30F" w14:textId="6DE1775D" w:rsidR="007E7634" w:rsidRPr="00197A2B" w:rsidRDefault="007E7634">
      <w:pPr>
        <w:rPr>
          <w:rFonts w:ascii="Times New Roman" w:hAnsi="Times New Roman" w:cs="Times New Roman"/>
          <w:b/>
          <w:bCs/>
          <w:sz w:val="24"/>
          <w:szCs w:val="24"/>
        </w:rPr>
      </w:pPr>
    </w:p>
    <w:sectPr w:rsidR="007E7634" w:rsidRPr="00197A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omas, Gregg" w:date="2022-11-14T10:17:00Z" w:initials="TG">
    <w:p w14:paraId="56DB216C" w14:textId="77777777" w:rsidR="003D23AB" w:rsidRDefault="003D23AB" w:rsidP="001E1D06">
      <w:pPr>
        <w:pStyle w:val="CommentText"/>
      </w:pPr>
      <w:r>
        <w:rPr>
          <w:rStyle w:val="CommentReference"/>
        </w:rPr>
        <w:annotationRef/>
      </w:r>
      <w:r>
        <w:t>What is whitelist?</w:t>
      </w:r>
    </w:p>
  </w:comment>
  <w:comment w:id="4" w:author="Thomas, Gregg" w:date="2022-11-14T10:17:00Z" w:initials="TG">
    <w:p w14:paraId="4611B251" w14:textId="77777777" w:rsidR="003D23AB" w:rsidRDefault="003D23AB" w:rsidP="006A1021">
      <w:pPr>
        <w:pStyle w:val="CommentText"/>
      </w:pPr>
      <w:r>
        <w:rPr>
          <w:rStyle w:val="CommentReference"/>
        </w:rPr>
        <w:annotationRef/>
      </w:r>
      <w:r>
        <w:t>Is LongRanger an assembler or a mapper?</w:t>
      </w:r>
    </w:p>
  </w:comment>
  <w:comment w:id="2" w:author="Thomas, Gregg [2]" w:date="2023-08-04T11:21:00Z" w:initials="TG">
    <w:p w14:paraId="17BD3BDE" w14:textId="77777777" w:rsidR="00D014B3" w:rsidRDefault="00D014B3" w:rsidP="001025FD">
      <w:pPr>
        <w:pStyle w:val="CommentText"/>
      </w:pPr>
      <w:r>
        <w:rPr>
          <w:rStyle w:val="CommentReference"/>
        </w:rPr>
        <w:annotationRef/>
      </w:r>
      <w:r>
        <w:t>We aren't using the LongRanger assemblies now for anything as far as I know</w:t>
      </w:r>
    </w:p>
  </w:comment>
  <w:comment w:id="11" w:author="Thomas, Gregg [2]" w:date="2023-08-04T11:20:00Z" w:initials="TG">
    <w:p w14:paraId="3A8A46D8" w14:textId="04F40F08" w:rsidR="00D014B3" w:rsidRDefault="00D014B3" w:rsidP="008B5AC0">
      <w:pPr>
        <w:pStyle w:val="CommentText"/>
      </w:pPr>
      <w:r>
        <w:rPr>
          <w:rStyle w:val="CommentReference"/>
        </w:rPr>
        <w:annotationRef/>
      </w:r>
      <w:r>
        <w:t>Will need to change based on Jon's update</w:t>
      </w:r>
    </w:p>
  </w:comment>
  <w:comment w:id="12" w:author="Thomas, Gregg [2]" w:date="2023-08-04T11:23:00Z" w:initials="TG">
    <w:p w14:paraId="11D518A0" w14:textId="77777777" w:rsidR="00D014B3" w:rsidRDefault="00D014B3" w:rsidP="009D50B8">
      <w:pPr>
        <w:pStyle w:val="CommentText"/>
      </w:pPr>
      <w:r>
        <w:rPr>
          <w:rStyle w:val="CommentReference"/>
        </w:rPr>
        <w:annotationRef/>
      </w:r>
      <w:r>
        <w:t>Jon updates</w:t>
      </w:r>
    </w:p>
  </w:comment>
  <w:comment w:id="13" w:author="Thomas, Gregg [2]" w:date="2023-08-04T11:23:00Z" w:initials="TG">
    <w:p w14:paraId="1D6F55B4" w14:textId="77777777" w:rsidR="00D014B3" w:rsidRDefault="00D014B3" w:rsidP="0017233A">
      <w:pPr>
        <w:pStyle w:val="CommentText"/>
      </w:pPr>
      <w:r>
        <w:rPr>
          <w:rStyle w:val="CommentReference"/>
        </w:rPr>
        <w:annotationRef/>
      </w:r>
      <w:r>
        <w:t>Jon updates</w:t>
      </w:r>
    </w:p>
  </w:comment>
  <w:comment w:id="14" w:author="Thomas, Gregg [2]" w:date="2023-08-04T11:23:00Z" w:initials="TG">
    <w:p w14:paraId="00403038" w14:textId="77777777" w:rsidR="00D014B3" w:rsidRDefault="00D014B3" w:rsidP="00C75106">
      <w:pPr>
        <w:pStyle w:val="CommentText"/>
      </w:pPr>
      <w:r>
        <w:rPr>
          <w:rStyle w:val="CommentReference"/>
        </w:rPr>
        <w:annotationRef/>
      </w:r>
      <w:r>
        <w:t>Jon updates</w:t>
      </w:r>
    </w:p>
  </w:comment>
  <w:comment w:id="58" w:author="Thomas, Gregg W.C." w:date="2022-04-05T11:48:00Z" w:initials="TGW">
    <w:p w14:paraId="293461A2" w14:textId="643B244A" w:rsidR="00C10680" w:rsidRDefault="00C10680">
      <w:pPr>
        <w:pStyle w:val="CommentText"/>
      </w:pPr>
      <w:r>
        <w:rPr>
          <w:rStyle w:val="CommentReference"/>
        </w:rPr>
        <w:annotationRef/>
      </w:r>
      <w:r>
        <w:t>We just need to make it very clear that the tree in Fig. S1 is NOT our result</w:t>
      </w:r>
    </w:p>
    <w:p w14:paraId="5CD0FB9D" w14:textId="77777777" w:rsidR="00C10680" w:rsidRDefault="00C10680">
      <w:pPr>
        <w:pStyle w:val="CommentText"/>
      </w:pPr>
    </w:p>
    <w:p w14:paraId="5F1F628F" w14:textId="5EEFBA31" w:rsidR="00C10680" w:rsidRDefault="00C10680">
      <w:pPr>
        <w:pStyle w:val="CommentText"/>
      </w:pPr>
      <w:r>
        <w:t>It actually may be better to have the two trees side-by-side, with the differences highlighted. I think Jon had something like this in some of his slides?</w:t>
      </w:r>
    </w:p>
  </w:comment>
  <w:comment w:id="59" w:author="Jonathan Hughes" w:date="2022-08-07T18:09:00Z" w:initials="JH">
    <w:p w14:paraId="50F00AF0" w14:textId="77777777" w:rsidR="00C10680" w:rsidRDefault="00C10680" w:rsidP="00455506">
      <w:pPr>
        <w:pStyle w:val="CommentText"/>
      </w:pPr>
      <w:r>
        <w:rPr>
          <w:rStyle w:val="CommentReference"/>
        </w:rPr>
        <w:annotationRef/>
      </w:r>
      <w:r>
        <w:rPr>
          <w:lang w:val="en-GB"/>
        </w:rPr>
        <w:t>I'll create a figure incorporating your suggestions (here and throughout) asap</w:t>
      </w:r>
    </w:p>
  </w:comment>
  <w:comment w:id="60" w:author="Jonathan Hughes" w:date="2022-09-22T19:09:00Z" w:initials="JH">
    <w:p w14:paraId="6FE34CE8" w14:textId="77777777" w:rsidR="00232CAF" w:rsidRDefault="00232CAF" w:rsidP="004D2EC8">
      <w:pPr>
        <w:pStyle w:val="CommentText"/>
      </w:pPr>
      <w:r>
        <w:rPr>
          <w:rStyle w:val="CommentReference"/>
        </w:rPr>
        <w:annotationRef/>
      </w:r>
      <w:r>
        <w:rPr>
          <w:lang w:val="en-GB"/>
        </w:rPr>
        <w:t>Cophyloplot attached to email. Draft caption: Reference topology of expected relationships based on Steppan and Schenk, 2017 (left), compared to our topology inferred from concatenated UCE loci (Right; Fig. 1). Lines between the two phylogenies indicate conflicting relationships among the Apodemini, Otomyini, and Hydromyini. Figure generated with the cophyloplot() function in the R package ape (Paradis and Schliep, 2019).</w:t>
      </w:r>
    </w:p>
  </w:comment>
  <w:comment w:id="61" w:author="Thomas, Gregg W.C." w:date="2022-10-06T10:54:00Z" w:initials="TGW">
    <w:p w14:paraId="395FD584" w14:textId="77777777" w:rsidR="001F7F91" w:rsidRDefault="001F7F91" w:rsidP="00366A63">
      <w:pPr>
        <w:pStyle w:val="CommentText"/>
      </w:pPr>
      <w:r>
        <w:rPr>
          <w:rStyle w:val="CommentReference"/>
        </w:rPr>
        <w:annotationRef/>
      </w:r>
      <w:r>
        <w:t>Great! Some minor suggestions:</w:t>
      </w:r>
      <w:r>
        <w:br/>
        <w:t>1. I would just say "Topology from" instead of "Reference topology adapted from"</w:t>
      </w:r>
      <w:r>
        <w:br/>
        <w:t>2. If possible, just make these cladograms since we only care about the topology here</w:t>
      </w:r>
    </w:p>
  </w:comment>
  <w:comment w:id="62" w:author="Thomas, Gregg" w:date="2022-11-09T17:05:00Z" w:initials="TG">
    <w:p w14:paraId="390D6C19" w14:textId="77777777" w:rsidR="00587F19" w:rsidRDefault="00A709D0" w:rsidP="00BD78B1">
      <w:pPr>
        <w:pStyle w:val="CommentText"/>
      </w:pPr>
      <w:r>
        <w:rPr>
          <w:rStyle w:val="CommentReference"/>
        </w:rPr>
        <w:annotationRef/>
      </w:r>
      <w:r w:rsidR="00587F19">
        <w:t>Should we exclude these from the next sections? This does not affect the feature results (Fig 5)</w:t>
      </w:r>
    </w:p>
  </w:comment>
  <w:comment w:id="63" w:author="Thomas, Gregg" w:date="2022-11-09T17:04:00Z" w:initials="TG">
    <w:p w14:paraId="13A2748D" w14:textId="71D9ADF2" w:rsidR="00A709D0" w:rsidRDefault="00A709D0" w:rsidP="00AF5CBD">
      <w:pPr>
        <w:pStyle w:val="CommentText"/>
      </w:pPr>
      <w:r>
        <w:rPr>
          <w:rStyle w:val="CommentReference"/>
        </w:rPr>
        <w:annotationRef/>
      </w:r>
      <w:r>
        <w:t>Jeff: do you know a citation for this?</w:t>
      </w:r>
    </w:p>
  </w:comment>
  <w:comment w:id="67" w:author="Good, Jeffrey" w:date="2022-09-27T10:33:00Z" w:initials="GJ">
    <w:p w14:paraId="2D6EB10F" w14:textId="2EB76EEE" w:rsidR="00D1794F" w:rsidRDefault="00D1794F" w:rsidP="007E7261">
      <w:r>
        <w:rPr>
          <w:rStyle w:val="CommentReference"/>
        </w:rPr>
        <w:annotationRef/>
      </w:r>
      <w:r>
        <w:rPr>
          <w:sz w:val="20"/>
          <w:szCs w:val="20"/>
        </w:rPr>
        <w:t>check wording here. Are you implying actual evolutionary conflict, or do mean milo-nuclear discordance as a special class of phylogenetic discordance. I do not know of the former playing a role here? Please clarify?</w:t>
      </w:r>
    </w:p>
  </w:comment>
  <w:comment w:id="68" w:author="Thomas, Gregg W.C." w:date="2022-10-12T15:06:00Z" w:initials="TGW">
    <w:p w14:paraId="55A2B025" w14:textId="77777777" w:rsidR="001B1ADC" w:rsidRDefault="001B1ADC" w:rsidP="008C608F">
      <w:pPr>
        <w:pStyle w:val="CommentText"/>
      </w:pPr>
      <w:r>
        <w:rPr>
          <w:rStyle w:val="CommentReference"/>
        </w:rPr>
        <w:annotationRef/>
      </w:r>
      <w:r>
        <w:t>Jon may have a comment on this, but I tried to make it clear that we just mean discordance between mitochondrial and nuclear genes.</w:t>
      </w:r>
    </w:p>
  </w:comment>
  <w:comment w:id="69" w:author="Good, Jeffrey" w:date="2022-09-27T10:57:00Z" w:initials="GJ">
    <w:p w14:paraId="6F385DFB" w14:textId="3D1FB57E" w:rsidR="004B463C" w:rsidRDefault="004B463C" w:rsidP="00AC40EE">
      <w:r>
        <w:rPr>
          <w:rStyle w:val="CommentReference"/>
        </w:rPr>
        <w:annotationRef/>
      </w:r>
      <w:r>
        <w:rPr>
          <w:sz w:val="20"/>
          <w:szCs w:val="20"/>
        </w:rPr>
        <w:t>I am not understanding the arguments here. I think I am confused on which aspect of discordance your are talking about — discordance relative to other studies (one species tree versus another) or discordance among UCE in your dataset. Is the disdcordance relative to Chan et al. or are you citing another study that found the same pattern, similar to the ref to Vanderpool.</w:t>
      </w:r>
    </w:p>
    <w:p w14:paraId="607A65C9" w14:textId="77777777" w:rsidR="004B463C" w:rsidRDefault="004B463C" w:rsidP="00AC40EE"/>
    <w:p w14:paraId="20287FD6" w14:textId="77777777" w:rsidR="004B463C" w:rsidRDefault="004B463C" w:rsidP="00AC40EE">
      <w:r>
        <w:rPr>
          <w:sz w:val="20"/>
          <w:szCs w:val="20"/>
        </w:rPr>
        <w:t>Which patterns, and are saying misgivings about the topology you found? This part would benefit from a clearer statement about if you think that your tree is correct and why, relative to previous. As is the take away is unclear.</w:t>
      </w:r>
    </w:p>
  </w:comment>
  <w:comment w:id="70" w:author="Thomas, Gregg W.C." w:date="2022-10-12T15:13:00Z" w:initials="TGW">
    <w:p w14:paraId="5F540D23" w14:textId="77777777" w:rsidR="002F1C0B" w:rsidRDefault="002F1C0B" w:rsidP="001A2BD7">
      <w:pPr>
        <w:pStyle w:val="CommentText"/>
      </w:pPr>
      <w:r>
        <w:rPr>
          <w:rStyle w:val="CommentReference"/>
        </w:rPr>
        <w:annotationRef/>
      </w:r>
      <w:r>
        <w:t>I agree the second sentence highlighted here is unclear and may be unnecessary. I'm not sure what "these patterns" is referring to here. Jon can you try and clear this up?</w:t>
      </w:r>
    </w:p>
  </w:comment>
  <w:comment w:id="71" w:author="Thomas, Gregg W.C." w:date="2022-10-12T15:17:00Z" w:initials="TGW">
    <w:p w14:paraId="5176FBA6" w14:textId="77777777" w:rsidR="002F1C0B" w:rsidRDefault="002F1C0B" w:rsidP="00C77AFB">
      <w:pPr>
        <w:pStyle w:val="CommentText"/>
      </w:pPr>
      <w:r>
        <w:rPr>
          <w:rStyle w:val="CommentReference"/>
        </w:rPr>
        <w:annotationRef/>
      </w:r>
      <w:r>
        <w:t>Jon, does this make sense?</w:t>
      </w:r>
    </w:p>
  </w:comment>
  <w:comment w:id="72" w:author="Good, Jeffrey" w:date="2022-10-28T16:04:00Z" w:initials="GJ">
    <w:p w14:paraId="636BE40C" w14:textId="77777777" w:rsidR="006C1351" w:rsidRDefault="006C1351" w:rsidP="00262D87">
      <w:r>
        <w:rPr>
          <w:rStyle w:val="CommentReference"/>
        </w:rPr>
        <w:annotationRef/>
      </w:r>
      <w:r>
        <w:rPr>
          <w:sz w:val="20"/>
          <w:szCs w:val="20"/>
        </w:rPr>
        <w:t>I don’t follow this. This implies that you did not include rat because they were not co-linear? But that was not it right? There was some sort of bias if I remember right. Regardless, this is not logical. Likely this also happens in the other species, you just can’t tell. Right?</w:t>
      </w:r>
    </w:p>
  </w:comment>
  <w:comment w:id="73" w:author="Good, Jeffrey" w:date="2022-10-28T16:06:00Z" w:initials="GJ">
    <w:p w14:paraId="7DABA955" w14:textId="77777777" w:rsidR="006C1351" w:rsidRDefault="006C1351" w:rsidP="0011020F">
      <w:r>
        <w:rPr>
          <w:rStyle w:val="CommentReference"/>
        </w:rPr>
        <w:annotationRef/>
      </w:r>
      <w:r>
        <w:rPr>
          <w:sz w:val="20"/>
          <w:szCs w:val="20"/>
        </w:rPr>
        <w:t>Or is it a matter of the data treatment I suppose, placing the rat genome in a  way akin to mapping short reads?</w:t>
      </w:r>
    </w:p>
  </w:comment>
  <w:comment w:id="74" w:author="Thomas, Gregg" w:date="2022-11-09T17:12:00Z" w:initials="TG">
    <w:p w14:paraId="40DA9381" w14:textId="77777777" w:rsidR="002061CF" w:rsidRDefault="002061CF">
      <w:pPr>
        <w:pStyle w:val="CommentText"/>
      </w:pPr>
      <w:r>
        <w:rPr>
          <w:rStyle w:val="CommentReference"/>
        </w:rPr>
        <w:annotationRef/>
      </w:r>
      <w:r>
        <w:t>I think short read mapping would actually get us more power to transpose coordinates from mouse to rat since we'd have the redundancy in the reads to help get us past some of the short indels which seem to be causing problems in the whole genome alignment.</w:t>
      </w:r>
    </w:p>
    <w:p w14:paraId="1C59A48A" w14:textId="77777777" w:rsidR="002061CF" w:rsidRDefault="002061CF">
      <w:pPr>
        <w:pStyle w:val="CommentText"/>
      </w:pPr>
    </w:p>
    <w:p w14:paraId="61C963F2" w14:textId="77777777" w:rsidR="002061CF" w:rsidRDefault="002061CF" w:rsidP="0029229F">
      <w:pPr>
        <w:pStyle w:val="CommentText"/>
      </w:pPr>
      <w:r>
        <w:t>Does this make more sense now with the added bit about short distances between aligned chunks?</w:t>
      </w:r>
    </w:p>
  </w:comment>
  <w:comment w:id="75" w:author="Thomas, Gregg W.C." w:date="2022-10-13T13:03:00Z" w:initials="TGW">
    <w:p w14:paraId="2401F7EB" w14:textId="3B72E18E" w:rsidR="00E01A1D" w:rsidRDefault="00E01A1D" w:rsidP="004C3444">
      <w:pPr>
        <w:pStyle w:val="CommentText"/>
      </w:pPr>
      <w:r>
        <w:rPr>
          <w:rStyle w:val="CommentReference"/>
        </w:rPr>
        <w:annotationRef/>
      </w:r>
      <w:r>
        <w:t>See figs/supp/recomb-correlates.png to decide what we want to include here. I'm not super confident in the method I used for SV calling (</w:t>
      </w:r>
      <w:hyperlink r:id="rId1" w:history="1">
        <w:r w:rsidRPr="004C3444">
          <w:rPr>
            <w:rStyle w:val="Hyperlink"/>
          </w:rPr>
          <w:t>https://genomebiology.biomedcentral.com/articles/10.1186/s13059-019-1911-0</w:t>
        </w:r>
      </w:hyperlink>
      <w:r>
        <w:t>), but it was super easy with the output from minimap.</w:t>
      </w:r>
    </w:p>
  </w:comment>
  <w:comment w:id="76" w:author="Thomas, Gregg" w:date="2022-11-09T12:44:00Z" w:initials="TG">
    <w:p w14:paraId="5A1FF653" w14:textId="77777777" w:rsidR="00314783" w:rsidRDefault="00314783" w:rsidP="00475A9A">
      <w:pPr>
        <w:pStyle w:val="CommentText"/>
      </w:pPr>
      <w:r>
        <w:rPr>
          <w:rStyle w:val="CommentReference"/>
        </w:rPr>
        <w:annotationRef/>
      </w:r>
      <w:r>
        <w:t>Why??</w:t>
      </w:r>
    </w:p>
  </w:comment>
  <w:comment w:id="77" w:author="Thomas, Gregg W.C." w:date="2022-10-13T15:10:00Z" w:initials="TGW">
    <w:p w14:paraId="32390A96" w14:textId="77777777" w:rsidR="009D7BC7" w:rsidRDefault="009D7BC7" w:rsidP="005469B1">
      <w:pPr>
        <w:pStyle w:val="CommentText"/>
      </w:pPr>
      <w:r>
        <w:rPr>
          <w:rStyle w:val="CommentReference"/>
        </w:rPr>
        <w:annotationRef/>
      </w:r>
      <w:r>
        <w:t>Anyone else have suggestions for broad phylogenetic projects or early consortia I should check for this?</w:t>
      </w:r>
    </w:p>
  </w:comment>
  <w:comment w:id="78" w:author="Thomas, Gregg W.C." w:date="2022-11-02T17:10:00Z" w:initials="TGW">
    <w:p w14:paraId="2CD02D7E" w14:textId="77777777" w:rsidR="005F1E33" w:rsidRDefault="005F1E33" w:rsidP="00D64C76">
      <w:pPr>
        <w:pStyle w:val="CommentText"/>
      </w:pPr>
      <w:r>
        <w:rPr>
          <w:rStyle w:val="CommentReference"/>
        </w:rPr>
        <w:annotationRef/>
      </w:r>
      <w:r>
        <w:t>Right now two of these are papers I am on so it would be nice to not dunk on myself so much here :D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DB216C" w15:done="0"/>
  <w15:commentEx w15:paraId="4611B251" w15:done="0"/>
  <w15:commentEx w15:paraId="17BD3BDE" w15:done="0"/>
  <w15:commentEx w15:paraId="3A8A46D8" w15:done="0"/>
  <w15:commentEx w15:paraId="11D518A0" w15:done="0"/>
  <w15:commentEx w15:paraId="1D6F55B4" w15:done="0"/>
  <w15:commentEx w15:paraId="00403038" w15:done="0"/>
  <w15:commentEx w15:paraId="5F1F628F" w15:done="0"/>
  <w15:commentEx w15:paraId="50F00AF0" w15:paraIdParent="5F1F628F" w15:done="0"/>
  <w15:commentEx w15:paraId="6FE34CE8" w15:paraIdParent="5F1F628F" w15:done="0"/>
  <w15:commentEx w15:paraId="395FD584" w15:paraIdParent="5F1F628F" w15:done="0"/>
  <w15:commentEx w15:paraId="390D6C19" w15:done="0"/>
  <w15:commentEx w15:paraId="13A2748D" w15:done="0"/>
  <w15:commentEx w15:paraId="2D6EB10F" w15:done="0"/>
  <w15:commentEx w15:paraId="55A2B025" w15:paraIdParent="2D6EB10F" w15:done="0"/>
  <w15:commentEx w15:paraId="20287FD6" w15:done="0"/>
  <w15:commentEx w15:paraId="5F540D23" w15:paraIdParent="20287FD6" w15:done="0"/>
  <w15:commentEx w15:paraId="5176FBA6" w15:done="0"/>
  <w15:commentEx w15:paraId="636BE40C" w15:done="0"/>
  <w15:commentEx w15:paraId="7DABA955" w15:paraIdParent="636BE40C" w15:done="0"/>
  <w15:commentEx w15:paraId="61C963F2" w15:paraIdParent="636BE40C" w15:done="0"/>
  <w15:commentEx w15:paraId="2401F7EB" w15:done="0"/>
  <w15:commentEx w15:paraId="5A1FF653" w15:done="0"/>
  <w15:commentEx w15:paraId="32390A96" w15:done="0"/>
  <w15:commentEx w15:paraId="2CD02D7E" w15:paraIdParent="32390A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C9442" w16cex:dateUtc="2022-11-14T15:17:00Z"/>
  <w16cex:commentExtensible w16cex:durableId="271C9455" w16cex:dateUtc="2022-11-14T15:17:00Z"/>
  <w16cex:commentExtensible w16cex:durableId="28775DBC" w16cex:dateUtc="2023-08-04T15:21:00Z"/>
  <w16cex:commentExtensible w16cex:durableId="28775D80" w16cex:dateUtc="2023-08-04T15:20:00Z"/>
  <w16cex:commentExtensible w16cex:durableId="28775E2A" w16cex:dateUtc="2023-08-04T15:23:00Z"/>
  <w16cex:commentExtensible w16cex:durableId="28775E31" w16cex:dateUtc="2023-08-04T15:23:00Z"/>
  <w16cex:commentExtensible w16cex:durableId="28775E3E" w16cex:dateUtc="2023-08-04T15:23:00Z"/>
  <w16cex:commentExtensible w16cex:durableId="25F6AAFC" w16cex:dateUtc="2022-04-05T15:48:00Z"/>
  <w16cex:commentExtensible w16cex:durableId="269A7E75" w16cex:dateUtc="2022-08-07T22:09:00Z"/>
  <w16cex:commentExtensible w16cex:durableId="26D73157" w16cex:dateUtc="2022-09-23T02:09:00Z"/>
  <w16cex:commentExtensible w16cex:durableId="26E93248" w16cex:dateUtc="2022-10-06T14:54:00Z"/>
  <w16cex:commentExtensible w16cex:durableId="27165C62" w16cex:dateUtc="2022-11-09T22:05:00Z"/>
  <w16cex:commentExtensible w16cex:durableId="27165C34" w16cex:dateUtc="2022-11-09T22:04:00Z"/>
  <w16cex:commentExtensible w16cex:durableId="26DD4FF6" w16cex:dateUtc="2022-09-27T16:33:00Z"/>
  <w16cex:commentExtensible w16cex:durableId="26F1565F" w16cex:dateUtc="2022-10-12T19:06:00Z"/>
  <w16cex:commentExtensible w16cex:durableId="26DD558C" w16cex:dateUtc="2022-09-27T16:57:00Z"/>
  <w16cex:commentExtensible w16cex:durableId="26F1581D" w16cex:dateUtc="2022-10-12T19:13:00Z"/>
  <w16cex:commentExtensible w16cex:durableId="26F158EF" w16cex:dateUtc="2022-10-12T19:17:00Z"/>
  <w16cex:commentExtensible w16cex:durableId="27067C26" w16cex:dateUtc="2022-10-28T22:04:00Z"/>
  <w16cex:commentExtensible w16cex:durableId="27067C92" w16cex:dateUtc="2022-10-28T22:06:00Z"/>
  <w16cex:commentExtensible w16cex:durableId="27165E0D" w16cex:dateUtc="2022-11-09T22:12:00Z"/>
  <w16cex:commentExtensible w16cex:durableId="26F28B35" w16cex:dateUtc="2022-10-13T17:03:00Z"/>
  <w16cex:commentExtensible w16cex:durableId="27161F3C" w16cex:dateUtc="2022-11-09T17:44:00Z"/>
  <w16cex:commentExtensible w16cex:durableId="26F2A8F7" w16cex:dateUtc="2022-10-13T19:10:00Z"/>
  <w16cex:commentExtensible w16cex:durableId="270D2307" w16cex:dateUtc="2022-11-02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DB216C" w16cid:durableId="271C9442"/>
  <w16cid:commentId w16cid:paraId="4611B251" w16cid:durableId="271C9455"/>
  <w16cid:commentId w16cid:paraId="17BD3BDE" w16cid:durableId="28775DBC"/>
  <w16cid:commentId w16cid:paraId="3A8A46D8" w16cid:durableId="28775D80"/>
  <w16cid:commentId w16cid:paraId="11D518A0" w16cid:durableId="28775E2A"/>
  <w16cid:commentId w16cid:paraId="1D6F55B4" w16cid:durableId="28775E31"/>
  <w16cid:commentId w16cid:paraId="00403038" w16cid:durableId="28775E3E"/>
  <w16cid:commentId w16cid:paraId="5F1F628F" w16cid:durableId="25F6AAFC"/>
  <w16cid:commentId w16cid:paraId="50F00AF0" w16cid:durableId="269A7E75"/>
  <w16cid:commentId w16cid:paraId="6FE34CE8" w16cid:durableId="26D73157"/>
  <w16cid:commentId w16cid:paraId="395FD584" w16cid:durableId="26E93248"/>
  <w16cid:commentId w16cid:paraId="390D6C19" w16cid:durableId="27165C62"/>
  <w16cid:commentId w16cid:paraId="13A2748D" w16cid:durableId="27165C34"/>
  <w16cid:commentId w16cid:paraId="2D6EB10F" w16cid:durableId="26DD4FF6"/>
  <w16cid:commentId w16cid:paraId="55A2B025" w16cid:durableId="26F1565F"/>
  <w16cid:commentId w16cid:paraId="20287FD6" w16cid:durableId="26DD558C"/>
  <w16cid:commentId w16cid:paraId="5F540D23" w16cid:durableId="26F1581D"/>
  <w16cid:commentId w16cid:paraId="5176FBA6" w16cid:durableId="26F158EF"/>
  <w16cid:commentId w16cid:paraId="636BE40C" w16cid:durableId="27067C26"/>
  <w16cid:commentId w16cid:paraId="7DABA955" w16cid:durableId="27067C92"/>
  <w16cid:commentId w16cid:paraId="61C963F2" w16cid:durableId="27165E0D"/>
  <w16cid:commentId w16cid:paraId="2401F7EB" w16cid:durableId="26F28B35"/>
  <w16cid:commentId w16cid:paraId="5A1FF653" w16cid:durableId="27161F3C"/>
  <w16cid:commentId w16cid:paraId="32390A96" w16cid:durableId="26F2A8F7"/>
  <w16cid:commentId w16cid:paraId="2CD02D7E" w16cid:durableId="270D23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A0D9E" w14:textId="77777777" w:rsidR="007D5335" w:rsidRDefault="007D5335" w:rsidP="007E3690">
      <w:pPr>
        <w:spacing w:after="0" w:line="240" w:lineRule="auto"/>
      </w:pPr>
      <w:r>
        <w:separator/>
      </w:r>
    </w:p>
  </w:endnote>
  <w:endnote w:type="continuationSeparator" w:id="0">
    <w:p w14:paraId="15AF7D3A" w14:textId="77777777" w:rsidR="007D5335" w:rsidRDefault="007D5335" w:rsidP="007E3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90548" w14:textId="77777777" w:rsidR="007D5335" w:rsidRDefault="007D5335" w:rsidP="007E3690">
      <w:pPr>
        <w:spacing w:after="0" w:line="240" w:lineRule="auto"/>
      </w:pPr>
      <w:r>
        <w:separator/>
      </w:r>
    </w:p>
  </w:footnote>
  <w:footnote w:type="continuationSeparator" w:id="0">
    <w:p w14:paraId="2AE2A172" w14:textId="77777777" w:rsidR="007D5335" w:rsidRDefault="007D5335" w:rsidP="007E3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51FD"/>
    <w:multiLevelType w:val="hybridMultilevel"/>
    <w:tmpl w:val="2EE20B42"/>
    <w:lvl w:ilvl="0" w:tplc="C94AA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C4404"/>
    <w:multiLevelType w:val="hybridMultilevel"/>
    <w:tmpl w:val="05BE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DD0"/>
    <w:multiLevelType w:val="multilevel"/>
    <w:tmpl w:val="B49C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87B42"/>
    <w:multiLevelType w:val="multilevel"/>
    <w:tmpl w:val="B718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A7D1A"/>
    <w:multiLevelType w:val="hybridMultilevel"/>
    <w:tmpl w:val="45CE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75429"/>
    <w:multiLevelType w:val="hybridMultilevel"/>
    <w:tmpl w:val="D87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033146">
    <w:abstractNumId w:val="1"/>
  </w:num>
  <w:num w:numId="2" w16cid:durableId="1564564868">
    <w:abstractNumId w:val="4"/>
  </w:num>
  <w:num w:numId="3" w16cid:durableId="1757365093">
    <w:abstractNumId w:val="5"/>
  </w:num>
  <w:num w:numId="4" w16cid:durableId="748038531">
    <w:abstractNumId w:val="0"/>
  </w:num>
  <w:num w:numId="5" w16cid:durableId="1714040462">
    <w:abstractNumId w:val="3"/>
  </w:num>
  <w:num w:numId="6" w16cid:durableId="13556925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15:presenceInfo w15:providerId="None" w15:userId="Thomas, Gregg"/>
  </w15:person>
  <w15:person w15:author="Thomas, Gregg [2]">
    <w15:presenceInfo w15:providerId="AD" w15:userId="S::gthomas@fas.harvard.edu::dfa61f86-18d4-44e1-a72b-c953fd59092c"/>
  </w15:person>
  <w15:person w15:author="Thomas, Gregg W.C.">
    <w15:presenceInfo w15:providerId="None" w15:userId="Thomas, Gregg W.C."/>
  </w15:person>
  <w15:person w15:author="Jonathan Hughes">
    <w15:presenceInfo w15:providerId="Windows Live" w15:userId="7e9de816e7277a86"/>
  </w15:person>
  <w15:person w15:author="Good, Jeffrey">
    <w15:presenceInfo w15:providerId="AD" w15:userId="S::jeffrey.good@umt.edu::49e0c50d-23ea-417b-b052-3581821cf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lt;/item&gt;&lt;item&gt;2&lt;/item&gt;&lt;item&gt;4&lt;/item&gt;&lt;item&gt;5&lt;/item&gt;&lt;item&gt;8&lt;/item&gt;&lt;item&gt;9&lt;/item&gt;&lt;item&gt;10&lt;/item&gt;&lt;item&gt;12&lt;/item&gt;&lt;item&gt;14&lt;/item&gt;&lt;item&gt;16&lt;/item&gt;&lt;item&gt;17&lt;/item&gt;&lt;item&gt;18&lt;/item&gt;&lt;item&gt;19&lt;/item&gt;&lt;item&gt;21&lt;/item&gt;&lt;item&gt;22&lt;/item&gt;&lt;item&gt;24&lt;/item&gt;&lt;item&gt;25&lt;/item&gt;&lt;item&gt;34&lt;/item&gt;&lt;item&gt;35&lt;/item&gt;&lt;item&gt;36&lt;/item&gt;&lt;item&gt;37&lt;/item&gt;&lt;item&gt;38&lt;/item&gt;&lt;item&gt;39&lt;/item&gt;&lt;item&gt;41&lt;/item&gt;&lt;item&gt;42&lt;/item&gt;&lt;item&gt;43&lt;/item&gt;&lt;item&gt;44&lt;/item&gt;&lt;item&gt;45&lt;/item&gt;&lt;item&gt;47&lt;/item&gt;&lt;item&gt;48&lt;/item&gt;&lt;item&gt;49&lt;/item&gt;&lt;item&gt;50&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71&lt;/item&gt;&lt;item&gt;72&lt;/item&gt;&lt;item&gt;76&lt;/item&gt;&lt;item&gt;80&lt;/item&gt;&lt;item&gt;81&lt;/item&gt;&lt;item&gt;83&lt;/item&gt;&lt;item&gt;86&lt;/item&gt;&lt;item&gt;87&lt;/item&gt;&lt;item&gt;88&lt;/item&gt;&lt;item&gt;93&lt;/item&gt;&lt;item&gt;94&lt;/item&gt;&lt;item&gt;96&lt;/item&gt;&lt;item&gt;98&lt;/item&gt;&lt;item&gt;99&lt;/item&gt;&lt;item&gt;100&lt;/item&gt;&lt;item&gt;101&lt;/item&gt;&lt;item&gt;103&lt;/item&gt;&lt;item&gt;104&lt;/item&gt;&lt;item&gt;107&lt;/item&gt;&lt;item&gt;109&lt;/item&gt;&lt;item&gt;110&lt;/item&gt;&lt;item&gt;112&lt;/item&gt;&lt;item&gt;113&lt;/item&gt;&lt;item&gt;114&lt;/item&gt;&lt;item&gt;121&lt;/item&gt;&lt;item&gt;124&lt;/item&gt;&lt;item&gt;125&lt;/item&gt;&lt;item&gt;126&lt;/item&gt;&lt;item&gt;128&lt;/item&gt;&lt;item&gt;129&lt;/item&gt;&lt;item&gt;130&lt;/item&gt;&lt;item&gt;132&lt;/item&gt;&lt;item&gt;136&lt;/item&gt;&lt;item&gt;141&lt;/item&gt;&lt;item&gt;145&lt;/item&gt;&lt;item&gt;146&lt;/item&gt;&lt;item&gt;156&lt;/item&gt;&lt;item&gt;157&lt;/item&gt;&lt;item&gt;165&lt;/item&gt;&lt;item&gt;167&lt;/item&gt;&lt;item&gt;172&lt;/item&gt;&lt;item&gt;175&lt;/item&gt;&lt;item&gt;180&lt;/item&gt;&lt;item&gt;185&lt;/item&gt;&lt;item&gt;190&lt;/item&gt;&lt;item&gt;191&lt;/item&gt;&lt;item&gt;192&lt;/item&gt;&lt;item&gt;193&lt;/item&gt;&lt;item&gt;194&lt;/item&gt;&lt;item&gt;199&lt;/item&gt;&lt;item&gt;200&lt;/item&gt;&lt;item&gt;201&lt;/item&gt;&lt;item&gt;203&lt;/item&gt;&lt;item&gt;205&lt;/item&gt;&lt;item&gt;209&lt;/item&gt;&lt;item&gt;210&lt;/item&gt;&lt;item&gt;212&lt;/item&gt;&lt;item&gt;213&lt;/item&gt;&lt;item&gt;214&lt;/item&gt;&lt;item&gt;215&lt;/item&gt;&lt;item&gt;216&lt;/item&gt;&lt;item&gt;217&lt;/item&gt;&lt;item&gt;218&lt;/item&gt;&lt;item&gt;219&lt;/item&gt;&lt;item&gt;220&lt;/item&gt;&lt;item&gt;225&lt;/item&gt;&lt;item&gt;226&lt;/item&gt;&lt;item&gt;227&lt;/item&gt;&lt;item&gt;228&lt;/item&gt;&lt;item&gt;229&lt;/item&gt;&lt;item&gt;230&lt;/item&gt;&lt;item&gt;231&lt;/item&gt;&lt;item&gt;232&lt;/item&gt;&lt;item&gt;234&lt;/item&gt;&lt;item&gt;236&lt;/item&gt;&lt;item&gt;237&lt;/item&gt;&lt;item&gt;239&lt;/item&gt;&lt;item&gt;240&lt;/item&gt;&lt;item&gt;241&lt;/item&gt;&lt;item&gt;242&lt;/item&gt;&lt;item&gt;243&lt;/item&gt;&lt;item&gt;244&lt;/item&gt;&lt;item&gt;245&lt;/item&gt;&lt;item&gt;247&lt;/item&gt;&lt;item&gt;248&lt;/item&gt;&lt;item&gt;249&lt;/item&gt;&lt;item&gt;252&lt;/item&gt;&lt;/record-ids&gt;&lt;/item&gt;&lt;/Libraries&gt;"/>
  </w:docVars>
  <w:rsids>
    <w:rsidRoot w:val="00AA4ADE"/>
    <w:rsid w:val="00000E5D"/>
    <w:rsid w:val="000018E0"/>
    <w:rsid w:val="00003ABB"/>
    <w:rsid w:val="000041F7"/>
    <w:rsid w:val="000049C9"/>
    <w:rsid w:val="00004FE6"/>
    <w:rsid w:val="00014D67"/>
    <w:rsid w:val="000152B1"/>
    <w:rsid w:val="0001588F"/>
    <w:rsid w:val="000173BB"/>
    <w:rsid w:val="00020AE9"/>
    <w:rsid w:val="00020FEE"/>
    <w:rsid w:val="00021F11"/>
    <w:rsid w:val="00023CCC"/>
    <w:rsid w:val="0002598C"/>
    <w:rsid w:val="00026C9B"/>
    <w:rsid w:val="00026E60"/>
    <w:rsid w:val="00027007"/>
    <w:rsid w:val="00027CF2"/>
    <w:rsid w:val="00027FB1"/>
    <w:rsid w:val="00030AC9"/>
    <w:rsid w:val="00031896"/>
    <w:rsid w:val="00032D67"/>
    <w:rsid w:val="00032DDD"/>
    <w:rsid w:val="00033A4C"/>
    <w:rsid w:val="00036428"/>
    <w:rsid w:val="00044B6B"/>
    <w:rsid w:val="000468D1"/>
    <w:rsid w:val="00047BC0"/>
    <w:rsid w:val="0005026E"/>
    <w:rsid w:val="00051291"/>
    <w:rsid w:val="00053587"/>
    <w:rsid w:val="00053D98"/>
    <w:rsid w:val="00057393"/>
    <w:rsid w:val="00057E1A"/>
    <w:rsid w:val="00057E8E"/>
    <w:rsid w:val="0006000E"/>
    <w:rsid w:val="00060397"/>
    <w:rsid w:val="00062FA5"/>
    <w:rsid w:val="00065A73"/>
    <w:rsid w:val="00066A79"/>
    <w:rsid w:val="00066FE6"/>
    <w:rsid w:val="00072172"/>
    <w:rsid w:val="000763F7"/>
    <w:rsid w:val="00076419"/>
    <w:rsid w:val="00076AC0"/>
    <w:rsid w:val="00077886"/>
    <w:rsid w:val="00081B7F"/>
    <w:rsid w:val="00082F77"/>
    <w:rsid w:val="0009105C"/>
    <w:rsid w:val="000923D3"/>
    <w:rsid w:val="0009342D"/>
    <w:rsid w:val="00097621"/>
    <w:rsid w:val="000A103F"/>
    <w:rsid w:val="000A78C1"/>
    <w:rsid w:val="000A7DA1"/>
    <w:rsid w:val="000C0807"/>
    <w:rsid w:val="000C597D"/>
    <w:rsid w:val="000D04BE"/>
    <w:rsid w:val="000D23EF"/>
    <w:rsid w:val="000D26E7"/>
    <w:rsid w:val="000D344C"/>
    <w:rsid w:val="000D5948"/>
    <w:rsid w:val="000D64AE"/>
    <w:rsid w:val="000E1B36"/>
    <w:rsid w:val="000E3F06"/>
    <w:rsid w:val="000E4228"/>
    <w:rsid w:val="000E678A"/>
    <w:rsid w:val="000F0263"/>
    <w:rsid w:val="000F2137"/>
    <w:rsid w:val="000F31AA"/>
    <w:rsid w:val="000F335E"/>
    <w:rsid w:val="000F3461"/>
    <w:rsid w:val="000F7AF9"/>
    <w:rsid w:val="00101668"/>
    <w:rsid w:val="001023D9"/>
    <w:rsid w:val="0010702C"/>
    <w:rsid w:val="0010719C"/>
    <w:rsid w:val="001125E2"/>
    <w:rsid w:val="00113028"/>
    <w:rsid w:val="00114EEF"/>
    <w:rsid w:val="00115316"/>
    <w:rsid w:val="001203EF"/>
    <w:rsid w:val="00120CAA"/>
    <w:rsid w:val="00124567"/>
    <w:rsid w:val="0012471D"/>
    <w:rsid w:val="00124B30"/>
    <w:rsid w:val="00130DBA"/>
    <w:rsid w:val="00131748"/>
    <w:rsid w:val="00134985"/>
    <w:rsid w:val="00136623"/>
    <w:rsid w:val="001366D2"/>
    <w:rsid w:val="00136EDF"/>
    <w:rsid w:val="00137C7D"/>
    <w:rsid w:val="0014061C"/>
    <w:rsid w:val="00142441"/>
    <w:rsid w:val="00146890"/>
    <w:rsid w:val="00150552"/>
    <w:rsid w:val="001556AF"/>
    <w:rsid w:val="001567E0"/>
    <w:rsid w:val="001624A9"/>
    <w:rsid w:val="00162F74"/>
    <w:rsid w:val="00164082"/>
    <w:rsid w:val="00165655"/>
    <w:rsid w:val="00165BF7"/>
    <w:rsid w:val="00167C33"/>
    <w:rsid w:val="00170904"/>
    <w:rsid w:val="00173845"/>
    <w:rsid w:val="00176836"/>
    <w:rsid w:val="0018081A"/>
    <w:rsid w:val="0018202E"/>
    <w:rsid w:val="001834AC"/>
    <w:rsid w:val="00184E1A"/>
    <w:rsid w:val="00190173"/>
    <w:rsid w:val="00191DF4"/>
    <w:rsid w:val="00192765"/>
    <w:rsid w:val="00193D17"/>
    <w:rsid w:val="00193F54"/>
    <w:rsid w:val="00196C83"/>
    <w:rsid w:val="00196CC4"/>
    <w:rsid w:val="00197A2B"/>
    <w:rsid w:val="001A091F"/>
    <w:rsid w:val="001A3A07"/>
    <w:rsid w:val="001A3F4F"/>
    <w:rsid w:val="001A4A67"/>
    <w:rsid w:val="001A5C4D"/>
    <w:rsid w:val="001A669B"/>
    <w:rsid w:val="001B0E99"/>
    <w:rsid w:val="001B1ADC"/>
    <w:rsid w:val="001B4DB7"/>
    <w:rsid w:val="001B7F12"/>
    <w:rsid w:val="001C0631"/>
    <w:rsid w:val="001C4895"/>
    <w:rsid w:val="001C4F8A"/>
    <w:rsid w:val="001C6851"/>
    <w:rsid w:val="001D10BC"/>
    <w:rsid w:val="001D3735"/>
    <w:rsid w:val="001D4D39"/>
    <w:rsid w:val="001D75E5"/>
    <w:rsid w:val="001E1602"/>
    <w:rsid w:val="001E1A7D"/>
    <w:rsid w:val="001E3328"/>
    <w:rsid w:val="001E6D5D"/>
    <w:rsid w:val="001F09CC"/>
    <w:rsid w:val="001F152E"/>
    <w:rsid w:val="001F5331"/>
    <w:rsid w:val="001F5A76"/>
    <w:rsid w:val="001F63F8"/>
    <w:rsid w:val="001F6D84"/>
    <w:rsid w:val="001F7F91"/>
    <w:rsid w:val="00200FCE"/>
    <w:rsid w:val="00201741"/>
    <w:rsid w:val="002031D5"/>
    <w:rsid w:val="00204945"/>
    <w:rsid w:val="00205C77"/>
    <w:rsid w:val="002061CF"/>
    <w:rsid w:val="00207435"/>
    <w:rsid w:val="00207591"/>
    <w:rsid w:val="002113F4"/>
    <w:rsid w:val="00211419"/>
    <w:rsid w:val="00211CAC"/>
    <w:rsid w:val="00214FED"/>
    <w:rsid w:val="00220496"/>
    <w:rsid w:val="00224BB8"/>
    <w:rsid w:val="00224BFE"/>
    <w:rsid w:val="00226386"/>
    <w:rsid w:val="00230385"/>
    <w:rsid w:val="00230BE7"/>
    <w:rsid w:val="00230EC9"/>
    <w:rsid w:val="002319DB"/>
    <w:rsid w:val="00231BBB"/>
    <w:rsid w:val="00232CAF"/>
    <w:rsid w:val="00232FC4"/>
    <w:rsid w:val="00236995"/>
    <w:rsid w:val="00237838"/>
    <w:rsid w:val="00237D7D"/>
    <w:rsid w:val="00250F70"/>
    <w:rsid w:val="00251C72"/>
    <w:rsid w:val="002564CE"/>
    <w:rsid w:val="0025681A"/>
    <w:rsid w:val="00257B1D"/>
    <w:rsid w:val="00260995"/>
    <w:rsid w:val="0026539F"/>
    <w:rsid w:val="002668A9"/>
    <w:rsid w:val="002706C3"/>
    <w:rsid w:val="002732E7"/>
    <w:rsid w:val="002733B1"/>
    <w:rsid w:val="00275A59"/>
    <w:rsid w:val="00276E07"/>
    <w:rsid w:val="00277641"/>
    <w:rsid w:val="00280107"/>
    <w:rsid w:val="00281410"/>
    <w:rsid w:val="002816F7"/>
    <w:rsid w:val="00283689"/>
    <w:rsid w:val="00287B3F"/>
    <w:rsid w:val="00294CC6"/>
    <w:rsid w:val="00295198"/>
    <w:rsid w:val="002A0793"/>
    <w:rsid w:val="002A1373"/>
    <w:rsid w:val="002A1C50"/>
    <w:rsid w:val="002A1C9B"/>
    <w:rsid w:val="002A1D02"/>
    <w:rsid w:val="002A1E5E"/>
    <w:rsid w:val="002A5742"/>
    <w:rsid w:val="002A6C55"/>
    <w:rsid w:val="002B0D1C"/>
    <w:rsid w:val="002B27C0"/>
    <w:rsid w:val="002B29C5"/>
    <w:rsid w:val="002B4015"/>
    <w:rsid w:val="002B7822"/>
    <w:rsid w:val="002C0DF0"/>
    <w:rsid w:val="002C2830"/>
    <w:rsid w:val="002C2D46"/>
    <w:rsid w:val="002C320E"/>
    <w:rsid w:val="002C3A94"/>
    <w:rsid w:val="002D0229"/>
    <w:rsid w:val="002D2DF9"/>
    <w:rsid w:val="002D3D2B"/>
    <w:rsid w:val="002D738A"/>
    <w:rsid w:val="002E215E"/>
    <w:rsid w:val="002E3C2C"/>
    <w:rsid w:val="002E718C"/>
    <w:rsid w:val="002E769D"/>
    <w:rsid w:val="002F1C0B"/>
    <w:rsid w:val="002F4A62"/>
    <w:rsid w:val="002F50EA"/>
    <w:rsid w:val="002F605F"/>
    <w:rsid w:val="002F6781"/>
    <w:rsid w:val="00300B97"/>
    <w:rsid w:val="003020F8"/>
    <w:rsid w:val="00303C27"/>
    <w:rsid w:val="00304D5D"/>
    <w:rsid w:val="0030626E"/>
    <w:rsid w:val="00306472"/>
    <w:rsid w:val="00306ED0"/>
    <w:rsid w:val="003071D6"/>
    <w:rsid w:val="003078EA"/>
    <w:rsid w:val="0031410F"/>
    <w:rsid w:val="00314565"/>
    <w:rsid w:val="00314783"/>
    <w:rsid w:val="00317E4A"/>
    <w:rsid w:val="00317FB4"/>
    <w:rsid w:val="0032143B"/>
    <w:rsid w:val="00321C65"/>
    <w:rsid w:val="003251C0"/>
    <w:rsid w:val="00326C4B"/>
    <w:rsid w:val="003309DE"/>
    <w:rsid w:val="00346423"/>
    <w:rsid w:val="00350FE5"/>
    <w:rsid w:val="00351AE6"/>
    <w:rsid w:val="00352DEE"/>
    <w:rsid w:val="00355078"/>
    <w:rsid w:val="00356D65"/>
    <w:rsid w:val="003605B0"/>
    <w:rsid w:val="003641BC"/>
    <w:rsid w:val="00364AAA"/>
    <w:rsid w:val="003662C7"/>
    <w:rsid w:val="0036696C"/>
    <w:rsid w:val="00366CD6"/>
    <w:rsid w:val="003671B7"/>
    <w:rsid w:val="0037023D"/>
    <w:rsid w:val="003768D0"/>
    <w:rsid w:val="00376E24"/>
    <w:rsid w:val="00380ED0"/>
    <w:rsid w:val="00385513"/>
    <w:rsid w:val="0039042B"/>
    <w:rsid w:val="00394C3B"/>
    <w:rsid w:val="00397D34"/>
    <w:rsid w:val="003A3CF9"/>
    <w:rsid w:val="003A4335"/>
    <w:rsid w:val="003A4B35"/>
    <w:rsid w:val="003A5D2E"/>
    <w:rsid w:val="003A6919"/>
    <w:rsid w:val="003A75A6"/>
    <w:rsid w:val="003A782A"/>
    <w:rsid w:val="003B0DE3"/>
    <w:rsid w:val="003B427E"/>
    <w:rsid w:val="003B6AA5"/>
    <w:rsid w:val="003C0682"/>
    <w:rsid w:val="003C12DD"/>
    <w:rsid w:val="003C2652"/>
    <w:rsid w:val="003C511A"/>
    <w:rsid w:val="003C5940"/>
    <w:rsid w:val="003C5A3D"/>
    <w:rsid w:val="003C6D3F"/>
    <w:rsid w:val="003D022E"/>
    <w:rsid w:val="003D0F8C"/>
    <w:rsid w:val="003D23AB"/>
    <w:rsid w:val="003D29BA"/>
    <w:rsid w:val="003D2D5C"/>
    <w:rsid w:val="003E11C2"/>
    <w:rsid w:val="003E4E7C"/>
    <w:rsid w:val="003E69F8"/>
    <w:rsid w:val="003E7171"/>
    <w:rsid w:val="003E7B41"/>
    <w:rsid w:val="003F002B"/>
    <w:rsid w:val="003F0F5D"/>
    <w:rsid w:val="003F3CAB"/>
    <w:rsid w:val="003F3D92"/>
    <w:rsid w:val="003F521D"/>
    <w:rsid w:val="003F58A4"/>
    <w:rsid w:val="003F69B9"/>
    <w:rsid w:val="003F6A73"/>
    <w:rsid w:val="00401342"/>
    <w:rsid w:val="004025F6"/>
    <w:rsid w:val="00404D60"/>
    <w:rsid w:val="00405328"/>
    <w:rsid w:val="00407388"/>
    <w:rsid w:val="00410D59"/>
    <w:rsid w:val="0041108A"/>
    <w:rsid w:val="004123F9"/>
    <w:rsid w:val="004130A9"/>
    <w:rsid w:val="0041788E"/>
    <w:rsid w:val="0042040A"/>
    <w:rsid w:val="004207A5"/>
    <w:rsid w:val="004215A1"/>
    <w:rsid w:val="004218FA"/>
    <w:rsid w:val="00425805"/>
    <w:rsid w:val="00426302"/>
    <w:rsid w:val="0043070A"/>
    <w:rsid w:val="004310CA"/>
    <w:rsid w:val="00432768"/>
    <w:rsid w:val="00432781"/>
    <w:rsid w:val="00433A0E"/>
    <w:rsid w:val="00434B3B"/>
    <w:rsid w:val="0043720D"/>
    <w:rsid w:val="0044278D"/>
    <w:rsid w:val="00442D96"/>
    <w:rsid w:val="004471BA"/>
    <w:rsid w:val="0045137E"/>
    <w:rsid w:val="004553B6"/>
    <w:rsid w:val="00455506"/>
    <w:rsid w:val="00455A46"/>
    <w:rsid w:val="00455BDD"/>
    <w:rsid w:val="00456257"/>
    <w:rsid w:val="00457F2B"/>
    <w:rsid w:val="00461D22"/>
    <w:rsid w:val="00462D94"/>
    <w:rsid w:val="00463CCA"/>
    <w:rsid w:val="00464824"/>
    <w:rsid w:val="0046549A"/>
    <w:rsid w:val="00466868"/>
    <w:rsid w:val="004719DD"/>
    <w:rsid w:val="004720FE"/>
    <w:rsid w:val="004730B8"/>
    <w:rsid w:val="00473159"/>
    <w:rsid w:val="00474D5E"/>
    <w:rsid w:val="004772A9"/>
    <w:rsid w:val="004804CF"/>
    <w:rsid w:val="0048178A"/>
    <w:rsid w:val="00482581"/>
    <w:rsid w:val="00485937"/>
    <w:rsid w:val="00486581"/>
    <w:rsid w:val="00496880"/>
    <w:rsid w:val="004A2232"/>
    <w:rsid w:val="004A4637"/>
    <w:rsid w:val="004A6B20"/>
    <w:rsid w:val="004A71FE"/>
    <w:rsid w:val="004B081A"/>
    <w:rsid w:val="004B463C"/>
    <w:rsid w:val="004B61FB"/>
    <w:rsid w:val="004C0993"/>
    <w:rsid w:val="004C0F6A"/>
    <w:rsid w:val="004C1620"/>
    <w:rsid w:val="004C2FAA"/>
    <w:rsid w:val="004C737D"/>
    <w:rsid w:val="004C7F4A"/>
    <w:rsid w:val="004D1166"/>
    <w:rsid w:val="004D20EC"/>
    <w:rsid w:val="004D2F5F"/>
    <w:rsid w:val="004D2FF2"/>
    <w:rsid w:val="004D547D"/>
    <w:rsid w:val="004E0C77"/>
    <w:rsid w:val="004E0DDF"/>
    <w:rsid w:val="004E117A"/>
    <w:rsid w:val="004E2A0B"/>
    <w:rsid w:val="004E522E"/>
    <w:rsid w:val="004E62B2"/>
    <w:rsid w:val="004E6B8A"/>
    <w:rsid w:val="004F2D4F"/>
    <w:rsid w:val="004F3CFB"/>
    <w:rsid w:val="004F3D87"/>
    <w:rsid w:val="004F4671"/>
    <w:rsid w:val="004F4818"/>
    <w:rsid w:val="004F4DD0"/>
    <w:rsid w:val="004F5D25"/>
    <w:rsid w:val="004F5E95"/>
    <w:rsid w:val="004F7533"/>
    <w:rsid w:val="004F7E19"/>
    <w:rsid w:val="005005A1"/>
    <w:rsid w:val="00500CB6"/>
    <w:rsid w:val="00502EF9"/>
    <w:rsid w:val="00503B84"/>
    <w:rsid w:val="005061DA"/>
    <w:rsid w:val="00506CBD"/>
    <w:rsid w:val="00507C40"/>
    <w:rsid w:val="005109AA"/>
    <w:rsid w:val="0051283D"/>
    <w:rsid w:val="00514DB6"/>
    <w:rsid w:val="00515A9D"/>
    <w:rsid w:val="00517E73"/>
    <w:rsid w:val="0052043F"/>
    <w:rsid w:val="00520AB5"/>
    <w:rsid w:val="005235A3"/>
    <w:rsid w:val="00526B46"/>
    <w:rsid w:val="005303E3"/>
    <w:rsid w:val="0053166A"/>
    <w:rsid w:val="00531B31"/>
    <w:rsid w:val="00534160"/>
    <w:rsid w:val="00534E01"/>
    <w:rsid w:val="005364CC"/>
    <w:rsid w:val="00540B8D"/>
    <w:rsid w:val="005449B5"/>
    <w:rsid w:val="005457FC"/>
    <w:rsid w:val="00547037"/>
    <w:rsid w:val="00551E35"/>
    <w:rsid w:val="00551F2C"/>
    <w:rsid w:val="0055377C"/>
    <w:rsid w:val="005539AE"/>
    <w:rsid w:val="00554C8E"/>
    <w:rsid w:val="005602D3"/>
    <w:rsid w:val="00560F39"/>
    <w:rsid w:val="0056288D"/>
    <w:rsid w:val="00563923"/>
    <w:rsid w:val="005674E9"/>
    <w:rsid w:val="005704B7"/>
    <w:rsid w:val="00570DA5"/>
    <w:rsid w:val="005725C6"/>
    <w:rsid w:val="00575511"/>
    <w:rsid w:val="00576128"/>
    <w:rsid w:val="00580E1E"/>
    <w:rsid w:val="00581B20"/>
    <w:rsid w:val="00583F62"/>
    <w:rsid w:val="00586A8D"/>
    <w:rsid w:val="00587E09"/>
    <w:rsid w:val="00587F19"/>
    <w:rsid w:val="00590E56"/>
    <w:rsid w:val="00592881"/>
    <w:rsid w:val="005A3F18"/>
    <w:rsid w:val="005A4659"/>
    <w:rsid w:val="005A4F89"/>
    <w:rsid w:val="005B1689"/>
    <w:rsid w:val="005B28B3"/>
    <w:rsid w:val="005B2976"/>
    <w:rsid w:val="005B2E84"/>
    <w:rsid w:val="005B45C4"/>
    <w:rsid w:val="005B52D6"/>
    <w:rsid w:val="005B538D"/>
    <w:rsid w:val="005B59AD"/>
    <w:rsid w:val="005B6FAF"/>
    <w:rsid w:val="005B71CF"/>
    <w:rsid w:val="005C031F"/>
    <w:rsid w:val="005C34AA"/>
    <w:rsid w:val="005C381A"/>
    <w:rsid w:val="005C7F94"/>
    <w:rsid w:val="005D23E1"/>
    <w:rsid w:val="005D2E99"/>
    <w:rsid w:val="005D3A4E"/>
    <w:rsid w:val="005D42A9"/>
    <w:rsid w:val="005D462C"/>
    <w:rsid w:val="005D473E"/>
    <w:rsid w:val="005E23C1"/>
    <w:rsid w:val="005E2890"/>
    <w:rsid w:val="005E7C10"/>
    <w:rsid w:val="005F0A89"/>
    <w:rsid w:val="005F0EBF"/>
    <w:rsid w:val="005F1E33"/>
    <w:rsid w:val="005F34BB"/>
    <w:rsid w:val="005F6398"/>
    <w:rsid w:val="006017A7"/>
    <w:rsid w:val="00604409"/>
    <w:rsid w:val="006045B5"/>
    <w:rsid w:val="00606653"/>
    <w:rsid w:val="00606B35"/>
    <w:rsid w:val="00612317"/>
    <w:rsid w:val="00613584"/>
    <w:rsid w:val="006143DE"/>
    <w:rsid w:val="006227F6"/>
    <w:rsid w:val="00625DC1"/>
    <w:rsid w:val="006310BC"/>
    <w:rsid w:val="00631EAA"/>
    <w:rsid w:val="0063711C"/>
    <w:rsid w:val="00637BC1"/>
    <w:rsid w:val="006409FA"/>
    <w:rsid w:val="006433F7"/>
    <w:rsid w:val="00644A53"/>
    <w:rsid w:val="00645BBB"/>
    <w:rsid w:val="006515CF"/>
    <w:rsid w:val="00652697"/>
    <w:rsid w:val="00652AF6"/>
    <w:rsid w:val="00655F5D"/>
    <w:rsid w:val="00660550"/>
    <w:rsid w:val="00660F1A"/>
    <w:rsid w:val="00664370"/>
    <w:rsid w:val="00666F01"/>
    <w:rsid w:val="0066744D"/>
    <w:rsid w:val="006714AD"/>
    <w:rsid w:val="00674D0F"/>
    <w:rsid w:val="00674FA9"/>
    <w:rsid w:val="00675018"/>
    <w:rsid w:val="006752BE"/>
    <w:rsid w:val="0067640F"/>
    <w:rsid w:val="00676CF0"/>
    <w:rsid w:val="0067720F"/>
    <w:rsid w:val="0067733C"/>
    <w:rsid w:val="006808EB"/>
    <w:rsid w:val="0068207F"/>
    <w:rsid w:val="006825C4"/>
    <w:rsid w:val="006831BB"/>
    <w:rsid w:val="006847C7"/>
    <w:rsid w:val="0068523A"/>
    <w:rsid w:val="00692CDC"/>
    <w:rsid w:val="006939AD"/>
    <w:rsid w:val="00695385"/>
    <w:rsid w:val="0069616B"/>
    <w:rsid w:val="00696314"/>
    <w:rsid w:val="006969A5"/>
    <w:rsid w:val="00697D6B"/>
    <w:rsid w:val="006A2348"/>
    <w:rsid w:val="006A5E32"/>
    <w:rsid w:val="006A7AC9"/>
    <w:rsid w:val="006B1CDB"/>
    <w:rsid w:val="006B5117"/>
    <w:rsid w:val="006B5F13"/>
    <w:rsid w:val="006B7148"/>
    <w:rsid w:val="006C0D34"/>
    <w:rsid w:val="006C1351"/>
    <w:rsid w:val="006C1D3D"/>
    <w:rsid w:val="006C2289"/>
    <w:rsid w:val="006C4B0C"/>
    <w:rsid w:val="006C4F7A"/>
    <w:rsid w:val="006C6680"/>
    <w:rsid w:val="006C78BD"/>
    <w:rsid w:val="006D0342"/>
    <w:rsid w:val="006D0F3A"/>
    <w:rsid w:val="006D673E"/>
    <w:rsid w:val="006E3399"/>
    <w:rsid w:val="006E413F"/>
    <w:rsid w:val="006E5D47"/>
    <w:rsid w:val="006E78FF"/>
    <w:rsid w:val="006F1602"/>
    <w:rsid w:val="006F1B99"/>
    <w:rsid w:val="006F4021"/>
    <w:rsid w:val="006F7B5F"/>
    <w:rsid w:val="007010F8"/>
    <w:rsid w:val="00705798"/>
    <w:rsid w:val="0071044A"/>
    <w:rsid w:val="0071077D"/>
    <w:rsid w:val="007146C0"/>
    <w:rsid w:val="0072643E"/>
    <w:rsid w:val="00726A42"/>
    <w:rsid w:val="00727C10"/>
    <w:rsid w:val="00727C3C"/>
    <w:rsid w:val="007315E3"/>
    <w:rsid w:val="00731ABC"/>
    <w:rsid w:val="007336E1"/>
    <w:rsid w:val="0073640B"/>
    <w:rsid w:val="0073765D"/>
    <w:rsid w:val="00737B9F"/>
    <w:rsid w:val="0074132E"/>
    <w:rsid w:val="00743E55"/>
    <w:rsid w:val="00747E40"/>
    <w:rsid w:val="00751894"/>
    <w:rsid w:val="00753CF0"/>
    <w:rsid w:val="007549D4"/>
    <w:rsid w:val="00756294"/>
    <w:rsid w:val="00756A13"/>
    <w:rsid w:val="00760385"/>
    <w:rsid w:val="007617E0"/>
    <w:rsid w:val="00761992"/>
    <w:rsid w:val="007628D6"/>
    <w:rsid w:val="00766CF7"/>
    <w:rsid w:val="007670A8"/>
    <w:rsid w:val="007673D5"/>
    <w:rsid w:val="00767731"/>
    <w:rsid w:val="00771587"/>
    <w:rsid w:val="00773C6F"/>
    <w:rsid w:val="007753F1"/>
    <w:rsid w:val="0077627E"/>
    <w:rsid w:val="0078018B"/>
    <w:rsid w:val="0078218F"/>
    <w:rsid w:val="00783267"/>
    <w:rsid w:val="00785CCB"/>
    <w:rsid w:val="00786BCF"/>
    <w:rsid w:val="007903E2"/>
    <w:rsid w:val="0079322A"/>
    <w:rsid w:val="007942FB"/>
    <w:rsid w:val="00795598"/>
    <w:rsid w:val="00795BCA"/>
    <w:rsid w:val="00796392"/>
    <w:rsid w:val="007970C3"/>
    <w:rsid w:val="007A1C18"/>
    <w:rsid w:val="007A1E17"/>
    <w:rsid w:val="007A44E8"/>
    <w:rsid w:val="007A5155"/>
    <w:rsid w:val="007A5F70"/>
    <w:rsid w:val="007A6667"/>
    <w:rsid w:val="007B062B"/>
    <w:rsid w:val="007B3308"/>
    <w:rsid w:val="007B5DE4"/>
    <w:rsid w:val="007B6168"/>
    <w:rsid w:val="007B669B"/>
    <w:rsid w:val="007C12B8"/>
    <w:rsid w:val="007C199B"/>
    <w:rsid w:val="007D2EC6"/>
    <w:rsid w:val="007D5335"/>
    <w:rsid w:val="007D5C2F"/>
    <w:rsid w:val="007E1E39"/>
    <w:rsid w:val="007E2C4A"/>
    <w:rsid w:val="007E3690"/>
    <w:rsid w:val="007E4A82"/>
    <w:rsid w:val="007E4D1B"/>
    <w:rsid w:val="007E53FC"/>
    <w:rsid w:val="007E6DE0"/>
    <w:rsid w:val="007E7634"/>
    <w:rsid w:val="007F032E"/>
    <w:rsid w:val="00800071"/>
    <w:rsid w:val="0080086C"/>
    <w:rsid w:val="0080350F"/>
    <w:rsid w:val="00803745"/>
    <w:rsid w:val="00804026"/>
    <w:rsid w:val="00805723"/>
    <w:rsid w:val="008076D7"/>
    <w:rsid w:val="00810482"/>
    <w:rsid w:val="0081125A"/>
    <w:rsid w:val="0081212E"/>
    <w:rsid w:val="008150E1"/>
    <w:rsid w:val="00815BD6"/>
    <w:rsid w:val="008243D4"/>
    <w:rsid w:val="00825034"/>
    <w:rsid w:val="00827EF6"/>
    <w:rsid w:val="0083296E"/>
    <w:rsid w:val="008350DE"/>
    <w:rsid w:val="008352AB"/>
    <w:rsid w:val="00836773"/>
    <w:rsid w:val="00837285"/>
    <w:rsid w:val="00840AE5"/>
    <w:rsid w:val="0084247A"/>
    <w:rsid w:val="0084441A"/>
    <w:rsid w:val="00845235"/>
    <w:rsid w:val="00850842"/>
    <w:rsid w:val="00851079"/>
    <w:rsid w:val="008523AD"/>
    <w:rsid w:val="008533D4"/>
    <w:rsid w:val="00854D7B"/>
    <w:rsid w:val="00861F67"/>
    <w:rsid w:val="00863B6A"/>
    <w:rsid w:val="00864074"/>
    <w:rsid w:val="00865B19"/>
    <w:rsid w:val="00866C14"/>
    <w:rsid w:val="00867044"/>
    <w:rsid w:val="00870E1C"/>
    <w:rsid w:val="008715FA"/>
    <w:rsid w:val="008743AC"/>
    <w:rsid w:val="0087504C"/>
    <w:rsid w:val="0087563B"/>
    <w:rsid w:val="00884771"/>
    <w:rsid w:val="008862CD"/>
    <w:rsid w:val="0088749D"/>
    <w:rsid w:val="00891483"/>
    <w:rsid w:val="00893681"/>
    <w:rsid w:val="00893D02"/>
    <w:rsid w:val="00893DA9"/>
    <w:rsid w:val="0089437D"/>
    <w:rsid w:val="0089713D"/>
    <w:rsid w:val="008A31F9"/>
    <w:rsid w:val="008A394E"/>
    <w:rsid w:val="008A5CE6"/>
    <w:rsid w:val="008A75E7"/>
    <w:rsid w:val="008B2049"/>
    <w:rsid w:val="008B682F"/>
    <w:rsid w:val="008C1C31"/>
    <w:rsid w:val="008C347C"/>
    <w:rsid w:val="008C75C1"/>
    <w:rsid w:val="008D101F"/>
    <w:rsid w:val="008D15D3"/>
    <w:rsid w:val="008D2A3B"/>
    <w:rsid w:val="008D3F29"/>
    <w:rsid w:val="008D459C"/>
    <w:rsid w:val="008D7A3A"/>
    <w:rsid w:val="008E22A9"/>
    <w:rsid w:val="008E44E5"/>
    <w:rsid w:val="008E686B"/>
    <w:rsid w:val="008E69ED"/>
    <w:rsid w:val="008F0FD3"/>
    <w:rsid w:val="008F18E0"/>
    <w:rsid w:val="008F33BD"/>
    <w:rsid w:val="008F416F"/>
    <w:rsid w:val="008F4473"/>
    <w:rsid w:val="008F6E86"/>
    <w:rsid w:val="00901601"/>
    <w:rsid w:val="00901E21"/>
    <w:rsid w:val="00906B27"/>
    <w:rsid w:val="00913C95"/>
    <w:rsid w:val="009147E6"/>
    <w:rsid w:val="0091678A"/>
    <w:rsid w:val="00922EB0"/>
    <w:rsid w:val="00926D74"/>
    <w:rsid w:val="00927E73"/>
    <w:rsid w:val="00931071"/>
    <w:rsid w:val="00931FEF"/>
    <w:rsid w:val="009320C6"/>
    <w:rsid w:val="00932AAA"/>
    <w:rsid w:val="00937095"/>
    <w:rsid w:val="00937356"/>
    <w:rsid w:val="009375AB"/>
    <w:rsid w:val="0093760B"/>
    <w:rsid w:val="009418B1"/>
    <w:rsid w:val="00941CD1"/>
    <w:rsid w:val="00947FE3"/>
    <w:rsid w:val="00955CAE"/>
    <w:rsid w:val="00956E36"/>
    <w:rsid w:val="009574F1"/>
    <w:rsid w:val="00960DAD"/>
    <w:rsid w:val="00961948"/>
    <w:rsid w:val="00962954"/>
    <w:rsid w:val="00964887"/>
    <w:rsid w:val="00964FB8"/>
    <w:rsid w:val="009650C5"/>
    <w:rsid w:val="00966EB4"/>
    <w:rsid w:val="00967279"/>
    <w:rsid w:val="00967428"/>
    <w:rsid w:val="00970F40"/>
    <w:rsid w:val="009713C6"/>
    <w:rsid w:val="00975209"/>
    <w:rsid w:val="009763D4"/>
    <w:rsid w:val="009800C3"/>
    <w:rsid w:val="0098461C"/>
    <w:rsid w:val="009851EC"/>
    <w:rsid w:val="00987135"/>
    <w:rsid w:val="00987FDF"/>
    <w:rsid w:val="00995898"/>
    <w:rsid w:val="009964EF"/>
    <w:rsid w:val="009968A2"/>
    <w:rsid w:val="00997B40"/>
    <w:rsid w:val="009A1E00"/>
    <w:rsid w:val="009A46B2"/>
    <w:rsid w:val="009A7519"/>
    <w:rsid w:val="009B1158"/>
    <w:rsid w:val="009B48E2"/>
    <w:rsid w:val="009B6BD0"/>
    <w:rsid w:val="009C1362"/>
    <w:rsid w:val="009C253A"/>
    <w:rsid w:val="009C31BE"/>
    <w:rsid w:val="009C4222"/>
    <w:rsid w:val="009C5E25"/>
    <w:rsid w:val="009C756A"/>
    <w:rsid w:val="009D17DB"/>
    <w:rsid w:val="009D28FB"/>
    <w:rsid w:val="009D427D"/>
    <w:rsid w:val="009D5626"/>
    <w:rsid w:val="009D6AFD"/>
    <w:rsid w:val="009D7B10"/>
    <w:rsid w:val="009D7BC7"/>
    <w:rsid w:val="009D7CDB"/>
    <w:rsid w:val="009E1068"/>
    <w:rsid w:val="009E35C8"/>
    <w:rsid w:val="009E39F1"/>
    <w:rsid w:val="009E50DC"/>
    <w:rsid w:val="009E5FBD"/>
    <w:rsid w:val="009E6094"/>
    <w:rsid w:val="009F0497"/>
    <w:rsid w:val="009F1BCB"/>
    <w:rsid w:val="009F2E46"/>
    <w:rsid w:val="009F6356"/>
    <w:rsid w:val="00A01216"/>
    <w:rsid w:val="00A0402C"/>
    <w:rsid w:val="00A0406F"/>
    <w:rsid w:val="00A05F97"/>
    <w:rsid w:val="00A06EDD"/>
    <w:rsid w:val="00A1117F"/>
    <w:rsid w:val="00A150BF"/>
    <w:rsid w:val="00A15B4F"/>
    <w:rsid w:val="00A21B9E"/>
    <w:rsid w:val="00A21C56"/>
    <w:rsid w:val="00A22613"/>
    <w:rsid w:val="00A2666E"/>
    <w:rsid w:val="00A2667D"/>
    <w:rsid w:val="00A30057"/>
    <w:rsid w:val="00A3043B"/>
    <w:rsid w:val="00A30EEC"/>
    <w:rsid w:val="00A3410D"/>
    <w:rsid w:val="00A35E3F"/>
    <w:rsid w:val="00A40119"/>
    <w:rsid w:val="00A41AE6"/>
    <w:rsid w:val="00A43EAA"/>
    <w:rsid w:val="00A50454"/>
    <w:rsid w:val="00A50A99"/>
    <w:rsid w:val="00A50E98"/>
    <w:rsid w:val="00A5241E"/>
    <w:rsid w:val="00A55A81"/>
    <w:rsid w:val="00A55B52"/>
    <w:rsid w:val="00A61220"/>
    <w:rsid w:val="00A63A2F"/>
    <w:rsid w:val="00A64663"/>
    <w:rsid w:val="00A661DF"/>
    <w:rsid w:val="00A66E97"/>
    <w:rsid w:val="00A709D0"/>
    <w:rsid w:val="00A71E5D"/>
    <w:rsid w:val="00A73E54"/>
    <w:rsid w:val="00A73FD8"/>
    <w:rsid w:val="00A747AD"/>
    <w:rsid w:val="00A81B43"/>
    <w:rsid w:val="00A8214B"/>
    <w:rsid w:val="00A83DB7"/>
    <w:rsid w:val="00A87C5E"/>
    <w:rsid w:val="00A9068D"/>
    <w:rsid w:val="00A91F05"/>
    <w:rsid w:val="00A9264F"/>
    <w:rsid w:val="00A94E60"/>
    <w:rsid w:val="00AA22F4"/>
    <w:rsid w:val="00AA27E5"/>
    <w:rsid w:val="00AA34C3"/>
    <w:rsid w:val="00AA4859"/>
    <w:rsid w:val="00AA4ADE"/>
    <w:rsid w:val="00AA6453"/>
    <w:rsid w:val="00AA6986"/>
    <w:rsid w:val="00AA7232"/>
    <w:rsid w:val="00AB4893"/>
    <w:rsid w:val="00AC06A3"/>
    <w:rsid w:val="00AC141F"/>
    <w:rsid w:val="00AC5744"/>
    <w:rsid w:val="00AD3A93"/>
    <w:rsid w:val="00AD5446"/>
    <w:rsid w:val="00AD6070"/>
    <w:rsid w:val="00AD6FE1"/>
    <w:rsid w:val="00AD773B"/>
    <w:rsid w:val="00AE0578"/>
    <w:rsid w:val="00AE1F1C"/>
    <w:rsid w:val="00AE34E0"/>
    <w:rsid w:val="00AE4808"/>
    <w:rsid w:val="00AF1700"/>
    <w:rsid w:val="00AF2A6F"/>
    <w:rsid w:val="00AF4933"/>
    <w:rsid w:val="00AF4C4A"/>
    <w:rsid w:val="00AF668E"/>
    <w:rsid w:val="00B011AB"/>
    <w:rsid w:val="00B03092"/>
    <w:rsid w:val="00B03EF4"/>
    <w:rsid w:val="00B0470A"/>
    <w:rsid w:val="00B050D1"/>
    <w:rsid w:val="00B07D9E"/>
    <w:rsid w:val="00B110E9"/>
    <w:rsid w:val="00B12221"/>
    <w:rsid w:val="00B12D60"/>
    <w:rsid w:val="00B14CF7"/>
    <w:rsid w:val="00B157E6"/>
    <w:rsid w:val="00B17B59"/>
    <w:rsid w:val="00B17D7F"/>
    <w:rsid w:val="00B202C5"/>
    <w:rsid w:val="00B22763"/>
    <w:rsid w:val="00B23B40"/>
    <w:rsid w:val="00B243F2"/>
    <w:rsid w:val="00B2490E"/>
    <w:rsid w:val="00B30100"/>
    <w:rsid w:val="00B30752"/>
    <w:rsid w:val="00B335C4"/>
    <w:rsid w:val="00B348B2"/>
    <w:rsid w:val="00B3593A"/>
    <w:rsid w:val="00B35B86"/>
    <w:rsid w:val="00B36414"/>
    <w:rsid w:val="00B3724E"/>
    <w:rsid w:val="00B416AB"/>
    <w:rsid w:val="00B4446C"/>
    <w:rsid w:val="00B44E5F"/>
    <w:rsid w:val="00B453A6"/>
    <w:rsid w:val="00B45C0B"/>
    <w:rsid w:val="00B46743"/>
    <w:rsid w:val="00B46AF9"/>
    <w:rsid w:val="00B52F40"/>
    <w:rsid w:val="00B57DDF"/>
    <w:rsid w:val="00B57F29"/>
    <w:rsid w:val="00B60BCE"/>
    <w:rsid w:val="00B62A9E"/>
    <w:rsid w:val="00B62CA2"/>
    <w:rsid w:val="00B70479"/>
    <w:rsid w:val="00B72DFC"/>
    <w:rsid w:val="00B747C5"/>
    <w:rsid w:val="00B77FD0"/>
    <w:rsid w:val="00B77FF8"/>
    <w:rsid w:val="00B80154"/>
    <w:rsid w:val="00B80E0F"/>
    <w:rsid w:val="00B81667"/>
    <w:rsid w:val="00B85CFD"/>
    <w:rsid w:val="00B877C3"/>
    <w:rsid w:val="00B87AA2"/>
    <w:rsid w:val="00B902DB"/>
    <w:rsid w:val="00B90E01"/>
    <w:rsid w:val="00B9306D"/>
    <w:rsid w:val="00B9415D"/>
    <w:rsid w:val="00B947EA"/>
    <w:rsid w:val="00B97875"/>
    <w:rsid w:val="00BA0003"/>
    <w:rsid w:val="00BA612B"/>
    <w:rsid w:val="00BA6BB2"/>
    <w:rsid w:val="00BA7D05"/>
    <w:rsid w:val="00BB56A8"/>
    <w:rsid w:val="00BB7DD6"/>
    <w:rsid w:val="00BC0DE6"/>
    <w:rsid w:val="00BC48B3"/>
    <w:rsid w:val="00BC53EE"/>
    <w:rsid w:val="00BC5D1E"/>
    <w:rsid w:val="00BC7F34"/>
    <w:rsid w:val="00BD1339"/>
    <w:rsid w:val="00BD7316"/>
    <w:rsid w:val="00BE5B09"/>
    <w:rsid w:val="00BE613A"/>
    <w:rsid w:val="00BF08AC"/>
    <w:rsid w:val="00BF3D2B"/>
    <w:rsid w:val="00C008C5"/>
    <w:rsid w:val="00C03B76"/>
    <w:rsid w:val="00C10680"/>
    <w:rsid w:val="00C122F0"/>
    <w:rsid w:val="00C14D2B"/>
    <w:rsid w:val="00C15749"/>
    <w:rsid w:val="00C159A9"/>
    <w:rsid w:val="00C16894"/>
    <w:rsid w:val="00C222A4"/>
    <w:rsid w:val="00C229ED"/>
    <w:rsid w:val="00C2719D"/>
    <w:rsid w:val="00C27CF2"/>
    <w:rsid w:val="00C300CE"/>
    <w:rsid w:val="00C31246"/>
    <w:rsid w:val="00C3676A"/>
    <w:rsid w:val="00C36CC2"/>
    <w:rsid w:val="00C41338"/>
    <w:rsid w:val="00C43EFD"/>
    <w:rsid w:val="00C445FE"/>
    <w:rsid w:val="00C45524"/>
    <w:rsid w:val="00C47409"/>
    <w:rsid w:val="00C475D7"/>
    <w:rsid w:val="00C52935"/>
    <w:rsid w:val="00C5568E"/>
    <w:rsid w:val="00C55FAA"/>
    <w:rsid w:val="00C6045A"/>
    <w:rsid w:val="00C6204B"/>
    <w:rsid w:val="00C6351D"/>
    <w:rsid w:val="00C64CAB"/>
    <w:rsid w:val="00C701EC"/>
    <w:rsid w:val="00C7234D"/>
    <w:rsid w:val="00C728BB"/>
    <w:rsid w:val="00C7388D"/>
    <w:rsid w:val="00C73931"/>
    <w:rsid w:val="00C760E7"/>
    <w:rsid w:val="00C80532"/>
    <w:rsid w:val="00C810B7"/>
    <w:rsid w:val="00C815A4"/>
    <w:rsid w:val="00C8256C"/>
    <w:rsid w:val="00C857C1"/>
    <w:rsid w:val="00C85CF3"/>
    <w:rsid w:val="00C863A7"/>
    <w:rsid w:val="00C90928"/>
    <w:rsid w:val="00C94902"/>
    <w:rsid w:val="00C94A6A"/>
    <w:rsid w:val="00C94C83"/>
    <w:rsid w:val="00C9509F"/>
    <w:rsid w:val="00C97721"/>
    <w:rsid w:val="00CA0CB2"/>
    <w:rsid w:val="00CA2CF5"/>
    <w:rsid w:val="00CA4B06"/>
    <w:rsid w:val="00CA5500"/>
    <w:rsid w:val="00CB060F"/>
    <w:rsid w:val="00CB3040"/>
    <w:rsid w:val="00CB4C4A"/>
    <w:rsid w:val="00CB71D0"/>
    <w:rsid w:val="00CB7634"/>
    <w:rsid w:val="00CB7676"/>
    <w:rsid w:val="00CC1088"/>
    <w:rsid w:val="00CC29A8"/>
    <w:rsid w:val="00CC35AC"/>
    <w:rsid w:val="00CC6F61"/>
    <w:rsid w:val="00CD425D"/>
    <w:rsid w:val="00CD624D"/>
    <w:rsid w:val="00CE264C"/>
    <w:rsid w:val="00CE3719"/>
    <w:rsid w:val="00CE478D"/>
    <w:rsid w:val="00CE6BC5"/>
    <w:rsid w:val="00CE74F1"/>
    <w:rsid w:val="00CF2211"/>
    <w:rsid w:val="00CF3D7B"/>
    <w:rsid w:val="00D010DB"/>
    <w:rsid w:val="00D014B3"/>
    <w:rsid w:val="00D0250C"/>
    <w:rsid w:val="00D052F4"/>
    <w:rsid w:val="00D07B08"/>
    <w:rsid w:val="00D1036D"/>
    <w:rsid w:val="00D10470"/>
    <w:rsid w:val="00D14B44"/>
    <w:rsid w:val="00D14F6D"/>
    <w:rsid w:val="00D17870"/>
    <w:rsid w:val="00D1794F"/>
    <w:rsid w:val="00D20C68"/>
    <w:rsid w:val="00D22A5C"/>
    <w:rsid w:val="00D25F9F"/>
    <w:rsid w:val="00D260BB"/>
    <w:rsid w:val="00D26EAA"/>
    <w:rsid w:val="00D26F6B"/>
    <w:rsid w:val="00D303CB"/>
    <w:rsid w:val="00D31360"/>
    <w:rsid w:val="00D31A47"/>
    <w:rsid w:val="00D347BC"/>
    <w:rsid w:val="00D354CE"/>
    <w:rsid w:val="00D4012C"/>
    <w:rsid w:val="00D41A96"/>
    <w:rsid w:val="00D432EA"/>
    <w:rsid w:val="00D453F8"/>
    <w:rsid w:val="00D5030E"/>
    <w:rsid w:val="00D52DC0"/>
    <w:rsid w:val="00D552CA"/>
    <w:rsid w:val="00D559F8"/>
    <w:rsid w:val="00D6169B"/>
    <w:rsid w:val="00D6234F"/>
    <w:rsid w:val="00D62D31"/>
    <w:rsid w:val="00D63D2E"/>
    <w:rsid w:val="00D64654"/>
    <w:rsid w:val="00D7206F"/>
    <w:rsid w:val="00D74755"/>
    <w:rsid w:val="00D77B8F"/>
    <w:rsid w:val="00D813A7"/>
    <w:rsid w:val="00D820F9"/>
    <w:rsid w:val="00D82B77"/>
    <w:rsid w:val="00D83660"/>
    <w:rsid w:val="00D83A78"/>
    <w:rsid w:val="00D85EEC"/>
    <w:rsid w:val="00D87733"/>
    <w:rsid w:val="00D9065C"/>
    <w:rsid w:val="00D92E9C"/>
    <w:rsid w:val="00D938F5"/>
    <w:rsid w:val="00D969B5"/>
    <w:rsid w:val="00D97F51"/>
    <w:rsid w:val="00DA1580"/>
    <w:rsid w:val="00DA2986"/>
    <w:rsid w:val="00DA66CC"/>
    <w:rsid w:val="00DB18B3"/>
    <w:rsid w:val="00DB566A"/>
    <w:rsid w:val="00DC27CF"/>
    <w:rsid w:val="00DC381C"/>
    <w:rsid w:val="00DC77C5"/>
    <w:rsid w:val="00DC7C74"/>
    <w:rsid w:val="00DD27E4"/>
    <w:rsid w:val="00DD6ADB"/>
    <w:rsid w:val="00DD7998"/>
    <w:rsid w:val="00DE017B"/>
    <w:rsid w:val="00DE0F26"/>
    <w:rsid w:val="00DE507A"/>
    <w:rsid w:val="00DE58C1"/>
    <w:rsid w:val="00DE5927"/>
    <w:rsid w:val="00DE63AF"/>
    <w:rsid w:val="00DE73F4"/>
    <w:rsid w:val="00DE7478"/>
    <w:rsid w:val="00DF25D4"/>
    <w:rsid w:val="00DF4696"/>
    <w:rsid w:val="00DF4DCD"/>
    <w:rsid w:val="00DF5069"/>
    <w:rsid w:val="00DF6E7C"/>
    <w:rsid w:val="00E00888"/>
    <w:rsid w:val="00E01A1D"/>
    <w:rsid w:val="00E047BA"/>
    <w:rsid w:val="00E10D27"/>
    <w:rsid w:val="00E113CC"/>
    <w:rsid w:val="00E12D32"/>
    <w:rsid w:val="00E13CD9"/>
    <w:rsid w:val="00E15915"/>
    <w:rsid w:val="00E15CF4"/>
    <w:rsid w:val="00E212DF"/>
    <w:rsid w:val="00E245F1"/>
    <w:rsid w:val="00E2577C"/>
    <w:rsid w:val="00E25DC5"/>
    <w:rsid w:val="00E26691"/>
    <w:rsid w:val="00E26E5E"/>
    <w:rsid w:val="00E2729E"/>
    <w:rsid w:val="00E276AB"/>
    <w:rsid w:val="00E27E14"/>
    <w:rsid w:val="00E358E6"/>
    <w:rsid w:val="00E41C86"/>
    <w:rsid w:val="00E4229C"/>
    <w:rsid w:val="00E44640"/>
    <w:rsid w:val="00E46077"/>
    <w:rsid w:val="00E474D8"/>
    <w:rsid w:val="00E5055B"/>
    <w:rsid w:val="00E51274"/>
    <w:rsid w:val="00E54BBB"/>
    <w:rsid w:val="00E56207"/>
    <w:rsid w:val="00E56652"/>
    <w:rsid w:val="00E56D9A"/>
    <w:rsid w:val="00E6507A"/>
    <w:rsid w:val="00E65A92"/>
    <w:rsid w:val="00E7006D"/>
    <w:rsid w:val="00E72663"/>
    <w:rsid w:val="00E8187B"/>
    <w:rsid w:val="00E849B0"/>
    <w:rsid w:val="00E85F6D"/>
    <w:rsid w:val="00E867AA"/>
    <w:rsid w:val="00E8757C"/>
    <w:rsid w:val="00E87C19"/>
    <w:rsid w:val="00E900C6"/>
    <w:rsid w:val="00E9101C"/>
    <w:rsid w:val="00E92DA2"/>
    <w:rsid w:val="00E934C9"/>
    <w:rsid w:val="00E94612"/>
    <w:rsid w:val="00E9567D"/>
    <w:rsid w:val="00E95B20"/>
    <w:rsid w:val="00E97342"/>
    <w:rsid w:val="00E977A7"/>
    <w:rsid w:val="00EA01C6"/>
    <w:rsid w:val="00EA1EF2"/>
    <w:rsid w:val="00EA2B69"/>
    <w:rsid w:val="00EB3134"/>
    <w:rsid w:val="00EB41AF"/>
    <w:rsid w:val="00EB6ECE"/>
    <w:rsid w:val="00EB717B"/>
    <w:rsid w:val="00EB7C0D"/>
    <w:rsid w:val="00EC0C7E"/>
    <w:rsid w:val="00EC1504"/>
    <w:rsid w:val="00EC1A1B"/>
    <w:rsid w:val="00EC3D24"/>
    <w:rsid w:val="00EC41A6"/>
    <w:rsid w:val="00EC4A6B"/>
    <w:rsid w:val="00EC4F0D"/>
    <w:rsid w:val="00EC57AE"/>
    <w:rsid w:val="00ED3A6B"/>
    <w:rsid w:val="00ED45CD"/>
    <w:rsid w:val="00ED56BA"/>
    <w:rsid w:val="00ED664F"/>
    <w:rsid w:val="00EE1969"/>
    <w:rsid w:val="00EE19AF"/>
    <w:rsid w:val="00EE3DD8"/>
    <w:rsid w:val="00EE6447"/>
    <w:rsid w:val="00EF12BE"/>
    <w:rsid w:val="00EF1638"/>
    <w:rsid w:val="00EF7604"/>
    <w:rsid w:val="00F0016C"/>
    <w:rsid w:val="00F02A1F"/>
    <w:rsid w:val="00F10069"/>
    <w:rsid w:val="00F10728"/>
    <w:rsid w:val="00F11416"/>
    <w:rsid w:val="00F11507"/>
    <w:rsid w:val="00F11772"/>
    <w:rsid w:val="00F125BA"/>
    <w:rsid w:val="00F126B3"/>
    <w:rsid w:val="00F145AB"/>
    <w:rsid w:val="00F14B6F"/>
    <w:rsid w:val="00F17BCC"/>
    <w:rsid w:val="00F232E6"/>
    <w:rsid w:val="00F26193"/>
    <w:rsid w:val="00F275E4"/>
    <w:rsid w:val="00F330D6"/>
    <w:rsid w:val="00F36B43"/>
    <w:rsid w:val="00F37A81"/>
    <w:rsid w:val="00F37DF3"/>
    <w:rsid w:val="00F40603"/>
    <w:rsid w:val="00F40FF1"/>
    <w:rsid w:val="00F413E3"/>
    <w:rsid w:val="00F45971"/>
    <w:rsid w:val="00F51658"/>
    <w:rsid w:val="00F529D0"/>
    <w:rsid w:val="00F530D3"/>
    <w:rsid w:val="00F55350"/>
    <w:rsid w:val="00F60FA0"/>
    <w:rsid w:val="00F61343"/>
    <w:rsid w:val="00F635D5"/>
    <w:rsid w:val="00F673A4"/>
    <w:rsid w:val="00F67F30"/>
    <w:rsid w:val="00F67FAF"/>
    <w:rsid w:val="00F71891"/>
    <w:rsid w:val="00F73C92"/>
    <w:rsid w:val="00F75921"/>
    <w:rsid w:val="00F75BB4"/>
    <w:rsid w:val="00F7664A"/>
    <w:rsid w:val="00F77BBD"/>
    <w:rsid w:val="00F810BC"/>
    <w:rsid w:val="00F816E6"/>
    <w:rsid w:val="00F82A3D"/>
    <w:rsid w:val="00F83EB8"/>
    <w:rsid w:val="00F85BD9"/>
    <w:rsid w:val="00F8709D"/>
    <w:rsid w:val="00F87B8A"/>
    <w:rsid w:val="00F9229D"/>
    <w:rsid w:val="00F93FBF"/>
    <w:rsid w:val="00F94241"/>
    <w:rsid w:val="00F948F1"/>
    <w:rsid w:val="00F95869"/>
    <w:rsid w:val="00F95E55"/>
    <w:rsid w:val="00F967FC"/>
    <w:rsid w:val="00FA2AA1"/>
    <w:rsid w:val="00FA3C0D"/>
    <w:rsid w:val="00FA7D69"/>
    <w:rsid w:val="00FB2CF3"/>
    <w:rsid w:val="00FB565C"/>
    <w:rsid w:val="00FB6198"/>
    <w:rsid w:val="00FB6D47"/>
    <w:rsid w:val="00FC2324"/>
    <w:rsid w:val="00FC2775"/>
    <w:rsid w:val="00FC54B4"/>
    <w:rsid w:val="00FC63C4"/>
    <w:rsid w:val="00FD0B8D"/>
    <w:rsid w:val="00FD0EEF"/>
    <w:rsid w:val="00FD1267"/>
    <w:rsid w:val="00FD2913"/>
    <w:rsid w:val="00FD60FA"/>
    <w:rsid w:val="00FE019E"/>
    <w:rsid w:val="00FE0321"/>
    <w:rsid w:val="00FE0EA2"/>
    <w:rsid w:val="00FE342D"/>
    <w:rsid w:val="00FE437A"/>
    <w:rsid w:val="00FE567E"/>
    <w:rsid w:val="00FE72E9"/>
    <w:rsid w:val="00FF0F16"/>
    <w:rsid w:val="00FF15C6"/>
    <w:rsid w:val="00FF201C"/>
    <w:rsid w:val="00FF66F6"/>
    <w:rsid w:val="00FF7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71C937"/>
  <w15:docId w15:val="{E14949C5-CEE9-4FE9-B244-40AE9E69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723"/>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805723"/>
    <w:pP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EC4A6B"/>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C4A6B"/>
    <w:pPr>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57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723"/>
    <w:rPr>
      <w:rFonts w:ascii="Segoe UI" w:hAnsi="Segoe UI" w:cs="Segoe UI"/>
      <w:sz w:val="18"/>
      <w:szCs w:val="18"/>
    </w:rPr>
  </w:style>
  <w:style w:type="character" w:customStyle="1" w:styleId="Heading1Char">
    <w:name w:val="Heading 1 Char"/>
    <w:basedOn w:val="DefaultParagraphFont"/>
    <w:link w:val="Heading1"/>
    <w:uiPriority w:val="9"/>
    <w:rsid w:val="00805723"/>
    <w:rPr>
      <w:b/>
    </w:rPr>
  </w:style>
  <w:style w:type="character" w:styleId="Hyperlink">
    <w:name w:val="Hyperlink"/>
    <w:basedOn w:val="DefaultParagraphFont"/>
    <w:uiPriority w:val="99"/>
    <w:unhideWhenUsed/>
    <w:rsid w:val="00805723"/>
    <w:rPr>
      <w:color w:val="0563C1" w:themeColor="hyperlink"/>
      <w:u w:val="single"/>
    </w:rPr>
  </w:style>
  <w:style w:type="paragraph" w:styleId="ListParagraph">
    <w:name w:val="List Paragraph"/>
    <w:basedOn w:val="Normal"/>
    <w:uiPriority w:val="34"/>
    <w:qFormat/>
    <w:rsid w:val="00EB717B"/>
    <w:pPr>
      <w:ind w:left="720"/>
      <w:contextualSpacing/>
    </w:pPr>
  </w:style>
  <w:style w:type="table" w:styleId="TableGrid">
    <w:name w:val="Table Grid"/>
    <w:basedOn w:val="TableNormal"/>
    <w:uiPriority w:val="39"/>
    <w:rsid w:val="00E44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4A6B"/>
    <w:rPr>
      <w:i/>
      <w:iCs/>
    </w:rPr>
  </w:style>
  <w:style w:type="character" w:customStyle="1" w:styleId="Heading3Char">
    <w:name w:val="Heading 3 Char"/>
    <w:basedOn w:val="DefaultParagraphFont"/>
    <w:link w:val="Heading3"/>
    <w:uiPriority w:val="9"/>
    <w:rsid w:val="00EC4A6B"/>
    <w:rPr>
      <w:b/>
      <w:bCs/>
    </w:rPr>
  </w:style>
  <w:style w:type="character" w:styleId="CommentReference">
    <w:name w:val="annotation reference"/>
    <w:basedOn w:val="DefaultParagraphFont"/>
    <w:uiPriority w:val="99"/>
    <w:semiHidden/>
    <w:unhideWhenUsed/>
    <w:rsid w:val="00ED56BA"/>
    <w:rPr>
      <w:sz w:val="16"/>
      <w:szCs w:val="16"/>
    </w:rPr>
  </w:style>
  <w:style w:type="paragraph" w:styleId="CommentText">
    <w:name w:val="annotation text"/>
    <w:basedOn w:val="Normal"/>
    <w:link w:val="CommentTextChar"/>
    <w:uiPriority w:val="99"/>
    <w:unhideWhenUsed/>
    <w:rsid w:val="00ED56BA"/>
    <w:pPr>
      <w:spacing w:line="240" w:lineRule="auto"/>
    </w:pPr>
    <w:rPr>
      <w:sz w:val="20"/>
      <w:szCs w:val="20"/>
    </w:rPr>
  </w:style>
  <w:style w:type="character" w:customStyle="1" w:styleId="CommentTextChar">
    <w:name w:val="Comment Text Char"/>
    <w:basedOn w:val="DefaultParagraphFont"/>
    <w:link w:val="CommentText"/>
    <w:uiPriority w:val="99"/>
    <w:rsid w:val="00ED56BA"/>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ED56BA"/>
    <w:rPr>
      <w:b/>
      <w:bCs/>
    </w:rPr>
  </w:style>
  <w:style w:type="character" w:customStyle="1" w:styleId="CommentSubjectChar">
    <w:name w:val="Comment Subject Char"/>
    <w:basedOn w:val="CommentTextChar"/>
    <w:link w:val="CommentSubject"/>
    <w:uiPriority w:val="99"/>
    <w:semiHidden/>
    <w:rsid w:val="00ED56BA"/>
    <w:rPr>
      <w:rFonts w:asciiTheme="minorHAnsi" w:hAnsiTheme="minorHAnsi" w:cstheme="minorBidi"/>
      <w:b/>
      <w:bCs/>
      <w:sz w:val="20"/>
      <w:szCs w:val="20"/>
    </w:rPr>
  </w:style>
  <w:style w:type="paragraph" w:styleId="Revision">
    <w:name w:val="Revision"/>
    <w:hidden/>
    <w:uiPriority w:val="99"/>
    <w:semiHidden/>
    <w:rsid w:val="002F6781"/>
    <w:pPr>
      <w:spacing w:after="0" w:line="240" w:lineRule="auto"/>
    </w:pPr>
    <w:rPr>
      <w:rFonts w:asciiTheme="minorHAnsi" w:hAnsiTheme="minorHAnsi" w:cstheme="minorBidi"/>
      <w:sz w:val="22"/>
      <w:szCs w:val="22"/>
    </w:rPr>
  </w:style>
  <w:style w:type="paragraph" w:customStyle="1" w:styleId="EndNoteBibliographyTitle">
    <w:name w:val="EndNote Bibliography Title"/>
    <w:basedOn w:val="Normal"/>
    <w:link w:val="EndNoteBibliographyTitleChar"/>
    <w:rsid w:val="009418B1"/>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9418B1"/>
    <w:rPr>
      <w:rFonts w:ascii="Calibri" w:hAnsi="Calibri" w:cs="Calibri"/>
      <w:i w:val="0"/>
      <w:iCs w:val="0"/>
      <w:noProof/>
      <w:sz w:val="22"/>
      <w:szCs w:val="22"/>
    </w:rPr>
  </w:style>
  <w:style w:type="paragraph" w:customStyle="1" w:styleId="EndNoteBibliography">
    <w:name w:val="EndNote Bibliography"/>
    <w:basedOn w:val="Normal"/>
    <w:link w:val="EndNoteBibliographyChar"/>
    <w:rsid w:val="009418B1"/>
    <w:pPr>
      <w:spacing w:line="240" w:lineRule="auto"/>
      <w:jc w:val="both"/>
    </w:pPr>
    <w:rPr>
      <w:rFonts w:ascii="Calibri" w:hAnsi="Calibri" w:cs="Calibri"/>
      <w:noProof/>
    </w:rPr>
  </w:style>
  <w:style w:type="character" w:customStyle="1" w:styleId="EndNoteBibliographyChar">
    <w:name w:val="EndNote Bibliography Char"/>
    <w:basedOn w:val="Heading2Char"/>
    <w:link w:val="EndNoteBibliography"/>
    <w:rsid w:val="009418B1"/>
    <w:rPr>
      <w:rFonts w:ascii="Calibri" w:hAnsi="Calibri" w:cs="Calibri"/>
      <w:i w:val="0"/>
      <w:iCs w:val="0"/>
      <w:noProof/>
      <w:sz w:val="22"/>
      <w:szCs w:val="22"/>
    </w:rPr>
  </w:style>
  <w:style w:type="character" w:customStyle="1" w:styleId="UnresolvedMention1">
    <w:name w:val="Unresolved Mention1"/>
    <w:basedOn w:val="DefaultParagraphFont"/>
    <w:uiPriority w:val="99"/>
    <w:semiHidden/>
    <w:unhideWhenUsed/>
    <w:rsid w:val="009C4222"/>
    <w:rPr>
      <w:color w:val="605E5C"/>
      <w:shd w:val="clear" w:color="auto" w:fill="E1DFDD"/>
    </w:rPr>
  </w:style>
  <w:style w:type="character" w:customStyle="1" w:styleId="UnresolvedMention2">
    <w:name w:val="Unresolved Mention2"/>
    <w:basedOn w:val="DefaultParagraphFont"/>
    <w:uiPriority w:val="99"/>
    <w:semiHidden/>
    <w:unhideWhenUsed/>
    <w:rsid w:val="000A78C1"/>
    <w:rPr>
      <w:color w:val="605E5C"/>
      <w:shd w:val="clear" w:color="auto" w:fill="E1DFDD"/>
    </w:rPr>
  </w:style>
  <w:style w:type="paragraph" w:styleId="Header">
    <w:name w:val="header"/>
    <w:basedOn w:val="Normal"/>
    <w:link w:val="HeaderChar"/>
    <w:uiPriority w:val="99"/>
    <w:unhideWhenUsed/>
    <w:rsid w:val="007E3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90"/>
    <w:rPr>
      <w:rFonts w:asciiTheme="minorHAnsi" w:hAnsiTheme="minorHAnsi" w:cstheme="minorBidi"/>
      <w:sz w:val="22"/>
      <w:szCs w:val="22"/>
    </w:rPr>
  </w:style>
  <w:style w:type="paragraph" w:styleId="Footer">
    <w:name w:val="footer"/>
    <w:basedOn w:val="Normal"/>
    <w:link w:val="FooterChar"/>
    <w:uiPriority w:val="99"/>
    <w:unhideWhenUsed/>
    <w:rsid w:val="007E3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90"/>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E41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0012">
      <w:bodyDiv w:val="1"/>
      <w:marLeft w:val="0"/>
      <w:marRight w:val="0"/>
      <w:marTop w:val="0"/>
      <w:marBottom w:val="0"/>
      <w:divBdr>
        <w:top w:val="none" w:sz="0" w:space="0" w:color="auto"/>
        <w:left w:val="none" w:sz="0" w:space="0" w:color="auto"/>
        <w:bottom w:val="none" w:sz="0" w:space="0" w:color="auto"/>
        <w:right w:val="none" w:sz="0" w:space="0" w:color="auto"/>
      </w:divBdr>
    </w:div>
    <w:div w:id="886062111">
      <w:bodyDiv w:val="1"/>
      <w:marLeft w:val="0"/>
      <w:marRight w:val="0"/>
      <w:marTop w:val="0"/>
      <w:marBottom w:val="0"/>
      <w:divBdr>
        <w:top w:val="none" w:sz="0" w:space="0" w:color="auto"/>
        <w:left w:val="none" w:sz="0" w:space="0" w:color="auto"/>
        <w:bottom w:val="none" w:sz="0" w:space="0" w:color="auto"/>
        <w:right w:val="none" w:sz="0" w:space="0" w:color="auto"/>
      </w:divBdr>
    </w:div>
    <w:div w:id="1464538196">
      <w:bodyDiv w:val="1"/>
      <w:marLeft w:val="0"/>
      <w:marRight w:val="0"/>
      <w:marTop w:val="0"/>
      <w:marBottom w:val="0"/>
      <w:divBdr>
        <w:top w:val="none" w:sz="0" w:space="0" w:color="auto"/>
        <w:left w:val="none" w:sz="0" w:space="0" w:color="auto"/>
        <w:bottom w:val="none" w:sz="0" w:space="0" w:color="auto"/>
        <w:right w:val="none" w:sz="0" w:space="0" w:color="auto"/>
      </w:divBdr>
    </w:div>
    <w:div w:id="20269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enomebiology.biomedcentral.com/articles/10.1186/s13059-019-1911-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grthomas@indiana.edu" TargetMode="External"/><Relationship Id="rId13" Type="http://schemas.openxmlformats.org/officeDocument/2006/relationships/hyperlink" Target="https://github.com/dwinter/pa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www.repeatmasker.org" TargetMode="External"/><Relationship Id="rId2" Type="http://schemas.openxmlformats.org/officeDocument/2006/relationships/numbering" Target="numbering.xml"/><Relationship Id="rId16" Type="http://schemas.openxmlformats.org/officeDocument/2006/relationships/hyperlink" Target="http://www.robertlanfear.com/blog/files/concordance_factor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github.com/mossmatters/MJPythonNotebooks/blob/master/PhyParts_PieCharts.ipynb"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paleo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D300-E8E4-422D-92E4-BD78F117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33</Pages>
  <Words>27584</Words>
  <Characters>157234</Characters>
  <Application>Microsoft Office Word</Application>
  <DocSecurity>0</DocSecurity>
  <Lines>1310</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57</cp:revision>
  <dcterms:created xsi:type="dcterms:W3CDTF">2022-10-28T22:43:00Z</dcterms:created>
  <dcterms:modified xsi:type="dcterms:W3CDTF">2023-08-04T19:45:00Z</dcterms:modified>
</cp:coreProperties>
</file>