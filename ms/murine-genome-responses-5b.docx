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6F14C" w14:textId="614118E2" w:rsidR="007861D2" w:rsidRDefault="007861D2" w:rsidP="000C5BC4">
      <w:pPr>
        <w:spacing w:after="0" w:line="240" w:lineRule="auto"/>
        <w:rPr>
          <w:rFonts w:ascii="Arial" w:eastAsia="Times New Roman" w:hAnsi="Arial" w:cs="Arial"/>
          <w:color w:val="0070C0"/>
        </w:rPr>
      </w:pPr>
      <w:r>
        <w:rPr>
          <w:rFonts w:ascii="Arial" w:eastAsia="Times New Roman" w:hAnsi="Arial" w:cs="Arial"/>
          <w:color w:val="0070C0"/>
        </w:rPr>
        <w:t>Dear Editor Eyre-Walker and Associate Editor Pfeifer,</w:t>
      </w:r>
    </w:p>
    <w:p w14:paraId="3AA11467" w14:textId="29C56C9D" w:rsidR="00F60319" w:rsidRDefault="008E4029" w:rsidP="000C5BC4">
      <w:pPr>
        <w:spacing w:after="0" w:line="240" w:lineRule="auto"/>
        <w:rPr>
          <w:rFonts w:ascii="Arial" w:eastAsia="Times New Roman" w:hAnsi="Arial" w:cs="Arial"/>
          <w:color w:val="000000"/>
        </w:rPr>
      </w:pPr>
      <w:r w:rsidRPr="00AE2B61">
        <w:rPr>
          <w:rFonts w:ascii="Arial" w:eastAsia="Times New Roman" w:hAnsi="Arial" w:cs="Arial"/>
          <w:color w:val="0070C0"/>
        </w:rPr>
        <w:t xml:space="preserve">We thank </w:t>
      </w:r>
      <w:r w:rsidR="00F60319">
        <w:rPr>
          <w:rFonts w:ascii="Arial" w:eastAsia="Times New Roman" w:hAnsi="Arial" w:cs="Arial"/>
          <w:color w:val="0070C0"/>
        </w:rPr>
        <w:t>you</w:t>
      </w:r>
      <w:r w:rsidRPr="00AE2B61">
        <w:rPr>
          <w:rFonts w:ascii="Arial" w:eastAsia="Times New Roman" w:hAnsi="Arial" w:cs="Arial"/>
          <w:color w:val="0070C0"/>
        </w:rPr>
        <w:t xml:space="preserve"> for </w:t>
      </w:r>
      <w:r w:rsidR="00F60319">
        <w:rPr>
          <w:rFonts w:ascii="Arial" w:eastAsia="Times New Roman" w:hAnsi="Arial" w:cs="Arial"/>
          <w:color w:val="0070C0"/>
        </w:rPr>
        <w:t>your</w:t>
      </w:r>
      <w:r w:rsidR="00F60319" w:rsidRPr="00AE2B61">
        <w:rPr>
          <w:rFonts w:ascii="Arial" w:eastAsia="Times New Roman" w:hAnsi="Arial" w:cs="Arial"/>
          <w:color w:val="0070C0"/>
        </w:rPr>
        <w:t xml:space="preserve"> </w:t>
      </w:r>
      <w:r w:rsidRPr="00AE2B61">
        <w:rPr>
          <w:rFonts w:ascii="Arial" w:eastAsia="Times New Roman" w:hAnsi="Arial" w:cs="Arial"/>
          <w:color w:val="0070C0"/>
        </w:rPr>
        <w:t>consideration of our manuscript for GBE and appreciate the helpful comments. We have address</w:t>
      </w:r>
      <w:r w:rsidR="00F60319">
        <w:rPr>
          <w:rFonts w:ascii="Arial" w:eastAsia="Times New Roman" w:hAnsi="Arial" w:cs="Arial"/>
          <w:color w:val="0070C0"/>
        </w:rPr>
        <w:t>ed</w:t>
      </w:r>
      <w:r w:rsidRPr="00AE2B61">
        <w:rPr>
          <w:rFonts w:ascii="Arial" w:eastAsia="Times New Roman" w:hAnsi="Arial" w:cs="Arial"/>
          <w:color w:val="0070C0"/>
        </w:rPr>
        <w:t xml:space="preserve"> the </w:t>
      </w:r>
      <w:r w:rsidR="00F60319">
        <w:rPr>
          <w:rFonts w:ascii="Arial" w:eastAsia="Times New Roman" w:hAnsi="Arial" w:cs="Arial"/>
          <w:color w:val="0070C0"/>
        </w:rPr>
        <w:t>remaining critiques through several additional edits to the manuscript</w:t>
      </w:r>
      <w:r w:rsidR="00AE2B61" w:rsidRPr="00AE2B61">
        <w:rPr>
          <w:rFonts w:ascii="Arial" w:eastAsia="Times New Roman" w:hAnsi="Arial" w:cs="Arial"/>
          <w:color w:val="0070C0"/>
        </w:rPr>
        <w:t>.</w:t>
      </w:r>
      <w:r w:rsidR="00F60319">
        <w:rPr>
          <w:rFonts w:ascii="Arial" w:eastAsia="Times New Roman" w:hAnsi="Arial" w:cs="Arial"/>
          <w:color w:val="0070C0"/>
        </w:rPr>
        <w:t xml:space="preserve"> Specifically, we have removed language regarding assumptions of tree misspecification and included additional discussion of the blurred nature of the </w:t>
      </w:r>
      <w:r w:rsidR="00F60319" w:rsidRPr="007750BE">
        <w:rPr>
          <w:rFonts w:ascii="Arial" w:eastAsia="Times New Roman" w:hAnsi="Arial" w:cs="Arial"/>
          <w:color w:val="0070C0"/>
        </w:rPr>
        <w:t>transition between 'coalescent histories' and 'phylogenetic histories'.</w:t>
      </w:r>
      <w:r w:rsidR="00F60319">
        <w:rPr>
          <w:rFonts w:ascii="Arial" w:eastAsia="Times New Roman" w:hAnsi="Arial" w:cs="Arial"/>
          <w:color w:val="000000"/>
        </w:rPr>
        <w:t xml:space="preserve"> </w:t>
      </w:r>
    </w:p>
    <w:p w14:paraId="04FA6AFA" w14:textId="77777777" w:rsidR="00F60319" w:rsidRDefault="00F60319" w:rsidP="000C5BC4">
      <w:pPr>
        <w:spacing w:after="0" w:line="240" w:lineRule="auto"/>
        <w:rPr>
          <w:rFonts w:ascii="Arial" w:eastAsia="Times New Roman" w:hAnsi="Arial" w:cs="Arial"/>
          <w:color w:val="000000"/>
        </w:rPr>
      </w:pPr>
    </w:p>
    <w:p w14:paraId="3158F508" w14:textId="4FCE5122" w:rsidR="008E402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Given the already lengthy presentation, we have kept this additional discuss</w:t>
      </w:r>
      <w:r w:rsidR="00E64A42">
        <w:rPr>
          <w:rFonts w:ascii="Arial" w:eastAsia="Times New Roman" w:hAnsi="Arial" w:cs="Arial"/>
          <w:color w:val="0070C0"/>
        </w:rPr>
        <w:t>ion</w:t>
      </w:r>
      <w:r>
        <w:rPr>
          <w:rFonts w:ascii="Arial" w:eastAsia="Times New Roman" w:hAnsi="Arial" w:cs="Arial"/>
          <w:color w:val="0070C0"/>
        </w:rPr>
        <w:t xml:space="preserve"> concise, but we feel that these additions strengthen the narrative. </w:t>
      </w:r>
      <w:r w:rsidR="00AE2B61" w:rsidRPr="00AE2B61">
        <w:rPr>
          <w:rFonts w:ascii="Arial" w:eastAsia="Times New Roman" w:hAnsi="Arial" w:cs="Arial"/>
          <w:color w:val="0070C0"/>
        </w:rPr>
        <w:t>Below in blue, we outline specifically the changes made to the manuscript.</w:t>
      </w:r>
    </w:p>
    <w:p w14:paraId="53FE4279" w14:textId="77777777" w:rsidR="00F60319" w:rsidRDefault="00F60319" w:rsidP="000C5BC4">
      <w:pPr>
        <w:spacing w:after="0" w:line="240" w:lineRule="auto"/>
        <w:rPr>
          <w:rFonts w:ascii="Arial" w:eastAsia="Times New Roman" w:hAnsi="Arial" w:cs="Arial"/>
          <w:color w:val="0070C0"/>
        </w:rPr>
      </w:pPr>
    </w:p>
    <w:p w14:paraId="255B63FF" w14:textId="127E588A" w:rsidR="00F6031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Thank you for your time and consideration,</w:t>
      </w:r>
    </w:p>
    <w:p w14:paraId="5B343F30" w14:textId="6AD403F8" w:rsidR="00F60319" w:rsidRDefault="00F60319" w:rsidP="000C5BC4">
      <w:pPr>
        <w:spacing w:after="0" w:line="240" w:lineRule="auto"/>
        <w:rPr>
          <w:rFonts w:ascii="Arial" w:eastAsia="Times New Roman" w:hAnsi="Arial" w:cs="Arial"/>
          <w:color w:val="0070C0"/>
        </w:rPr>
      </w:pPr>
      <w:r>
        <w:rPr>
          <w:rFonts w:ascii="Arial" w:eastAsia="Times New Roman" w:hAnsi="Arial" w:cs="Arial"/>
          <w:color w:val="0070C0"/>
        </w:rPr>
        <w:t>Gregg Thomas</w:t>
      </w:r>
      <w:r w:rsidR="007750BE">
        <w:rPr>
          <w:rFonts w:ascii="Arial" w:eastAsia="Times New Roman" w:hAnsi="Arial" w:cs="Arial"/>
          <w:color w:val="0070C0"/>
        </w:rPr>
        <w:t xml:space="preserve">, </w:t>
      </w:r>
      <w:r>
        <w:rPr>
          <w:rFonts w:ascii="Arial" w:eastAsia="Times New Roman" w:hAnsi="Arial" w:cs="Arial"/>
          <w:color w:val="0070C0"/>
        </w:rPr>
        <w:t>on behalf of all authors</w:t>
      </w:r>
    </w:p>
    <w:p w14:paraId="6C957689" w14:textId="77777777" w:rsidR="00F60319" w:rsidRPr="00AE2B61" w:rsidRDefault="00F60319" w:rsidP="000C5BC4">
      <w:pPr>
        <w:spacing w:after="0" w:line="240" w:lineRule="auto"/>
        <w:rPr>
          <w:rFonts w:ascii="Arial" w:eastAsia="Times New Roman" w:hAnsi="Arial" w:cs="Arial"/>
          <w:color w:val="0070C0"/>
        </w:rPr>
      </w:pPr>
    </w:p>
    <w:p w14:paraId="37D71753" w14:textId="77777777" w:rsidR="008E4029" w:rsidRDefault="008E4029" w:rsidP="000C5BC4">
      <w:pPr>
        <w:spacing w:after="0" w:line="240" w:lineRule="auto"/>
        <w:rPr>
          <w:rFonts w:ascii="Arial" w:eastAsia="Times New Roman" w:hAnsi="Arial" w:cs="Arial"/>
          <w:color w:val="000000"/>
        </w:rPr>
      </w:pPr>
    </w:p>
    <w:p w14:paraId="290B8772" w14:textId="3CBCF385"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Comments to the Author:</w:t>
      </w:r>
    </w:p>
    <w:p w14:paraId="3A57FA54"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I have been asked to consider this manuscripts for GBE, following a transfer from MBE. As such, I have evaluated the comments from the AE at MBE (R. Rogers), as well as those from two reviewers. Both reviewers were largely positive, primarily requesting clarification. I find that this revised manuscript would be appropriate for GBE, and I am recommending a Minor Revision in order to give the authors an opportunity to address the following points:</w:t>
      </w:r>
    </w:p>
    <w:p w14:paraId="5C2B4128"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8946C6" w14:textId="69D559D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It seems problematic (e.g., in Table 1) to discuss these in terms of false positive and false negative rates, though the authors do add: "assuming the gene tree topology is the correct topology". In general, one would think of false positives and false negatives in scenarios when a ground-truth is known (e.g., in simulation-based testing). As another example, in Figure 6, it is not inherently clear to me that the description of "tree misspecification leads to erroneous results in tests for positive selection" is necessarily true. While it is clear that it leads to differing results, as far as I can see here it is not known with certainty what fraction (if any) of these genes are indeed evolving under rapid and recurrent positive selection (again, as this is empirical data). As such, it would appear possible that they are all erroneous results, and thus 'tree misspecification' may not necessarily be the driving reason.</w:t>
      </w:r>
    </w:p>
    <w:p w14:paraId="4D6CD379" w14:textId="77777777" w:rsidR="000C5BC4" w:rsidRDefault="000C5BC4" w:rsidP="000C5BC4">
      <w:pPr>
        <w:spacing w:after="0" w:line="240" w:lineRule="auto"/>
        <w:rPr>
          <w:rFonts w:ascii="Arial" w:eastAsia="Times New Roman" w:hAnsi="Arial" w:cs="Arial"/>
          <w:color w:val="000000"/>
        </w:rPr>
      </w:pPr>
      <w:r w:rsidRPr="000C5BC4">
        <w:rPr>
          <w:rFonts w:ascii="Arial" w:eastAsia="Times New Roman" w:hAnsi="Arial" w:cs="Arial"/>
          <w:color w:val="000000"/>
        </w:rPr>
        <w:t>In sum, the authors may want to reconsider the wording around this issue throughout the manuscript, or point out if I am mis-interpreting something.</w:t>
      </w:r>
    </w:p>
    <w:p w14:paraId="790AEF54" w14:textId="77777777" w:rsidR="00A068B9" w:rsidRDefault="00A068B9" w:rsidP="000C5BC4">
      <w:pPr>
        <w:spacing w:after="0" w:line="240" w:lineRule="auto"/>
        <w:rPr>
          <w:rFonts w:ascii="Arial" w:eastAsia="Times New Roman" w:hAnsi="Arial" w:cs="Arial"/>
          <w:color w:val="000000"/>
        </w:rPr>
      </w:pPr>
    </w:p>
    <w:p w14:paraId="2C6A4D79" w14:textId="6D2D96DD" w:rsidR="00A068B9" w:rsidRPr="00A068B9" w:rsidRDefault="00A068B9" w:rsidP="007861D2">
      <w:pPr>
        <w:spacing w:after="0" w:line="240" w:lineRule="auto"/>
        <w:rPr>
          <w:rFonts w:ascii="Arial" w:eastAsia="Times New Roman" w:hAnsi="Arial" w:cs="Arial"/>
          <w:color w:val="0070C0"/>
        </w:rPr>
      </w:pPr>
      <w:r w:rsidRPr="00A068B9">
        <w:rPr>
          <w:rFonts w:ascii="Arial" w:eastAsia="Times New Roman" w:hAnsi="Arial" w:cs="Arial"/>
          <w:color w:val="0070C0"/>
        </w:rPr>
        <w:t>We agree that it is not possible to determine with absolute certainty that tree misspecification is the root cause of the disagreement</w:t>
      </w:r>
      <w:r w:rsidR="007861D2">
        <w:rPr>
          <w:rFonts w:ascii="Arial" w:eastAsia="Times New Roman" w:hAnsi="Arial" w:cs="Arial"/>
          <w:color w:val="0070C0"/>
        </w:rPr>
        <w:t xml:space="preserve">. While we feel it is reasonable that the locally inferred </w:t>
      </w:r>
      <w:r w:rsidR="00E64A42">
        <w:rPr>
          <w:rFonts w:ascii="Arial" w:eastAsia="Times New Roman" w:hAnsi="Arial" w:cs="Arial"/>
          <w:color w:val="0070C0"/>
        </w:rPr>
        <w:t>gene tree</w:t>
      </w:r>
      <w:r w:rsidR="007861D2">
        <w:rPr>
          <w:rFonts w:ascii="Arial" w:eastAsia="Times New Roman" w:hAnsi="Arial" w:cs="Arial"/>
          <w:color w:val="0070C0"/>
        </w:rPr>
        <w:t xml:space="preserve"> is likely to provide a more accurate inference of the history of that genomic region, we also acknowledge that </w:t>
      </w:r>
      <w:r w:rsidRPr="00A068B9">
        <w:rPr>
          <w:rFonts w:ascii="Arial" w:eastAsia="Times New Roman" w:hAnsi="Arial" w:cs="Arial"/>
          <w:color w:val="0070C0"/>
        </w:rPr>
        <w:t xml:space="preserve">either tree could be inferred </w:t>
      </w:r>
      <w:r w:rsidR="007861D2">
        <w:rPr>
          <w:rFonts w:ascii="Arial" w:eastAsia="Times New Roman" w:hAnsi="Arial" w:cs="Arial"/>
          <w:color w:val="0070C0"/>
        </w:rPr>
        <w:t>with error and that the underlining truth is not known for empirical data. W</w:t>
      </w:r>
      <w:r w:rsidRPr="00A068B9">
        <w:rPr>
          <w:rFonts w:ascii="Arial" w:eastAsia="Times New Roman" w:hAnsi="Arial" w:cs="Arial"/>
          <w:color w:val="0070C0"/>
        </w:rPr>
        <w:t xml:space="preserve">e have updated the language throughout the manuscript to avoid terms </w:t>
      </w:r>
      <w:r w:rsidR="003A4E80">
        <w:rPr>
          <w:rFonts w:ascii="Arial" w:eastAsia="Times New Roman" w:hAnsi="Arial" w:cs="Arial"/>
          <w:color w:val="0070C0"/>
        </w:rPr>
        <w:t xml:space="preserve">such as </w:t>
      </w:r>
      <w:r w:rsidRPr="00A068B9">
        <w:rPr>
          <w:rFonts w:ascii="Arial" w:eastAsia="Times New Roman" w:hAnsi="Arial" w:cs="Arial"/>
          <w:color w:val="0070C0"/>
        </w:rPr>
        <w:t>false positive, false negative, correct/incorrect tree.</w:t>
      </w:r>
    </w:p>
    <w:p w14:paraId="5DDCEDBA" w14:textId="77777777" w:rsidR="00A068B9" w:rsidRPr="00A068B9" w:rsidRDefault="00A068B9" w:rsidP="000C5BC4">
      <w:pPr>
        <w:spacing w:after="0" w:line="240" w:lineRule="auto"/>
        <w:rPr>
          <w:rFonts w:ascii="Arial" w:eastAsia="Times New Roman" w:hAnsi="Arial" w:cs="Arial"/>
          <w:color w:val="0070C0"/>
        </w:rPr>
      </w:pPr>
    </w:p>
    <w:p w14:paraId="25CCAC4F" w14:textId="50E660E0" w:rsid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Specifically:</w:t>
      </w:r>
    </w:p>
    <w:p w14:paraId="70B9FBC9" w14:textId="77777777" w:rsidR="007750BE" w:rsidRDefault="007750BE" w:rsidP="000C5BC4">
      <w:pPr>
        <w:spacing w:after="0" w:line="240" w:lineRule="auto"/>
        <w:rPr>
          <w:rFonts w:ascii="Arial" w:eastAsia="Times New Roman" w:hAnsi="Arial" w:cs="Arial"/>
          <w:color w:val="0070C0"/>
        </w:rPr>
      </w:pPr>
    </w:p>
    <w:p w14:paraId="671E2270" w14:textId="77777777"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Line 36:</w:t>
      </w:r>
    </w:p>
    <w:p w14:paraId="456E7066" w14:textId="48E23FD8"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 xml:space="preserve">Replaced “high error rates” with “substantial deviation from the results with gene trees”. </w:t>
      </w:r>
    </w:p>
    <w:p w14:paraId="7B8CFED1" w14:textId="77777777" w:rsidR="007750BE" w:rsidRDefault="007750BE" w:rsidP="000C5BC4">
      <w:pPr>
        <w:spacing w:after="0" w:line="240" w:lineRule="auto"/>
        <w:rPr>
          <w:rFonts w:ascii="Arial" w:eastAsia="Times New Roman" w:hAnsi="Arial" w:cs="Arial"/>
          <w:color w:val="0070C0"/>
        </w:rPr>
      </w:pPr>
    </w:p>
    <w:p w14:paraId="39993E62" w14:textId="13EF8F37"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Line 52:</w:t>
      </w:r>
    </w:p>
    <w:p w14:paraId="0496421D" w14:textId="6D429AFA" w:rsidR="007750BE" w:rsidRDefault="007750BE" w:rsidP="000C5BC4">
      <w:pPr>
        <w:spacing w:after="0" w:line="240" w:lineRule="auto"/>
        <w:rPr>
          <w:rFonts w:ascii="Arial" w:eastAsia="Times New Roman" w:hAnsi="Arial" w:cs="Arial"/>
          <w:color w:val="0070C0"/>
        </w:rPr>
      </w:pPr>
      <w:r>
        <w:rPr>
          <w:rFonts w:ascii="Arial" w:eastAsia="Times New Roman" w:hAnsi="Arial" w:cs="Arial"/>
          <w:color w:val="0070C0"/>
        </w:rPr>
        <w:t>Removed the phrase “when the incorrect species tree is used.”</w:t>
      </w:r>
    </w:p>
    <w:p w14:paraId="2C5ACD41" w14:textId="77777777" w:rsidR="007861D2" w:rsidRDefault="007861D2" w:rsidP="000C5BC4">
      <w:pPr>
        <w:spacing w:after="0" w:line="240" w:lineRule="auto"/>
        <w:rPr>
          <w:rFonts w:ascii="Arial" w:eastAsia="Times New Roman" w:hAnsi="Arial" w:cs="Arial"/>
          <w:color w:val="0070C0"/>
        </w:rPr>
      </w:pPr>
    </w:p>
    <w:p w14:paraId="1870F8D8" w14:textId="400BBF47" w:rsidR="007861D2" w:rsidRDefault="007861D2" w:rsidP="000C5BC4">
      <w:pPr>
        <w:spacing w:after="0" w:line="240" w:lineRule="auto"/>
        <w:rPr>
          <w:rFonts w:ascii="Arial" w:eastAsia="Times New Roman" w:hAnsi="Arial" w:cs="Arial"/>
          <w:color w:val="0070C0"/>
        </w:rPr>
      </w:pPr>
      <w:commentRangeStart w:id="0"/>
      <w:r>
        <w:rPr>
          <w:rFonts w:ascii="Arial" w:eastAsia="Times New Roman" w:hAnsi="Arial" w:cs="Arial"/>
          <w:color w:val="0070C0"/>
        </w:rPr>
        <w:t xml:space="preserve">Lines </w:t>
      </w:r>
      <w:r w:rsidR="007750BE">
        <w:rPr>
          <w:rFonts w:ascii="Arial" w:eastAsia="Times New Roman" w:hAnsi="Arial" w:cs="Arial"/>
          <w:color w:val="0070C0"/>
        </w:rPr>
        <w:t>255</w:t>
      </w:r>
      <w:r>
        <w:rPr>
          <w:rFonts w:ascii="Arial" w:eastAsia="Times New Roman" w:hAnsi="Arial" w:cs="Arial"/>
          <w:color w:val="0070C0"/>
        </w:rPr>
        <w:t>:</w:t>
      </w:r>
    </w:p>
    <w:p w14:paraId="6944BD32" w14:textId="06A2A254" w:rsidR="003A4E80" w:rsidRDefault="007861D2" w:rsidP="000C5BC4">
      <w:pPr>
        <w:spacing w:after="0" w:line="240" w:lineRule="auto"/>
        <w:rPr>
          <w:rFonts w:ascii="Arial" w:eastAsia="Times New Roman" w:hAnsi="Arial" w:cs="Arial"/>
          <w:color w:val="0070C0"/>
        </w:rPr>
      </w:pPr>
      <w:r>
        <w:rPr>
          <w:rFonts w:ascii="Arial" w:eastAsia="Times New Roman" w:hAnsi="Arial" w:cs="Arial"/>
          <w:color w:val="0070C0"/>
        </w:rPr>
        <w:lastRenderedPageBreak/>
        <w:t xml:space="preserve">Replaced </w:t>
      </w:r>
      <w:r w:rsidR="007750BE">
        <w:rPr>
          <w:rFonts w:ascii="Arial" w:eastAsia="Times New Roman" w:hAnsi="Arial" w:cs="Arial"/>
          <w:color w:val="0070C0"/>
        </w:rPr>
        <w:t>R</w:t>
      </w:r>
      <w:r>
        <w:rPr>
          <w:rFonts w:ascii="Arial" w:eastAsia="Times New Roman" w:hAnsi="Arial" w:cs="Arial"/>
          <w:color w:val="0070C0"/>
        </w:rPr>
        <w:t xml:space="preserve">esults </w:t>
      </w:r>
      <w:r w:rsidR="007750BE">
        <w:rPr>
          <w:rFonts w:ascii="Arial" w:eastAsia="Times New Roman" w:hAnsi="Arial" w:cs="Arial"/>
          <w:color w:val="0070C0"/>
        </w:rPr>
        <w:t>sub-</w:t>
      </w:r>
      <w:r>
        <w:rPr>
          <w:rFonts w:ascii="Arial" w:eastAsia="Times New Roman" w:hAnsi="Arial" w:cs="Arial"/>
          <w:color w:val="0070C0"/>
        </w:rPr>
        <w:t>section title “</w:t>
      </w:r>
      <w:r w:rsidRPr="007750BE">
        <w:rPr>
          <w:rFonts w:ascii="Arial" w:eastAsia="Times New Roman" w:hAnsi="Arial" w:cs="Arial"/>
          <w:color w:val="0070C0"/>
        </w:rPr>
        <w:t>Consequences of tree misspecification on analyses of molecular evolution”</w:t>
      </w:r>
      <w:r>
        <w:rPr>
          <w:rFonts w:ascii="Arial" w:eastAsia="Times New Roman" w:hAnsi="Arial" w:cs="Arial"/>
          <w:color w:val="0070C0"/>
        </w:rPr>
        <w:t xml:space="preserve"> with</w:t>
      </w:r>
      <w:r w:rsidR="007750BE">
        <w:rPr>
          <w:rFonts w:ascii="Arial" w:eastAsia="Times New Roman" w:hAnsi="Arial" w:cs="Arial"/>
          <w:color w:val="0070C0"/>
        </w:rPr>
        <w:t xml:space="preserve"> </w:t>
      </w:r>
      <w:r>
        <w:rPr>
          <w:rFonts w:ascii="Arial" w:eastAsia="Times New Roman" w:hAnsi="Arial" w:cs="Arial"/>
          <w:color w:val="0070C0"/>
        </w:rPr>
        <w:t>“</w:t>
      </w:r>
      <w:r w:rsidRPr="007750BE">
        <w:rPr>
          <w:rFonts w:ascii="Arial" w:eastAsia="Times New Roman" w:hAnsi="Arial" w:cs="Arial"/>
          <w:color w:val="0070C0"/>
        </w:rPr>
        <w:t>Consequences of tree specification on analyses of molecular evolution”</w:t>
      </w:r>
      <w:commentRangeEnd w:id="0"/>
      <w:r w:rsidRPr="007750BE">
        <w:rPr>
          <w:rFonts w:ascii="Arial" w:eastAsia="Times New Roman" w:hAnsi="Arial" w:cs="Arial"/>
          <w:color w:val="0070C0"/>
        </w:rPr>
        <w:commentReference w:id="0"/>
      </w:r>
    </w:p>
    <w:p w14:paraId="6366FC64" w14:textId="77777777" w:rsidR="007750BE" w:rsidRDefault="007750BE" w:rsidP="000C5BC4">
      <w:pPr>
        <w:spacing w:after="0" w:line="240" w:lineRule="auto"/>
        <w:rPr>
          <w:rFonts w:ascii="Arial" w:eastAsia="Times New Roman" w:hAnsi="Arial" w:cs="Arial"/>
          <w:color w:val="0070C0"/>
        </w:rPr>
      </w:pPr>
    </w:p>
    <w:p w14:paraId="197F80BF" w14:textId="7BFA482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A25A85">
        <w:rPr>
          <w:rFonts w:ascii="Arial" w:eastAsia="Times New Roman" w:hAnsi="Arial" w:cs="Arial"/>
          <w:color w:val="0070C0"/>
        </w:rPr>
        <w:t>271-274</w:t>
      </w:r>
      <w:r w:rsidRPr="00A068B9">
        <w:rPr>
          <w:rFonts w:ascii="Arial" w:eastAsia="Times New Roman" w:hAnsi="Arial" w:cs="Arial"/>
          <w:color w:val="0070C0"/>
        </w:rPr>
        <w:t xml:space="preserve">: </w:t>
      </w:r>
    </w:p>
    <w:p w14:paraId="25C8C52E" w14:textId="7777777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Replaced </w:t>
      </w:r>
    </w:p>
    <w:p w14:paraId="3E144BB7" w14:textId="77777777" w:rsidR="00A068B9" w:rsidRPr="00A068B9" w:rsidRDefault="00A068B9" w:rsidP="000C5BC4">
      <w:pPr>
        <w:spacing w:after="0" w:line="240" w:lineRule="auto"/>
        <w:rPr>
          <w:rFonts w:ascii="Arial" w:eastAsia="Times New Roman" w:hAnsi="Arial" w:cs="Arial"/>
          <w:color w:val="0070C0"/>
        </w:rPr>
      </w:pPr>
    </w:p>
    <w:p w14:paraId="71115D21" w14:textId="22414C2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evidence that tree misspecification likely induces both false positive (type I) and false negative (type II) errors. For example, many genes were inferred as having experienced positive directional selection when using a single species tree, but not when using local gene trees and vice versa (Figure 6). Assuming the locally inferred gene tree is more accurate than the single tree inferred from concatenation of all gene sequences, this resulted in varying rates and types of error (Table 1).”</w:t>
      </w:r>
    </w:p>
    <w:p w14:paraId="2066D83B" w14:textId="77777777" w:rsidR="00A068B9" w:rsidRPr="00A068B9" w:rsidRDefault="00A068B9" w:rsidP="000C5BC4">
      <w:pPr>
        <w:spacing w:after="0" w:line="240" w:lineRule="auto"/>
        <w:rPr>
          <w:rFonts w:ascii="Arial" w:eastAsia="Times New Roman" w:hAnsi="Arial" w:cs="Arial"/>
          <w:color w:val="0070C0"/>
        </w:rPr>
      </w:pPr>
    </w:p>
    <w:p w14:paraId="2F1A63C0" w14:textId="3E7E423C"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With</w:t>
      </w:r>
    </w:p>
    <w:p w14:paraId="350E1512" w14:textId="77777777" w:rsidR="00A068B9" w:rsidRPr="00A068B9" w:rsidRDefault="00A068B9" w:rsidP="000C5BC4">
      <w:pPr>
        <w:spacing w:after="0" w:line="240" w:lineRule="auto"/>
        <w:rPr>
          <w:rFonts w:ascii="Arial" w:eastAsia="Times New Roman" w:hAnsi="Arial" w:cs="Arial"/>
          <w:color w:val="0070C0"/>
        </w:rPr>
      </w:pPr>
    </w:p>
    <w:p w14:paraId="74E26D62" w14:textId="0078CF44"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“We found that many genes were inferred as having experienced positive directional selection when using a single species tree, but not when using gene trees and vice versa (Figure 6). The extent to which the single species tree differed from the gene trees for the different types of selection test is documented in Table 1.”</w:t>
      </w:r>
    </w:p>
    <w:p w14:paraId="5682ED0F" w14:textId="77777777" w:rsidR="00A068B9" w:rsidRPr="00A068B9" w:rsidRDefault="00A068B9" w:rsidP="000C5BC4">
      <w:pPr>
        <w:spacing w:after="0" w:line="240" w:lineRule="auto"/>
        <w:rPr>
          <w:rFonts w:ascii="Arial" w:eastAsia="Times New Roman" w:hAnsi="Arial" w:cs="Arial"/>
          <w:color w:val="0070C0"/>
        </w:rPr>
      </w:pPr>
    </w:p>
    <w:p w14:paraId="17A46053" w14:textId="5B9F46D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A25A85">
        <w:rPr>
          <w:rFonts w:ascii="Arial" w:eastAsia="Times New Roman" w:hAnsi="Arial" w:cs="Arial"/>
          <w:color w:val="0070C0"/>
        </w:rPr>
        <w:t>276</w:t>
      </w:r>
      <w:r w:rsidR="00EE24DC">
        <w:rPr>
          <w:rFonts w:ascii="Arial" w:eastAsia="Times New Roman" w:hAnsi="Arial" w:cs="Arial"/>
          <w:color w:val="0070C0"/>
        </w:rPr>
        <w:t xml:space="preserve"> and </w:t>
      </w:r>
      <w:r w:rsidR="00A25A85">
        <w:rPr>
          <w:rFonts w:ascii="Arial" w:eastAsia="Times New Roman" w:hAnsi="Arial" w:cs="Arial"/>
          <w:color w:val="0070C0"/>
        </w:rPr>
        <w:t>279</w:t>
      </w:r>
      <w:r w:rsidRPr="00A068B9">
        <w:rPr>
          <w:rFonts w:ascii="Arial" w:eastAsia="Times New Roman" w:hAnsi="Arial" w:cs="Arial"/>
          <w:color w:val="0070C0"/>
        </w:rPr>
        <w:t>: Removed the parentheticals “(likely false negatives)” and “(likely false positives)”</w:t>
      </w:r>
    </w:p>
    <w:p w14:paraId="7A04F142" w14:textId="77777777" w:rsidR="00A068B9" w:rsidRPr="00A068B9" w:rsidRDefault="00A068B9" w:rsidP="000C5BC4">
      <w:pPr>
        <w:spacing w:after="0" w:line="240" w:lineRule="auto"/>
        <w:rPr>
          <w:rFonts w:ascii="Arial" w:eastAsia="Times New Roman" w:hAnsi="Arial" w:cs="Arial"/>
          <w:color w:val="0070C0"/>
        </w:rPr>
      </w:pPr>
    </w:p>
    <w:p w14:paraId="611EEA8D" w14:textId="7625E5AD"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E64A42">
        <w:rPr>
          <w:rFonts w:ascii="Arial" w:eastAsia="Times New Roman" w:hAnsi="Arial" w:cs="Arial"/>
          <w:color w:val="0070C0"/>
        </w:rPr>
        <w:t>411-413</w:t>
      </w:r>
      <w:r w:rsidRPr="00A068B9">
        <w:rPr>
          <w:rFonts w:ascii="Arial" w:eastAsia="Times New Roman" w:hAnsi="Arial" w:cs="Arial"/>
          <w:color w:val="0070C0"/>
        </w:rPr>
        <w:t>:</w:t>
      </w:r>
    </w:p>
    <w:p w14:paraId="6236CFC1" w14:textId="72BBF2CB"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4F7BEF63" w14:textId="77777777" w:rsidR="00A068B9" w:rsidRPr="00A068B9" w:rsidRDefault="00A068B9" w:rsidP="000C5BC4">
      <w:pPr>
        <w:spacing w:after="0" w:line="240" w:lineRule="auto"/>
        <w:rPr>
          <w:rFonts w:ascii="Arial" w:eastAsia="Times New Roman" w:hAnsi="Arial" w:cs="Arial"/>
          <w:color w:val="0070C0"/>
        </w:rPr>
      </w:pPr>
    </w:p>
    <w:p w14:paraId="4B65AE72" w14:textId="0EEF632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“Here, we use empirical data in mice to show that these errors result in false positive (detected signal for selection only when using the gene tree) and false negative results (detected signal for selection only when using the species tree).”</w:t>
      </w:r>
    </w:p>
    <w:p w14:paraId="6F4B7A8E" w14:textId="77777777" w:rsidR="00A068B9" w:rsidRPr="00A068B9" w:rsidRDefault="00A068B9" w:rsidP="000C5BC4">
      <w:pPr>
        <w:spacing w:after="0" w:line="240" w:lineRule="auto"/>
        <w:rPr>
          <w:rFonts w:ascii="Arial" w:eastAsia="Times New Roman" w:hAnsi="Arial" w:cs="Arial"/>
          <w:color w:val="0070C0"/>
        </w:rPr>
      </w:pPr>
    </w:p>
    <w:p w14:paraId="2B4D50DC" w14:textId="3402EAD7" w:rsidR="00A068B9" w:rsidRPr="00A068B9" w:rsidRDefault="00A068B9" w:rsidP="000C5BC4">
      <w:pPr>
        <w:spacing w:after="0" w:line="240" w:lineRule="auto"/>
        <w:rPr>
          <w:rFonts w:ascii="Arial" w:eastAsia="Times New Roman" w:hAnsi="Arial" w:cs="Arial"/>
          <w:color w:val="0070C0"/>
        </w:rPr>
      </w:pPr>
      <w:commentRangeStart w:id="1"/>
      <w:r w:rsidRPr="00A068B9">
        <w:rPr>
          <w:rFonts w:ascii="Arial" w:eastAsia="Times New Roman" w:hAnsi="Arial" w:cs="Arial"/>
          <w:color w:val="0070C0"/>
        </w:rPr>
        <w:t>With</w:t>
      </w:r>
      <w:commentRangeEnd w:id="1"/>
      <w:r w:rsidR="00350235">
        <w:rPr>
          <w:rStyle w:val="CommentReference"/>
        </w:rPr>
        <w:commentReference w:id="1"/>
      </w:r>
    </w:p>
    <w:p w14:paraId="3E3EBB4B" w14:textId="77777777" w:rsidR="00A068B9" w:rsidRPr="00A068B9" w:rsidRDefault="00A068B9" w:rsidP="000C5BC4">
      <w:pPr>
        <w:spacing w:after="0" w:line="240" w:lineRule="auto"/>
        <w:rPr>
          <w:rFonts w:ascii="Arial" w:eastAsia="Times New Roman" w:hAnsi="Arial" w:cs="Arial"/>
          <w:color w:val="0070C0"/>
        </w:rPr>
      </w:pPr>
    </w:p>
    <w:p w14:paraId="3A0BD15B" w14:textId="28715AA8"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00E64A42" w:rsidRPr="00E64A42">
        <w:rPr>
          <w:rFonts w:ascii="Arial" w:eastAsia="Times New Roman" w:hAnsi="Arial" w:cs="Arial"/>
          <w:color w:val="0070C0"/>
        </w:rPr>
        <w:t>Here, we use empirical data in mice to document the extent that using local gene trees versus assuming an overall species tree may shape inferences of positive directional selection on protein-coding sequences.</w:t>
      </w:r>
      <w:r w:rsidRPr="00A068B9">
        <w:rPr>
          <w:rFonts w:ascii="Arial" w:eastAsia="Times New Roman" w:hAnsi="Arial" w:cs="Arial"/>
          <w:color w:val="0070C0"/>
        </w:rPr>
        <w:t>”</w:t>
      </w:r>
    </w:p>
    <w:p w14:paraId="6E7E59E0" w14:textId="77777777" w:rsidR="00A068B9" w:rsidRPr="00A068B9" w:rsidRDefault="00A068B9" w:rsidP="000C5BC4">
      <w:pPr>
        <w:spacing w:after="0" w:line="240" w:lineRule="auto"/>
        <w:rPr>
          <w:rFonts w:ascii="Arial" w:eastAsia="Times New Roman" w:hAnsi="Arial" w:cs="Arial"/>
          <w:color w:val="0070C0"/>
        </w:rPr>
      </w:pPr>
    </w:p>
    <w:p w14:paraId="53CD357A" w14:textId="3B49029F"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Line</w:t>
      </w:r>
      <w:r w:rsidR="00110DB7">
        <w:rPr>
          <w:rFonts w:ascii="Arial" w:eastAsia="Times New Roman" w:hAnsi="Arial" w:cs="Arial"/>
          <w:color w:val="0070C0"/>
        </w:rPr>
        <w:t xml:space="preserve"> 421</w:t>
      </w:r>
      <w:r w:rsidRPr="00A068B9">
        <w:rPr>
          <w:rFonts w:ascii="Arial" w:eastAsia="Times New Roman" w:hAnsi="Arial" w:cs="Arial"/>
          <w:color w:val="0070C0"/>
        </w:rPr>
        <w:t>:</w:t>
      </w:r>
    </w:p>
    <w:p w14:paraId="6A36E9B9" w14:textId="4D0D8966" w:rsid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r w:rsidR="00E64A42">
        <w:rPr>
          <w:rFonts w:ascii="Arial" w:eastAsia="Times New Roman" w:hAnsi="Arial" w:cs="Arial"/>
          <w:color w:val="0070C0"/>
        </w:rPr>
        <w:t xml:space="preserve"> </w:t>
      </w:r>
      <w:r w:rsidRPr="00A068B9">
        <w:rPr>
          <w:rFonts w:ascii="Arial" w:eastAsia="Times New Roman" w:hAnsi="Arial" w:cs="Arial"/>
          <w:color w:val="0070C0"/>
        </w:rPr>
        <w:t>“inflated false positive and false negative rates”</w:t>
      </w:r>
      <w:r w:rsidR="00E64A42">
        <w:rPr>
          <w:rFonts w:ascii="Arial" w:eastAsia="Times New Roman" w:hAnsi="Arial" w:cs="Arial"/>
          <w:color w:val="0070C0"/>
        </w:rPr>
        <w:t xml:space="preserve"> with “</w:t>
      </w:r>
      <w:r w:rsidR="00110DB7">
        <w:rPr>
          <w:rFonts w:ascii="Arial" w:eastAsia="Times New Roman" w:hAnsi="Arial" w:cs="Arial"/>
          <w:color w:val="0070C0"/>
        </w:rPr>
        <w:t>can often affect</w:t>
      </w:r>
      <w:r w:rsidRPr="00A068B9">
        <w:rPr>
          <w:rFonts w:ascii="Arial" w:eastAsia="Times New Roman" w:hAnsi="Arial" w:cs="Arial"/>
          <w:color w:val="0070C0"/>
        </w:rPr>
        <w:t xml:space="preserve"> inferences”</w:t>
      </w:r>
      <w:r w:rsidR="00E64A42">
        <w:rPr>
          <w:rFonts w:ascii="Arial" w:eastAsia="Times New Roman" w:hAnsi="Arial" w:cs="Arial"/>
          <w:color w:val="0070C0"/>
        </w:rPr>
        <w:t>.</w:t>
      </w:r>
    </w:p>
    <w:p w14:paraId="4627E81D" w14:textId="77777777" w:rsidR="008351CB" w:rsidRDefault="008351CB" w:rsidP="000C5BC4">
      <w:pPr>
        <w:spacing w:after="0" w:line="240" w:lineRule="auto"/>
        <w:rPr>
          <w:rFonts w:ascii="Arial" w:eastAsia="Times New Roman" w:hAnsi="Arial" w:cs="Arial"/>
          <w:color w:val="0070C0"/>
        </w:rPr>
      </w:pPr>
    </w:p>
    <w:p w14:paraId="2077D127" w14:textId="2F8C19B6" w:rsidR="008351CB" w:rsidRDefault="008351CB" w:rsidP="000C5BC4">
      <w:pPr>
        <w:spacing w:after="0" w:line="240" w:lineRule="auto"/>
        <w:rPr>
          <w:rFonts w:ascii="Arial" w:eastAsia="Times New Roman" w:hAnsi="Arial" w:cs="Arial"/>
          <w:color w:val="0070C0"/>
        </w:rPr>
      </w:pPr>
      <w:r>
        <w:rPr>
          <w:rFonts w:ascii="Arial" w:eastAsia="Times New Roman" w:hAnsi="Arial" w:cs="Arial"/>
          <w:color w:val="0070C0"/>
        </w:rPr>
        <w:t>Line 425:</w:t>
      </w:r>
    </w:p>
    <w:p w14:paraId="535E4004" w14:textId="05EE7E98" w:rsidR="008351CB" w:rsidRPr="00A068B9" w:rsidRDefault="008351CB" w:rsidP="000C5BC4">
      <w:pPr>
        <w:spacing w:after="0" w:line="240" w:lineRule="auto"/>
        <w:rPr>
          <w:rFonts w:ascii="Arial" w:eastAsia="Times New Roman" w:hAnsi="Arial" w:cs="Arial"/>
          <w:color w:val="0070C0"/>
        </w:rPr>
      </w:pPr>
      <w:r>
        <w:rPr>
          <w:rFonts w:ascii="Arial" w:eastAsia="Times New Roman" w:hAnsi="Arial" w:cs="Arial"/>
          <w:color w:val="0070C0"/>
        </w:rPr>
        <w:t>Removed the parenthetical “</w:t>
      </w:r>
      <w:r w:rsidRPr="008351CB">
        <w:rPr>
          <w:rFonts w:ascii="Arial" w:eastAsia="Times New Roman" w:hAnsi="Arial" w:cs="Arial"/>
          <w:color w:val="0070C0"/>
        </w:rPr>
        <w:t>(i.e., the correct tree, assuming no errors in gene tree reconstruction)</w:t>
      </w:r>
      <w:r>
        <w:rPr>
          <w:rFonts w:ascii="Arial" w:eastAsia="Times New Roman" w:hAnsi="Arial" w:cs="Arial"/>
          <w:color w:val="0070C0"/>
        </w:rPr>
        <w:t>”.</w:t>
      </w:r>
    </w:p>
    <w:p w14:paraId="0C917B90" w14:textId="77777777" w:rsidR="00A068B9" w:rsidRPr="00A068B9" w:rsidRDefault="00A068B9" w:rsidP="000C5BC4">
      <w:pPr>
        <w:spacing w:after="0" w:line="240" w:lineRule="auto"/>
        <w:rPr>
          <w:rFonts w:ascii="Arial" w:eastAsia="Times New Roman" w:hAnsi="Arial" w:cs="Arial"/>
          <w:color w:val="0070C0"/>
        </w:rPr>
      </w:pPr>
    </w:p>
    <w:p w14:paraId="18DDED4C" w14:textId="29994493"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 xml:space="preserve">Lines </w:t>
      </w:r>
      <w:r w:rsidR="004B4A55">
        <w:rPr>
          <w:rFonts w:ascii="Arial" w:eastAsia="Times New Roman" w:hAnsi="Arial" w:cs="Arial"/>
          <w:color w:val="0070C0"/>
        </w:rPr>
        <w:t>427-430</w:t>
      </w:r>
      <w:r w:rsidRPr="00A068B9">
        <w:rPr>
          <w:rFonts w:ascii="Arial" w:eastAsia="Times New Roman" w:hAnsi="Arial" w:cs="Arial"/>
          <w:color w:val="0070C0"/>
        </w:rPr>
        <w:t>:</w:t>
      </w:r>
    </w:p>
    <w:p w14:paraId="3A1C4006" w14:textId="48092659"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Replaced</w:t>
      </w:r>
    </w:p>
    <w:p w14:paraId="01106E5E" w14:textId="77777777" w:rsidR="00A068B9" w:rsidRPr="00A068B9" w:rsidRDefault="00A068B9" w:rsidP="000C5BC4">
      <w:pPr>
        <w:spacing w:after="0" w:line="240" w:lineRule="auto"/>
        <w:rPr>
          <w:rFonts w:ascii="Arial" w:eastAsia="Times New Roman" w:hAnsi="Arial" w:cs="Arial"/>
          <w:color w:val="0070C0"/>
        </w:rPr>
      </w:pPr>
    </w:p>
    <w:p w14:paraId="7653B47C" w14:textId="65C11C07"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“On the other hand, models that only allow rates to vary among sites, such as PAML’s M1a vs. M2a test, showed an increase in the number of putative false positives inferred when using the wrong tree.”</w:t>
      </w:r>
    </w:p>
    <w:p w14:paraId="5EC70F86" w14:textId="77777777" w:rsidR="00A068B9" w:rsidRPr="00A068B9" w:rsidRDefault="00A068B9" w:rsidP="000C5BC4">
      <w:pPr>
        <w:spacing w:after="0" w:line="240" w:lineRule="auto"/>
        <w:rPr>
          <w:rFonts w:ascii="Arial" w:eastAsia="Times New Roman" w:hAnsi="Arial" w:cs="Arial"/>
          <w:color w:val="0070C0"/>
        </w:rPr>
      </w:pPr>
    </w:p>
    <w:p w14:paraId="6CD9E531" w14:textId="4DD249AE" w:rsidR="00A068B9" w:rsidRPr="00A068B9"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lastRenderedPageBreak/>
        <w:t>With</w:t>
      </w:r>
    </w:p>
    <w:p w14:paraId="10C8A9BE" w14:textId="77777777" w:rsidR="00A068B9" w:rsidRPr="00A068B9" w:rsidRDefault="00A068B9" w:rsidP="000C5BC4">
      <w:pPr>
        <w:spacing w:after="0" w:line="240" w:lineRule="auto"/>
        <w:rPr>
          <w:rFonts w:ascii="Arial" w:eastAsia="Times New Roman" w:hAnsi="Arial" w:cs="Arial"/>
          <w:color w:val="0070C0"/>
        </w:rPr>
      </w:pPr>
    </w:p>
    <w:p w14:paraId="29AEB15E" w14:textId="601B8C5C" w:rsidR="00EE24DC" w:rsidRDefault="00A068B9" w:rsidP="000C5BC4">
      <w:pPr>
        <w:spacing w:after="0" w:line="240" w:lineRule="auto"/>
        <w:rPr>
          <w:rFonts w:ascii="Arial" w:eastAsia="Times New Roman" w:hAnsi="Arial" w:cs="Arial"/>
          <w:color w:val="0070C0"/>
        </w:rPr>
      </w:pPr>
      <w:r w:rsidRPr="00A068B9">
        <w:rPr>
          <w:rFonts w:ascii="Arial" w:eastAsia="Times New Roman" w:hAnsi="Arial" w:cs="Arial"/>
          <w:color w:val="0070C0"/>
        </w:rPr>
        <w:t>“</w:t>
      </w:r>
      <w:r w:rsidR="004B4A55" w:rsidRPr="004B4A55">
        <w:rPr>
          <w:rFonts w:ascii="Arial" w:eastAsia="Times New Roman" w:hAnsi="Arial" w:cs="Arial"/>
          <w:color w:val="0070C0"/>
        </w:rPr>
        <w:t>On the other hand, models that only allow rates to vary among sites, such as PAML’s M1a vs. M2a test, showed an increase in the number of cases where there was positive selection detected with the species trees but not with the local gene tree</w:t>
      </w:r>
      <w:r w:rsidR="004B4A55">
        <w:rPr>
          <w:rFonts w:ascii="Arial" w:eastAsia="Times New Roman" w:hAnsi="Arial" w:cs="Arial"/>
          <w:color w:val="0070C0"/>
        </w:rPr>
        <w:t>.”</w:t>
      </w:r>
    </w:p>
    <w:p w14:paraId="76477D7F" w14:textId="77777777" w:rsidR="004B4A55" w:rsidRDefault="004B4A55" w:rsidP="000C5BC4">
      <w:pPr>
        <w:spacing w:after="0" w:line="240" w:lineRule="auto"/>
        <w:rPr>
          <w:rFonts w:ascii="Arial" w:eastAsia="Times New Roman" w:hAnsi="Arial" w:cs="Arial"/>
          <w:color w:val="0070C0"/>
        </w:rPr>
      </w:pPr>
    </w:p>
    <w:p w14:paraId="1E8AD176" w14:textId="7AC1B7B6" w:rsidR="004B4A55" w:rsidRDefault="004B4A55" w:rsidP="000C5BC4">
      <w:pPr>
        <w:spacing w:after="0" w:line="240" w:lineRule="auto"/>
        <w:rPr>
          <w:rFonts w:ascii="Arial" w:eastAsia="Times New Roman" w:hAnsi="Arial" w:cs="Arial"/>
          <w:color w:val="0070C0"/>
        </w:rPr>
      </w:pPr>
      <w:r>
        <w:rPr>
          <w:rFonts w:ascii="Arial" w:eastAsia="Times New Roman" w:hAnsi="Arial" w:cs="Arial"/>
          <w:color w:val="0070C0"/>
        </w:rPr>
        <w:t>Lines 430-434:</w:t>
      </w:r>
      <w:r>
        <w:rPr>
          <w:rFonts w:ascii="Arial" w:eastAsia="Times New Roman" w:hAnsi="Arial" w:cs="Arial"/>
          <w:color w:val="0070C0"/>
        </w:rPr>
        <w:br/>
        <w:t>Edited to read</w:t>
      </w:r>
    </w:p>
    <w:p w14:paraId="61C83EBE" w14:textId="77777777" w:rsidR="004B4A55" w:rsidRDefault="004B4A55" w:rsidP="000C5BC4">
      <w:pPr>
        <w:spacing w:after="0" w:line="240" w:lineRule="auto"/>
        <w:rPr>
          <w:rFonts w:ascii="Arial" w:eastAsia="Times New Roman" w:hAnsi="Arial" w:cs="Arial"/>
          <w:color w:val="0070C0"/>
        </w:rPr>
      </w:pPr>
    </w:p>
    <w:p w14:paraId="7B3E523A" w14:textId="1655DD66" w:rsidR="004B4A55" w:rsidRDefault="004B4A55" w:rsidP="000C5BC4">
      <w:pPr>
        <w:spacing w:after="0" w:line="240" w:lineRule="auto"/>
        <w:rPr>
          <w:rFonts w:ascii="Arial" w:eastAsia="Times New Roman" w:hAnsi="Arial" w:cs="Arial"/>
          <w:color w:val="0070C0"/>
        </w:rPr>
      </w:pPr>
      <w:r>
        <w:rPr>
          <w:rFonts w:ascii="Arial" w:eastAsia="Times New Roman" w:hAnsi="Arial" w:cs="Arial"/>
          <w:color w:val="0070C0"/>
        </w:rPr>
        <w:t>“</w:t>
      </w:r>
      <w:r w:rsidRPr="004B4A55">
        <w:rPr>
          <w:rFonts w:ascii="Arial" w:eastAsia="Times New Roman" w:hAnsi="Arial" w:cs="Arial"/>
          <w:color w:val="0070C0"/>
        </w:rPr>
        <w:t xml:space="preserve">As these inferences are based on empirical data, the actual phylogenetic histories are not known and both specification strategies could result in errors. That said, our findings suggest that phylogenetic discordance may bias results towards spurious increases in </w:t>
      </w:r>
      <w:proofErr w:type="spellStart"/>
      <w:r w:rsidRPr="004B4A55">
        <w:rPr>
          <w:rFonts w:ascii="Arial" w:eastAsia="Times New Roman" w:hAnsi="Arial" w:cs="Arial"/>
          <w:color w:val="0070C0"/>
        </w:rPr>
        <w:t>dN</w:t>
      </w:r>
      <w:proofErr w:type="spellEnd"/>
      <w:r w:rsidRPr="004B4A55">
        <w:rPr>
          <w:rFonts w:ascii="Arial" w:eastAsia="Times New Roman" w:hAnsi="Arial" w:cs="Arial"/>
          <w:color w:val="0070C0"/>
        </w:rPr>
        <w:t>/</w:t>
      </w:r>
      <w:proofErr w:type="spellStart"/>
      <w:r w:rsidRPr="004B4A55">
        <w:rPr>
          <w:rFonts w:ascii="Arial" w:eastAsia="Times New Roman" w:hAnsi="Arial" w:cs="Arial"/>
          <w:color w:val="0070C0"/>
        </w:rPr>
        <w:t>dS</w:t>
      </w:r>
      <w:proofErr w:type="spellEnd"/>
      <w:r w:rsidRPr="004B4A55">
        <w:rPr>
          <w:rFonts w:ascii="Arial" w:eastAsia="Times New Roman" w:hAnsi="Arial" w:cs="Arial"/>
          <w:color w:val="0070C0"/>
        </w:rPr>
        <w:t xml:space="preserve"> that mimics positive directional selection in some instances, or loss of power to detect selection in other cases and that the magnitude and direction of these biases vary by model type.</w:t>
      </w:r>
      <w:r>
        <w:rPr>
          <w:rFonts w:ascii="Arial" w:eastAsia="Times New Roman" w:hAnsi="Arial" w:cs="Arial"/>
          <w:color w:val="0070C0"/>
        </w:rPr>
        <w:t>”</w:t>
      </w:r>
      <w:r w:rsidRPr="004B4A55">
        <w:rPr>
          <w:rFonts w:ascii="Arial" w:eastAsia="Times New Roman" w:hAnsi="Arial" w:cs="Arial"/>
          <w:color w:val="0070C0"/>
        </w:rPr>
        <w:t xml:space="preserve">   </w:t>
      </w:r>
    </w:p>
    <w:p w14:paraId="6C2DADD1" w14:textId="77777777" w:rsidR="004B4A55" w:rsidRDefault="004B4A55" w:rsidP="000C5BC4">
      <w:pPr>
        <w:spacing w:after="0" w:line="240" w:lineRule="auto"/>
        <w:rPr>
          <w:rFonts w:ascii="Arial" w:eastAsia="Times New Roman" w:hAnsi="Arial" w:cs="Arial"/>
          <w:color w:val="0070C0"/>
        </w:rPr>
      </w:pPr>
    </w:p>
    <w:p w14:paraId="30691FD7" w14:textId="598F773B"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Table 1 caption:</w:t>
      </w:r>
    </w:p>
    <w:p w14:paraId="6FDE097E" w14:textId="2AC37B82"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Replaced</w:t>
      </w:r>
    </w:p>
    <w:p w14:paraId="2865EABE" w14:textId="5D8B00D1" w:rsidR="00EE24DC" w:rsidRDefault="00EE24DC" w:rsidP="000C5BC4">
      <w:pPr>
        <w:spacing w:after="0" w:line="240" w:lineRule="auto"/>
        <w:rPr>
          <w:rFonts w:ascii="Arial" w:eastAsia="Times New Roman" w:hAnsi="Arial" w:cs="Arial"/>
          <w:color w:val="0070C0"/>
        </w:rPr>
      </w:pPr>
    </w:p>
    <w:p w14:paraId="38AB3F8C" w14:textId="61E641C2"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“Rates and types of error when using a single species tree for gene based selection tests (Assuming the gene tree topology is the correct topology).”</w:t>
      </w:r>
    </w:p>
    <w:p w14:paraId="59759A06" w14:textId="0FA2BD43" w:rsidR="00EE24DC" w:rsidRDefault="00EE24DC" w:rsidP="000C5BC4">
      <w:pPr>
        <w:spacing w:after="0" w:line="240" w:lineRule="auto"/>
        <w:rPr>
          <w:rFonts w:ascii="Arial" w:eastAsia="Times New Roman" w:hAnsi="Arial" w:cs="Arial"/>
          <w:color w:val="0070C0"/>
        </w:rPr>
      </w:pPr>
    </w:p>
    <w:p w14:paraId="71436816" w14:textId="7D68622D"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With</w:t>
      </w:r>
    </w:p>
    <w:p w14:paraId="288B5C99" w14:textId="056C23FD" w:rsidR="00EE24DC" w:rsidRDefault="00EE24DC" w:rsidP="000C5BC4">
      <w:pPr>
        <w:spacing w:after="0" w:line="240" w:lineRule="auto"/>
        <w:rPr>
          <w:rFonts w:ascii="Arial" w:eastAsia="Times New Roman" w:hAnsi="Arial" w:cs="Arial"/>
          <w:color w:val="0070C0"/>
        </w:rPr>
      </w:pPr>
    </w:p>
    <w:p w14:paraId="20AD628D" w14:textId="082F9E80"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w:t>
      </w:r>
      <w:r w:rsidRPr="00EE24DC">
        <w:rPr>
          <w:rFonts w:ascii="Arial" w:eastAsia="Times New Roman" w:hAnsi="Arial" w:cs="Arial"/>
          <w:color w:val="0070C0"/>
        </w:rPr>
        <w:t>Incidence where a single species tree does not match the gene tree expectation in three different tests for positive selection, either not detecting positive selection</w:t>
      </w:r>
      <w:r w:rsidR="00E64A42">
        <w:rPr>
          <w:rFonts w:ascii="Arial" w:eastAsia="Times New Roman" w:hAnsi="Arial" w:cs="Arial"/>
          <w:color w:val="0070C0"/>
        </w:rPr>
        <w:t xml:space="preserve"> when it is</w:t>
      </w:r>
      <w:r w:rsidRPr="00EE24DC">
        <w:rPr>
          <w:rFonts w:ascii="Arial" w:eastAsia="Times New Roman" w:hAnsi="Arial" w:cs="Arial"/>
          <w:color w:val="0070C0"/>
        </w:rPr>
        <w:t xml:space="preserve"> inferred</w:t>
      </w:r>
      <w:r w:rsidR="00C56C05">
        <w:rPr>
          <w:rFonts w:ascii="Arial" w:eastAsia="Times New Roman" w:hAnsi="Arial" w:cs="Arial"/>
          <w:color w:val="0070C0"/>
        </w:rPr>
        <w:t xml:space="preserve"> </w:t>
      </w:r>
      <w:r w:rsidRPr="00EE24DC">
        <w:rPr>
          <w:rFonts w:ascii="Arial" w:eastAsia="Times New Roman" w:hAnsi="Arial" w:cs="Arial"/>
          <w:color w:val="0070C0"/>
        </w:rPr>
        <w:t>using the gene tree (Undetected selection) or by detecting positive selection that is not inferred when using the gene tree (Newly detected selection).</w:t>
      </w:r>
      <w:r>
        <w:rPr>
          <w:rFonts w:ascii="Arial" w:eastAsia="Times New Roman" w:hAnsi="Arial" w:cs="Arial"/>
          <w:color w:val="0070C0"/>
        </w:rPr>
        <w:t>”</w:t>
      </w:r>
    </w:p>
    <w:p w14:paraId="34A786BE" w14:textId="19E8FAB9" w:rsidR="00EE24DC" w:rsidRDefault="00EE24DC" w:rsidP="000C5BC4">
      <w:pPr>
        <w:spacing w:after="0" w:line="240" w:lineRule="auto"/>
        <w:rPr>
          <w:rFonts w:ascii="Arial" w:eastAsia="Times New Roman" w:hAnsi="Arial" w:cs="Arial"/>
          <w:color w:val="0070C0"/>
        </w:rPr>
      </w:pPr>
    </w:p>
    <w:p w14:paraId="19E73A90" w14:textId="3DD09A7B"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Table 1 column headings:</w:t>
      </w:r>
    </w:p>
    <w:p w14:paraId="06C34338" w14:textId="5CA80E46"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Replaced</w:t>
      </w:r>
    </w:p>
    <w:p w14:paraId="36388A0B" w14:textId="32149014" w:rsidR="00EE24DC" w:rsidRDefault="00EE24DC" w:rsidP="000C5BC4">
      <w:pPr>
        <w:spacing w:after="0" w:line="240" w:lineRule="auto"/>
        <w:rPr>
          <w:rFonts w:ascii="Arial" w:eastAsia="Times New Roman" w:hAnsi="Arial" w:cs="Arial"/>
          <w:color w:val="0070C0"/>
        </w:rPr>
      </w:pPr>
    </w:p>
    <w:p w14:paraId="59E81F10" w14:textId="1F9FCECB"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 xml:space="preserve">“False positive rate” </w:t>
      </w:r>
      <w:r w:rsidR="00E64A42">
        <w:rPr>
          <w:rFonts w:ascii="Arial" w:eastAsia="Times New Roman" w:hAnsi="Arial" w:cs="Arial"/>
          <w:color w:val="0070C0"/>
        </w:rPr>
        <w:t xml:space="preserve">and </w:t>
      </w:r>
      <w:r>
        <w:rPr>
          <w:rFonts w:ascii="Arial" w:eastAsia="Times New Roman" w:hAnsi="Arial" w:cs="Arial"/>
          <w:color w:val="0070C0"/>
        </w:rPr>
        <w:t>“False negative rate”</w:t>
      </w:r>
    </w:p>
    <w:p w14:paraId="16B5DB62" w14:textId="59ADF440" w:rsidR="00EE24DC" w:rsidRDefault="00EE24DC" w:rsidP="000C5BC4">
      <w:pPr>
        <w:spacing w:after="0" w:line="240" w:lineRule="auto"/>
        <w:rPr>
          <w:rFonts w:ascii="Arial" w:eastAsia="Times New Roman" w:hAnsi="Arial" w:cs="Arial"/>
          <w:color w:val="0070C0"/>
        </w:rPr>
      </w:pPr>
    </w:p>
    <w:p w14:paraId="01801731" w14:textId="0774BEF7"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With</w:t>
      </w:r>
    </w:p>
    <w:p w14:paraId="24CEAE13" w14:textId="27F8C60D" w:rsidR="00EE24DC" w:rsidRDefault="00EE24DC" w:rsidP="000C5BC4">
      <w:pPr>
        <w:spacing w:after="0" w:line="240" w:lineRule="auto"/>
        <w:rPr>
          <w:rFonts w:ascii="Arial" w:eastAsia="Times New Roman" w:hAnsi="Arial" w:cs="Arial"/>
          <w:color w:val="0070C0"/>
        </w:rPr>
      </w:pPr>
    </w:p>
    <w:p w14:paraId="0DD2AE94" w14:textId="185FEA11" w:rsidR="00EE24DC"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“Undetected selection”</w:t>
      </w:r>
      <w:r w:rsidR="00E64A42">
        <w:rPr>
          <w:rFonts w:ascii="Arial" w:eastAsia="Times New Roman" w:hAnsi="Arial" w:cs="Arial"/>
          <w:color w:val="0070C0"/>
        </w:rPr>
        <w:t xml:space="preserve"> and</w:t>
      </w:r>
      <w:r>
        <w:rPr>
          <w:rFonts w:ascii="Arial" w:eastAsia="Times New Roman" w:hAnsi="Arial" w:cs="Arial"/>
          <w:color w:val="0070C0"/>
        </w:rPr>
        <w:t xml:space="preserve"> “Newly detected selection”</w:t>
      </w:r>
    </w:p>
    <w:p w14:paraId="57178EB3" w14:textId="3DCA5539" w:rsidR="00EE24DC" w:rsidRDefault="00EE24DC" w:rsidP="000C5BC4">
      <w:pPr>
        <w:spacing w:after="0" w:line="240" w:lineRule="auto"/>
        <w:rPr>
          <w:rFonts w:ascii="Arial" w:eastAsia="Times New Roman" w:hAnsi="Arial" w:cs="Arial"/>
          <w:color w:val="0070C0"/>
        </w:rPr>
      </w:pPr>
    </w:p>
    <w:p w14:paraId="163450A3" w14:textId="5FA815A1" w:rsidR="00EE24DC" w:rsidRPr="00A068B9" w:rsidRDefault="00EE24DC" w:rsidP="000C5BC4">
      <w:pPr>
        <w:spacing w:after="0" w:line="240" w:lineRule="auto"/>
        <w:rPr>
          <w:rFonts w:ascii="Arial" w:eastAsia="Times New Roman" w:hAnsi="Arial" w:cs="Arial"/>
          <w:color w:val="0070C0"/>
        </w:rPr>
      </w:pPr>
      <w:r>
        <w:rPr>
          <w:rFonts w:ascii="Arial" w:eastAsia="Times New Roman" w:hAnsi="Arial" w:cs="Arial"/>
          <w:color w:val="0070C0"/>
        </w:rPr>
        <w:t>Figure 6 caption: Removed the sentence “</w:t>
      </w:r>
      <w:r w:rsidR="00051BBA">
        <w:rPr>
          <w:rFonts w:ascii="Arial" w:eastAsia="Times New Roman" w:hAnsi="Arial" w:cs="Arial"/>
          <w:color w:val="0070C0"/>
        </w:rPr>
        <w:t>Tree misspecification leads to erroneous results in tests for positive selection.”</w:t>
      </w:r>
    </w:p>
    <w:p w14:paraId="06F2310B" w14:textId="77777777" w:rsidR="00A068B9" w:rsidRPr="000C5BC4" w:rsidRDefault="00A068B9" w:rsidP="000C5BC4">
      <w:pPr>
        <w:spacing w:after="0" w:line="240" w:lineRule="auto"/>
        <w:rPr>
          <w:rFonts w:ascii="Times New Roman" w:eastAsia="Times New Roman" w:hAnsi="Times New Roman" w:cs="Times New Roman"/>
          <w:sz w:val="24"/>
          <w:szCs w:val="24"/>
        </w:rPr>
      </w:pPr>
    </w:p>
    <w:p w14:paraId="62F9B5FA" w14:textId="77777777" w:rsidR="000C5BC4" w:rsidRPr="000C5BC4" w:rsidRDefault="000C5BC4" w:rsidP="000C5BC4">
      <w:pPr>
        <w:spacing w:after="0" w:line="240" w:lineRule="auto"/>
        <w:rPr>
          <w:rFonts w:ascii="Times New Roman" w:eastAsia="Times New Roman" w:hAnsi="Times New Roman" w:cs="Times New Roman"/>
          <w:sz w:val="24"/>
          <w:szCs w:val="24"/>
        </w:rPr>
      </w:pPr>
    </w:p>
    <w:p w14:paraId="20C71CAD" w14:textId="77777777" w:rsidR="000C5BC4" w:rsidRDefault="000C5BC4" w:rsidP="000C5BC4">
      <w:pPr>
        <w:spacing w:after="0" w:line="240" w:lineRule="auto"/>
        <w:rPr>
          <w:rFonts w:ascii="Arial" w:eastAsia="Times New Roman" w:hAnsi="Arial" w:cs="Arial"/>
          <w:color w:val="000000"/>
        </w:rPr>
      </w:pPr>
      <w:r w:rsidRPr="000C5BC4">
        <w:rPr>
          <w:rFonts w:ascii="Arial" w:eastAsia="Times New Roman" w:hAnsi="Arial" w:cs="Arial"/>
          <w:color w:val="000000"/>
        </w:rPr>
        <w:t xml:space="preserve">More generally speaking, I felt that there was a lost opportunity here to guide the readers on the differences and interpretations of coalescent trees/histories relative to phylogenetic trees/histories, as that is in many ways at the heart of some of these points, particularly when comparing between very closely related 'species' (or, possibly, diverged populations, depending on how one interprets species concepts). For example, I believe from a population genetics view when discussing 'gene tree' discordance surrounding a selective sweep for example, the authors are really invoking the expected and localized star-shaped coalescent history potentially generated by such a beneficial fixation. Thus, I think that the manuscript would be of great value to readers if it elaborated upon this point, as the phylogenetics literature seemingly often confuses itself on this topic (e.g., it surprises no one that coalescent trees differ along a </w:t>
      </w:r>
      <w:r w:rsidRPr="000C5BC4">
        <w:rPr>
          <w:rFonts w:ascii="Arial" w:eastAsia="Times New Roman" w:hAnsi="Arial" w:cs="Arial"/>
          <w:color w:val="000000"/>
        </w:rPr>
        <w:lastRenderedPageBreak/>
        <w:t>recombining genome, but when comparing closely related species / distantly related populations it suddenly surprises many phylogeneticists that 'species trees' differ along a genome?). Said another way, there are simply these processes operating in natural populations (genetic drift, gene flow, natural selection, etc), and thus phylogenetic patterns are the accumulation of these population genetic processes over long time scales, and that transition between 'coalescent histories' and 'phylogenetic histories' can be blurred over particular time periods. On this point, the authors may find the discussions in the two following papers to be helpful:</w:t>
      </w:r>
    </w:p>
    <w:p w14:paraId="55E96402" w14:textId="77777777" w:rsidR="00516A74" w:rsidRPr="000C5BC4" w:rsidRDefault="00516A74" w:rsidP="000C5BC4">
      <w:pPr>
        <w:spacing w:after="0" w:line="240" w:lineRule="auto"/>
        <w:rPr>
          <w:rFonts w:ascii="Times New Roman" w:eastAsia="Times New Roman" w:hAnsi="Times New Roman" w:cs="Times New Roman"/>
          <w:sz w:val="24"/>
          <w:szCs w:val="24"/>
        </w:rPr>
      </w:pPr>
    </w:p>
    <w:p w14:paraId="11A3DF0F"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Louca &amp; Pennell. 2020. Extant timetrees are consistent with a myriad of diversification histories. Nature.</w:t>
      </w:r>
    </w:p>
    <w:p w14:paraId="56B0FD7E"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Johri et al. 2023. Recommendations for improving statistical inference in population genomics. PLoS Biology.</w:t>
      </w:r>
    </w:p>
    <w:p w14:paraId="1A3C6BFE" w14:textId="77777777" w:rsidR="001A1855" w:rsidRDefault="001A1855" w:rsidP="000C5BC4">
      <w:pPr>
        <w:spacing w:after="0" w:line="240" w:lineRule="auto"/>
        <w:rPr>
          <w:rFonts w:ascii="Arial" w:hAnsi="Arial" w:cs="Arial"/>
          <w:color w:val="222222"/>
          <w:sz w:val="20"/>
          <w:szCs w:val="20"/>
          <w:shd w:val="clear" w:color="auto" w:fill="FFFFFF"/>
        </w:rPr>
      </w:pPr>
    </w:p>
    <w:p w14:paraId="7EB40BA4" w14:textId="30B78763" w:rsidR="00A068B9" w:rsidRPr="008E4029" w:rsidRDefault="00612046" w:rsidP="00612046">
      <w:pPr>
        <w:spacing w:after="0" w:line="240" w:lineRule="auto"/>
        <w:rPr>
          <w:rFonts w:ascii="Arial" w:eastAsia="Times New Roman" w:hAnsi="Arial" w:cs="Arial"/>
          <w:color w:val="0070C0"/>
        </w:rPr>
      </w:pPr>
      <w:r>
        <w:rPr>
          <w:rFonts w:ascii="Arial" w:eastAsia="Times New Roman" w:hAnsi="Arial" w:cs="Arial"/>
          <w:color w:val="0070C0"/>
        </w:rPr>
        <w:t xml:space="preserve">Thanks for these suggestions. </w:t>
      </w:r>
      <w:r w:rsidR="00A068B9" w:rsidRPr="008E4029">
        <w:rPr>
          <w:rFonts w:ascii="Arial" w:eastAsia="Times New Roman" w:hAnsi="Arial" w:cs="Arial"/>
          <w:color w:val="0070C0"/>
        </w:rPr>
        <w:t xml:space="preserve">We </w:t>
      </w:r>
      <w:r>
        <w:rPr>
          <w:rFonts w:ascii="Arial" w:eastAsia="Times New Roman" w:hAnsi="Arial" w:cs="Arial"/>
          <w:color w:val="0070C0"/>
        </w:rPr>
        <w:t>agree</w:t>
      </w:r>
      <w:r w:rsidR="00A068B9" w:rsidRPr="008E4029">
        <w:rPr>
          <w:rFonts w:ascii="Arial" w:eastAsia="Times New Roman" w:hAnsi="Arial" w:cs="Arial"/>
          <w:color w:val="0070C0"/>
        </w:rPr>
        <w:t xml:space="preserve"> that it is important to link the effect (phylogenetic discordance) with the cause (population</w:t>
      </w:r>
      <w:r w:rsidR="00672144">
        <w:rPr>
          <w:rFonts w:ascii="Arial" w:eastAsia="Times New Roman" w:hAnsi="Arial" w:cs="Arial"/>
          <w:color w:val="0070C0"/>
        </w:rPr>
        <w:t>-</w:t>
      </w:r>
      <w:r w:rsidR="00A068B9" w:rsidRPr="008E4029">
        <w:rPr>
          <w:rFonts w:ascii="Arial" w:eastAsia="Times New Roman" w:hAnsi="Arial" w:cs="Arial"/>
          <w:color w:val="0070C0"/>
        </w:rPr>
        <w:t>level processes).</w:t>
      </w:r>
      <w:r w:rsidR="008E4029" w:rsidRPr="008E4029">
        <w:rPr>
          <w:rFonts w:ascii="Arial" w:eastAsia="Times New Roman" w:hAnsi="Arial" w:cs="Arial"/>
          <w:color w:val="0070C0"/>
        </w:rPr>
        <w:t xml:space="preserve"> As the editor points out, </w:t>
      </w:r>
      <w:r w:rsidR="00516A74">
        <w:rPr>
          <w:rFonts w:ascii="Arial" w:eastAsia="Times New Roman" w:hAnsi="Arial" w:cs="Arial"/>
          <w:color w:val="0070C0"/>
        </w:rPr>
        <w:t xml:space="preserve">some </w:t>
      </w:r>
      <w:proofErr w:type="spellStart"/>
      <w:r w:rsidR="00516A74">
        <w:rPr>
          <w:rFonts w:ascii="Arial" w:eastAsia="Times New Roman" w:hAnsi="Arial" w:cs="Arial"/>
          <w:color w:val="0070C0"/>
        </w:rPr>
        <w:t>phylogeneticists</w:t>
      </w:r>
      <w:proofErr w:type="spellEnd"/>
      <w:r w:rsidR="008E4029" w:rsidRPr="008E4029">
        <w:rPr>
          <w:rFonts w:ascii="Arial" w:eastAsia="Times New Roman" w:hAnsi="Arial" w:cs="Arial"/>
          <w:color w:val="0070C0"/>
        </w:rPr>
        <w:t xml:space="preserve"> </w:t>
      </w:r>
      <w:r>
        <w:rPr>
          <w:rFonts w:ascii="Arial" w:eastAsia="Times New Roman" w:hAnsi="Arial" w:cs="Arial"/>
          <w:color w:val="0070C0"/>
        </w:rPr>
        <w:t xml:space="preserve">do </w:t>
      </w:r>
      <w:r w:rsidR="00516A74">
        <w:rPr>
          <w:rFonts w:ascii="Arial" w:eastAsia="Times New Roman" w:hAnsi="Arial" w:cs="Arial"/>
          <w:color w:val="0070C0"/>
        </w:rPr>
        <w:t>seem to assume that incomplete lineage sorting and discordance</w:t>
      </w:r>
      <w:r>
        <w:rPr>
          <w:rFonts w:ascii="Arial" w:eastAsia="Times New Roman" w:hAnsi="Arial" w:cs="Arial"/>
          <w:color w:val="0070C0"/>
        </w:rPr>
        <w:t xml:space="preserve"> in general</w:t>
      </w:r>
      <w:r w:rsidR="00516A74">
        <w:rPr>
          <w:rFonts w:ascii="Arial" w:eastAsia="Times New Roman" w:hAnsi="Arial" w:cs="Arial"/>
          <w:color w:val="0070C0"/>
        </w:rPr>
        <w:t xml:space="preserve"> mostly affect recent histories</w:t>
      </w:r>
      <w:r w:rsidR="00E64A42">
        <w:rPr>
          <w:rFonts w:ascii="Arial" w:eastAsia="Times New Roman" w:hAnsi="Arial" w:cs="Arial"/>
          <w:color w:val="0070C0"/>
        </w:rPr>
        <w:t xml:space="preserve"> </w:t>
      </w:r>
      <w:r w:rsidR="00E64A42" w:rsidRPr="008E4029">
        <w:rPr>
          <w:rFonts w:ascii="Arial" w:eastAsia="Times New Roman" w:hAnsi="Arial" w:cs="Arial"/>
          <w:color w:val="0070C0"/>
        </w:rPr>
        <w:t>and fail to account for or even quantify it in their analyses</w:t>
      </w:r>
      <w:r>
        <w:rPr>
          <w:rFonts w:ascii="Arial" w:eastAsia="Times New Roman" w:hAnsi="Arial" w:cs="Arial"/>
          <w:color w:val="0070C0"/>
        </w:rPr>
        <w:t>. I</w:t>
      </w:r>
      <w:r w:rsidR="00516A74">
        <w:rPr>
          <w:rFonts w:ascii="Arial" w:eastAsia="Times New Roman" w:hAnsi="Arial" w:cs="Arial"/>
          <w:color w:val="0070C0"/>
        </w:rPr>
        <w:t>t is important to underscore</w:t>
      </w:r>
      <w:r w:rsidR="008E4029" w:rsidRPr="008E4029">
        <w:rPr>
          <w:rFonts w:ascii="Arial" w:eastAsia="Times New Roman" w:hAnsi="Arial" w:cs="Arial"/>
          <w:color w:val="0070C0"/>
        </w:rPr>
        <w:t xml:space="preserve"> that discordance can still be present at deeper timescales</w:t>
      </w:r>
      <w:r w:rsidR="00E64A42">
        <w:rPr>
          <w:rFonts w:ascii="Arial" w:eastAsia="Times New Roman" w:hAnsi="Arial" w:cs="Arial"/>
          <w:color w:val="0070C0"/>
        </w:rPr>
        <w:t>.</w:t>
      </w:r>
      <w:r w:rsidR="008E4029" w:rsidRPr="008E4029">
        <w:rPr>
          <w:rFonts w:ascii="Arial" w:eastAsia="Times New Roman" w:hAnsi="Arial" w:cs="Arial"/>
          <w:color w:val="0070C0"/>
        </w:rPr>
        <w:t xml:space="preserve"> One of our main goals with this paper was to hammer this point home so there could be something concrete that shows the genomic context and downstream effects of discordance. </w:t>
      </w:r>
      <w:r>
        <w:rPr>
          <w:rFonts w:ascii="Arial" w:eastAsia="Times New Roman" w:hAnsi="Arial" w:cs="Arial"/>
          <w:color w:val="0070C0"/>
        </w:rPr>
        <w:t xml:space="preserve">Although we do not feel the current study is sufficient to suggest a general framework for a baseline model, we have added a final synthesis paragraph to the Conclusions that hopefully does a better job of underscoring these points </w:t>
      </w:r>
      <w:r w:rsidR="008E4029" w:rsidRPr="008E4029">
        <w:rPr>
          <w:rFonts w:ascii="Arial" w:eastAsia="Times New Roman" w:hAnsi="Arial" w:cs="Arial"/>
          <w:color w:val="0070C0"/>
        </w:rPr>
        <w:t>and to point the readers to other helpful papers:</w:t>
      </w:r>
    </w:p>
    <w:p w14:paraId="5348E11B" w14:textId="77777777" w:rsidR="008E4029" w:rsidRPr="008E4029" w:rsidRDefault="008E4029" w:rsidP="000C5BC4">
      <w:pPr>
        <w:spacing w:after="0" w:line="240" w:lineRule="auto"/>
        <w:rPr>
          <w:rFonts w:ascii="Arial" w:eastAsia="Times New Roman" w:hAnsi="Arial" w:cs="Arial"/>
          <w:color w:val="0070C0"/>
        </w:rPr>
      </w:pPr>
    </w:p>
    <w:p w14:paraId="068DAA19" w14:textId="6BD6E6CE"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 xml:space="preserve">Lines </w:t>
      </w:r>
      <w:r w:rsidR="00E64A42">
        <w:rPr>
          <w:rFonts w:ascii="Arial" w:eastAsia="Times New Roman" w:hAnsi="Arial" w:cs="Arial"/>
          <w:color w:val="0070C0"/>
        </w:rPr>
        <w:t>470-486</w:t>
      </w:r>
      <w:r w:rsidRPr="008E4029">
        <w:rPr>
          <w:rFonts w:ascii="Arial" w:eastAsia="Times New Roman" w:hAnsi="Arial" w:cs="Arial"/>
          <w:color w:val="0070C0"/>
        </w:rPr>
        <w:t xml:space="preserve">: </w:t>
      </w:r>
      <w:r w:rsidR="00E64A42" w:rsidRPr="00E64A42">
        <w:rPr>
          <w:rFonts w:ascii="Arial" w:eastAsia="Times New Roman" w:hAnsi="Arial" w:cs="Arial"/>
          <w:color w:val="0070C0"/>
        </w:rPr>
        <w:t xml:space="preserve">Our results help illuminate the complexities of phylogenomic datasets and the need to accommodate phylogenetic discordance in genome-wide analyses. Genomic data now dominate the study of both population genetics and phylogenetics, and these once disparate fields are increasingly unified. Species tree phylogenies are an emergent pattern of the genome-wide accumulation of stochastic and directional population-level processes that cannot be fully captured or modeled by a single history (Steenwyk, et al. 2023). Importantly, phylogenetic discordance is not limited to closely related populations or species and is expected to leave persistent signals over deep evolutionary timescales (Oliver 2013).  In turn, the use of tree-based frameworks for studying evolution (at any timescale) must incorporate the population-level processes that shape phylogenetic discordance. There appear to be relatively few tree-based applications where the use of a single evolutionary history is appropriate. Indeed, failure to account for phylogenetic discordance can lead to spurious inferences of molecular evolution (Figure 6; Mendes, et al. (2016)), trait evolution (Avise and Robinson 2008; Hahn and Nakhleh 2016), and even species diversification (Louca and Pennell 2020). </w:t>
      </w:r>
      <w:proofErr w:type="gramStart"/>
      <w:r w:rsidR="00E64A42" w:rsidRPr="00E64A42">
        <w:rPr>
          <w:rFonts w:ascii="Arial" w:eastAsia="Times New Roman" w:hAnsi="Arial" w:cs="Arial"/>
          <w:color w:val="0070C0"/>
        </w:rPr>
        <w:t>Similar to</w:t>
      </w:r>
      <w:proofErr w:type="gramEnd"/>
      <w:r w:rsidR="00E64A42" w:rsidRPr="00E64A42">
        <w:rPr>
          <w:rFonts w:ascii="Arial" w:eastAsia="Times New Roman" w:hAnsi="Arial" w:cs="Arial"/>
          <w:color w:val="0070C0"/>
        </w:rPr>
        <w:t xml:space="preserve"> the need for robust baseline models in population genomic inference (Johri, et al. 2022), understanding the causes and landscape of phylogenetic discordance constitutes a critical first step in phylogenomic analysis (</w:t>
      </w:r>
      <w:proofErr w:type="spellStart"/>
      <w:r w:rsidR="00E64A42" w:rsidRPr="00E64A42">
        <w:rPr>
          <w:rFonts w:ascii="Arial" w:eastAsia="Times New Roman" w:hAnsi="Arial" w:cs="Arial"/>
          <w:color w:val="0070C0"/>
        </w:rPr>
        <w:t>Mirarab</w:t>
      </w:r>
      <w:proofErr w:type="spellEnd"/>
      <w:r w:rsidR="00E64A42" w:rsidRPr="00E64A42">
        <w:rPr>
          <w:rFonts w:ascii="Arial" w:eastAsia="Times New Roman" w:hAnsi="Arial" w:cs="Arial"/>
          <w:color w:val="0070C0"/>
        </w:rPr>
        <w:t>, et al. 2021; Steenwyk, et al. 2023).</w:t>
      </w:r>
    </w:p>
    <w:p w14:paraId="540F2821" w14:textId="77777777" w:rsidR="008E4029" w:rsidRPr="008E4029" w:rsidRDefault="008E4029" w:rsidP="000C5BC4">
      <w:pPr>
        <w:spacing w:after="0" w:line="240" w:lineRule="auto"/>
        <w:rPr>
          <w:rFonts w:ascii="Arial" w:eastAsia="Times New Roman" w:hAnsi="Arial" w:cs="Arial"/>
          <w:color w:val="0070C0"/>
        </w:rPr>
      </w:pPr>
    </w:p>
    <w:p w14:paraId="1C2589D9" w14:textId="3E70FC96" w:rsidR="008E4029" w:rsidRPr="008E4029" w:rsidRDefault="008E4029" w:rsidP="000C5BC4">
      <w:pPr>
        <w:spacing w:after="0" w:line="240" w:lineRule="auto"/>
        <w:rPr>
          <w:rFonts w:ascii="Arial" w:eastAsia="Times New Roman" w:hAnsi="Arial" w:cs="Arial"/>
          <w:color w:val="0070C0"/>
        </w:rPr>
      </w:pPr>
      <w:r w:rsidRPr="008E4029">
        <w:rPr>
          <w:rFonts w:ascii="Arial" w:eastAsia="Times New Roman" w:hAnsi="Arial" w:cs="Arial"/>
          <w:color w:val="0070C0"/>
        </w:rPr>
        <w:t>We hope this is sufficient in the context of this manuscript.</w:t>
      </w:r>
      <w:r w:rsidR="00051BBA">
        <w:rPr>
          <w:rFonts w:ascii="Arial" w:eastAsia="Times New Roman" w:hAnsi="Arial" w:cs="Arial"/>
          <w:color w:val="0070C0"/>
        </w:rPr>
        <w:t xml:space="preserve"> </w:t>
      </w:r>
      <w:r w:rsidR="00612046">
        <w:rPr>
          <w:rFonts w:ascii="Arial" w:eastAsia="Times New Roman" w:hAnsi="Arial" w:cs="Arial"/>
          <w:color w:val="0070C0"/>
        </w:rPr>
        <w:t xml:space="preserve">Oliver 2013, </w:t>
      </w:r>
      <w:r w:rsidR="00051BBA">
        <w:rPr>
          <w:rFonts w:ascii="Arial" w:eastAsia="Times New Roman" w:hAnsi="Arial" w:cs="Arial"/>
          <w:color w:val="0070C0"/>
        </w:rPr>
        <w:t>Johri</w:t>
      </w:r>
      <w:r w:rsidR="004E26B3">
        <w:rPr>
          <w:rFonts w:ascii="Arial" w:eastAsia="Times New Roman" w:hAnsi="Arial" w:cs="Arial"/>
          <w:color w:val="0070C0"/>
        </w:rPr>
        <w:t>,</w:t>
      </w:r>
      <w:r w:rsidR="00051BBA">
        <w:rPr>
          <w:rFonts w:ascii="Arial" w:eastAsia="Times New Roman" w:hAnsi="Arial" w:cs="Arial"/>
          <w:color w:val="0070C0"/>
        </w:rPr>
        <w:t xml:space="preserve"> et al. 2022, </w:t>
      </w:r>
      <w:r w:rsidR="00051BBA" w:rsidRPr="00051BBA">
        <w:rPr>
          <w:rFonts w:ascii="Arial" w:eastAsia="Times New Roman" w:hAnsi="Arial" w:cs="Arial"/>
          <w:color w:val="0070C0"/>
        </w:rPr>
        <w:t>Louca and Pennell 2020</w:t>
      </w:r>
      <w:r w:rsidR="00051BBA">
        <w:rPr>
          <w:rFonts w:ascii="Arial" w:eastAsia="Times New Roman" w:hAnsi="Arial" w:cs="Arial"/>
          <w:color w:val="0070C0"/>
        </w:rPr>
        <w:t>, Mirarab</w:t>
      </w:r>
      <w:r w:rsidR="004E26B3">
        <w:rPr>
          <w:rFonts w:ascii="Arial" w:eastAsia="Times New Roman" w:hAnsi="Arial" w:cs="Arial"/>
          <w:color w:val="0070C0"/>
        </w:rPr>
        <w:t>,</w:t>
      </w:r>
      <w:r w:rsidR="00051BBA">
        <w:rPr>
          <w:rFonts w:ascii="Arial" w:eastAsia="Times New Roman" w:hAnsi="Arial" w:cs="Arial"/>
          <w:color w:val="0070C0"/>
        </w:rPr>
        <w:t xml:space="preserve"> et al. 2021 and Steenwyk</w:t>
      </w:r>
      <w:r w:rsidR="004E26B3">
        <w:rPr>
          <w:rFonts w:ascii="Arial" w:eastAsia="Times New Roman" w:hAnsi="Arial" w:cs="Arial"/>
          <w:color w:val="0070C0"/>
        </w:rPr>
        <w:t>,</w:t>
      </w:r>
      <w:r w:rsidR="00051BBA">
        <w:rPr>
          <w:rFonts w:ascii="Arial" w:eastAsia="Times New Roman" w:hAnsi="Arial" w:cs="Arial"/>
          <w:color w:val="0070C0"/>
        </w:rPr>
        <w:t xml:space="preserve"> et al. 2023 have been added to the Reference list.</w:t>
      </w:r>
    </w:p>
    <w:p w14:paraId="297D841C" w14:textId="77777777" w:rsidR="00A068B9" w:rsidRDefault="00A068B9" w:rsidP="000C5BC4">
      <w:pPr>
        <w:spacing w:after="0" w:line="240" w:lineRule="auto"/>
        <w:rPr>
          <w:rFonts w:ascii="Arial" w:hAnsi="Arial" w:cs="Arial"/>
          <w:color w:val="222222"/>
          <w:sz w:val="20"/>
          <w:szCs w:val="20"/>
          <w:shd w:val="clear" w:color="auto" w:fill="FFFFFF"/>
        </w:rPr>
      </w:pPr>
    </w:p>
    <w:p w14:paraId="2ED9C95D" w14:textId="77777777" w:rsidR="00A068B9" w:rsidRDefault="00A068B9" w:rsidP="000C5BC4">
      <w:pPr>
        <w:spacing w:after="0" w:line="240" w:lineRule="auto"/>
        <w:rPr>
          <w:rFonts w:ascii="Arial" w:eastAsia="Times New Roman" w:hAnsi="Arial" w:cs="Arial"/>
          <w:color w:val="000000"/>
        </w:rPr>
      </w:pPr>
    </w:p>
    <w:p w14:paraId="1B07B63C" w14:textId="77777777" w:rsidR="000C5BC4" w:rsidRPr="000C5BC4" w:rsidRDefault="000C5BC4" w:rsidP="000C5BC4">
      <w:pPr>
        <w:spacing w:after="0" w:line="240" w:lineRule="auto"/>
        <w:rPr>
          <w:rFonts w:ascii="Times New Roman" w:eastAsia="Times New Roman" w:hAnsi="Times New Roman" w:cs="Times New Roman"/>
          <w:sz w:val="24"/>
          <w:szCs w:val="24"/>
        </w:rPr>
      </w:pPr>
      <w:r w:rsidRPr="000C5BC4">
        <w:rPr>
          <w:rFonts w:ascii="Arial" w:eastAsia="Times New Roman" w:hAnsi="Arial" w:cs="Arial"/>
          <w:color w:val="000000"/>
        </w:rPr>
        <w:t>minor: "Smith and Haigh 1974" is incorrect, it should read "Maynard Smith and Haigh 1974"</w:t>
      </w:r>
    </w:p>
    <w:p w14:paraId="1B65BB9D" w14:textId="77777777" w:rsidR="00A068B9" w:rsidRDefault="00A068B9">
      <w:pPr>
        <w:rPr>
          <w:rFonts w:ascii="Arial" w:eastAsia="Times New Roman" w:hAnsi="Arial" w:cs="Arial"/>
          <w:color w:val="0070C0"/>
        </w:rPr>
      </w:pPr>
    </w:p>
    <w:p w14:paraId="5EBEA132" w14:textId="397D6A59" w:rsidR="001A1855" w:rsidRDefault="00A068B9">
      <w:r>
        <w:rPr>
          <w:rFonts w:ascii="Arial" w:eastAsia="Times New Roman" w:hAnsi="Arial" w:cs="Arial"/>
          <w:color w:val="0070C0"/>
        </w:rPr>
        <w:t>Corrected, thank you.</w:t>
      </w:r>
    </w:p>
    <w:sectPr w:rsidR="001A18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ood, Jeffrey" w:date="2025-01-06T10:02:00Z" w:initials="JG">
    <w:p w14:paraId="5C87A727" w14:textId="77777777" w:rsidR="007861D2" w:rsidRDefault="007861D2" w:rsidP="007861D2">
      <w:r>
        <w:rPr>
          <w:rStyle w:val="CommentReference"/>
        </w:rPr>
        <w:annotationRef/>
      </w:r>
      <w:r>
        <w:rPr>
          <w:color w:val="000000"/>
          <w:sz w:val="20"/>
          <w:szCs w:val="20"/>
        </w:rPr>
        <w:t>suggest this as well.</w:t>
      </w:r>
    </w:p>
  </w:comment>
  <w:comment w:id="1" w:author="Good, Jeffrey" w:date="2025-01-06T10:42:00Z" w:initials="JG">
    <w:p w14:paraId="3BC01AC4" w14:textId="77777777" w:rsidR="00350235" w:rsidRDefault="00350235" w:rsidP="00350235">
      <w:r>
        <w:rPr>
          <w:rStyle w:val="CommentReference"/>
        </w:rPr>
        <w:annotationRef/>
      </w:r>
      <w:r>
        <w:rPr>
          <w:color w:val="000000"/>
          <w:sz w:val="20"/>
          <w:szCs w:val="20"/>
        </w:rPr>
        <w:t>So you are still using the phrasing ‘incorrect placement’ which has the same assumption of known truth that the AE noted. Suggest not adding this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87A727" w15:done="1"/>
  <w15:commentEx w15:paraId="3BC01A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7AF711" w16cex:dateUtc="2025-01-06T17:02:00Z">
    <w16cex:extLst>
      <w16:ext w16:uri="{CE6994B0-6A32-4C9F-8C6B-6E91EDA988CE}">
        <cr:reactions xmlns:cr="http://schemas.microsoft.com/office/comments/2020/reactions">
          <cr:reaction reactionType="1">
            <cr:reactionInfo dateUtc="2025-01-06T20:25:00Z">
              <cr:user userId="S::gregg.thomas@umt.edu::a9f431c7-9204-47a4-b1ca-563800683eed" userProvider="AD" userName="Thomas, Gregg"/>
            </cr:reactionInfo>
          </cr:reaction>
        </cr:reactions>
      </w16:ext>
    </w16cex:extLst>
  </w16cex:commentExtensible>
  <w16cex:commentExtensible w16cex:durableId="1252A86B" w16cex:dateUtc="2025-01-06T17:42:00Z">
    <w16cex:extLst>
      <w16:ext w16:uri="{CE6994B0-6A32-4C9F-8C6B-6E91EDA988CE}">
        <cr:reactions xmlns:cr="http://schemas.microsoft.com/office/comments/2020/reactions">
          <cr:reaction reactionType="1">
            <cr:reactionInfo dateUtc="2025-01-06T23:08:54Z">
              <cr:user userId="S::gthomas@fas.harvard.edu::dfa61f86-18d4-44e1-a72b-c953fd59092c" userProvider="AD" userName="Thomas, Gregg"/>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87A727" w16cid:durableId="657AF711"/>
  <w16cid:commentId w16cid:paraId="3BC01AC4" w16cid:durableId="1252A8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ood, Jeffrey">
    <w15:presenceInfo w15:providerId="AD" w15:userId="S::jeffrey.good@umt.edu::49e0c50d-23ea-417b-b052-3581821cf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BC4"/>
    <w:rsid w:val="00051BBA"/>
    <w:rsid w:val="000C5BC4"/>
    <w:rsid w:val="00100457"/>
    <w:rsid w:val="00110DB7"/>
    <w:rsid w:val="001A1855"/>
    <w:rsid w:val="001C5328"/>
    <w:rsid w:val="00215C14"/>
    <w:rsid w:val="00255861"/>
    <w:rsid w:val="00325F29"/>
    <w:rsid w:val="00350235"/>
    <w:rsid w:val="003A4E80"/>
    <w:rsid w:val="0046725B"/>
    <w:rsid w:val="004A3867"/>
    <w:rsid w:val="004B4A55"/>
    <w:rsid w:val="004C2FAD"/>
    <w:rsid w:val="004E26B3"/>
    <w:rsid w:val="0050019A"/>
    <w:rsid w:val="00516A74"/>
    <w:rsid w:val="005C0B9C"/>
    <w:rsid w:val="00612046"/>
    <w:rsid w:val="00627E80"/>
    <w:rsid w:val="00672144"/>
    <w:rsid w:val="0068788B"/>
    <w:rsid w:val="006C7BF2"/>
    <w:rsid w:val="00710B0F"/>
    <w:rsid w:val="00766870"/>
    <w:rsid w:val="007750BE"/>
    <w:rsid w:val="007861D2"/>
    <w:rsid w:val="008351CB"/>
    <w:rsid w:val="008E4029"/>
    <w:rsid w:val="009560F2"/>
    <w:rsid w:val="00961152"/>
    <w:rsid w:val="009C6679"/>
    <w:rsid w:val="00A068B9"/>
    <w:rsid w:val="00A25A85"/>
    <w:rsid w:val="00A30782"/>
    <w:rsid w:val="00A466F7"/>
    <w:rsid w:val="00A54076"/>
    <w:rsid w:val="00AE2B61"/>
    <w:rsid w:val="00AF4C40"/>
    <w:rsid w:val="00C56C05"/>
    <w:rsid w:val="00DB7CFE"/>
    <w:rsid w:val="00E168E4"/>
    <w:rsid w:val="00E409F0"/>
    <w:rsid w:val="00E64A42"/>
    <w:rsid w:val="00E734BD"/>
    <w:rsid w:val="00EE24DC"/>
    <w:rsid w:val="00F60319"/>
    <w:rsid w:val="00FB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946D"/>
  <w15:chartTrackingRefBased/>
  <w15:docId w15:val="{18F8E51A-2A25-484F-BB31-B58E7771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C4"/>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16A74"/>
    <w:pPr>
      <w:spacing w:after="0" w:line="240" w:lineRule="auto"/>
    </w:pPr>
  </w:style>
  <w:style w:type="character" w:styleId="CommentReference">
    <w:name w:val="annotation reference"/>
    <w:basedOn w:val="DefaultParagraphFont"/>
    <w:uiPriority w:val="99"/>
    <w:semiHidden/>
    <w:unhideWhenUsed/>
    <w:rsid w:val="007861D2"/>
    <w:rPr>
      <w:sz w:val="16"/>
      <w:szCs w:val="16"/>
    </w:rPr>
  </w:style>
  <w:style w:type="paragraph" w:styleId="CommentText">
    <w:name w:val="annotation text"/>
    <w:basedOn w:val="Normal"/>
    <w:link w:val="CommentTextChar"/>
    <w:uiPriority w:val="99"/>
    <w:semiHidden/>
    <w:unhideWhenUsed/>
    <w:rsid w:val="007861D2"/>
    <w:pPr>
      <w:spacing w:line="240" w:lineRule="auto"/>
    </w:pPr>
    <w:rPr>
      <w:sz w:val="20"/>
      <w:szCs w:val="20"/>
    </w:rPr>
  </w:style>
  <w:style w:type="character" w:customStyle="1" w:styleId="CommentTextChar">
    <w:name w:val="Comment Text Char"/>
    <w:basedOn w:val="DefaultParagraphFont"/>
    <w:link w:val="CommentText"/>
    <w:uiPriority w:val="99"/>
    <w:semiHidden/>
    <w:rsid w:val="007861D2"/>
    <w:rPr>
      <w:sz w:val="20"/>
      <w:szCs w:val="20"/>
    </w:rPr>
  </w:style>
  <w:style w:type="paragraph" w:styleId="CommentSubject">
    <w:name w:val="annotation subject"/>
    <w:basedOn w:val="CommentText"/>
    <w:next w:val="CommentText"/>
    <w:link w:val="CommentSubjectChar"/>
    <w:uiPriority w:val="99"/>
    <w:semiHidden/>
    <w:unhideWhenUsed/>
    <w:rsid w:val="007861D2"/>
    <w:rPr>
      <w:b/>
      <w:bCs/>
    </w:rPr>
  </w:style>
  <w:style w:type="character" w:customStyle="1" w:styleId="CommentSubjectChar">
    <w:name w:val="Comment Subject Char"/>
    <w:basedOn w:val="CommentTextChar"/>
    <w:link w:val="CommentSubject"/>
    <w:uiPriority w:val="99"/>
    <w:semiHidden/>
    <w:rsid w:val="007861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 Searle</dc:creator>
  <cp:keywords/>
  <dc:description/>
  <cp:lastModifiedBy>Thomas, Gregg</cp:lastModifiedBy>
  <cp:revision>5</cp:revision>
  <dcterms:created xsi:type="dcterms:W3CDTF">2025-01-06T20:07:00Z</dcterms:created>
  <dcterms:modified xsi:type="dcterms:W3CDTF">2025-01-06T23:39:00Z</dcterms:modified>
</cp:coreProperties>
</file>