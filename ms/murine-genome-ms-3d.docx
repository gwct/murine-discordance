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71E99D0F"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w:t>
      </w:r>
      <w:commentRangeStart w:id="0"/>
      <w:commentRangeStart w:id="1"/>
      <w:r w:rsidR="003605B0" w:rsidRPr="00004FE6">
        <w:rPr>
          <w:rFonts w:ascii="Times New Roman" w:hAnsi="Times New Roman" w:cs="Times New Roman"/>
          <w:b/>
          <w:bCs/>
          <w:sz w:val="24"/>
          <w:szCs w:val="24"/>
        </w:rPr>
        <w:t>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landscape</w:t>
      </w:r>
      <w:commentRangeEnd w:id="0"/>
      <w:r w:rsidR="00ED58BF">
        <w:rPr>
          <w:rStyle w:val="CommentReference"/>
        </w:rPr>
        <w:commentReference w:id="0"/>
      </w:r>
      <w:commentRangeEnd w:id="1"/>
      <w:r w:rsidR="005A2A84">
        <w:rPr>
          <w:rStyle w:val="CommentReference"/>
        </w:rPr>
        <w:commentReference w:id="1"/>
      </w:r>
      <w:r w:rsidR="001D10BC" w:rsidRPr="00004FE6">
        <w:rPr>
          <w:rFonts w:ascii="Times New Roman" w:hAnsi="Times New Roman" w:cs="Times New Roman"/>
          <w:b/>
          <w:bCs/>
          <w:sz w:val="24"/>
          <w:szCs w:val="24"/>
        </w:rPr>
        <w:t xml:space="preserve">, </w:t>
      </w:r>
      <w:commentRangeStart w:id="2"/>
      <w:commentRangeStart w:id="3"/>
      <w:r w:rsidRPr="00004FE6">
        <w:rPr>
          <w:rFonts w:ascii="Times New Roman" w:hAnsi="Times New Roman" w:cs="Times New Roman"/>
          <w:b/>
          <w:bCs/>
          <w:sz w:val="24"/>
          <w:szCs w:val="24"/>
        </w:rPr>
        <w:t>causes</w:t>
      </w:r>
      <w:commentRangeEnd w:id="2"/>
      <w:r w:rsidR="00ED58BF">
        <w:rPr>
          <w:rStyle w:val="CommentReference"/>
        </w:rPr>
        <w:commentReference w:id="2"/>
      </w:r>
      <w:commentRangeEnd w:id="3"/>
      <w:r w:rsidR="005A2A84">
        <w:rPr>
          <w:rStyle w:val="CommentReference"/>
        </w:rPr>
        <w:commentReference w:id="3"/>
      </w:r>
      <w:r w:rsidR="000439E4">
        <w:rPr>
          <w:rFonts w:ascii="Times New Roman" w:hAnsi="Times New Roman" w:cs="Times New Roman"/>
          <w:b/>
          <w:bCs/>
          <w:sz w:val="24"/>
          <w:szCs w:val="24"/>
        </w:rPr>
        <w:t>,</w:t>
      </w:r>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 xml:space="preserve">in Old World mice and </w:t>
      </w:r>
      <w:proofErr w:type="gramStart"/>
      <w:r w:rsidR="00BE5B09" w:rsidRPr="00004FE6">
        <w:rPr>
          <w:rFonts w:ascii="Times New Roman" w:hAnsi="Times New Roman" w:cs="Times New Roman"/>
          <w:b/>
          <w:bCs/>
          <w:sz w:val="24"/>
          <w:szCs w:val="24"/>
        </w:rPr>
        <w:t>rats</w:t>
      </w:r>
      <w:proofErr w:type="gramEnd"/>
    </w:p>
    <w:p w14:paraId="30C9A0A7" w14:textId="77777777" w:rsidR="006409FA" w:rsidRPr="006409FA" w:rsidRDefault="006409FA" w:rsidP="00463CCA"/>
    <w:p w14:paraId="73032526" w14:textId="07A2D7DD"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Start"/>
      <w:r w:rsidR="00945637">
        <w:rPr>
          <w:rFonts w:ascii="Times New Roman" w:hAnsi="Times New Roman" w:cs="Times New Roman"/>
          <w:sz w:val="24"/>
          <w:szCs w:val="24"/>
          <w:vertAlign w:val="superscript"/>
        </w:rPr>
        <w:t>2,</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w:t>
      </w:r>
      <w:commentRangeStart w:id="4"/>
      <w:r w:rsidRPr="00197A2B">
        <w:rPr>
          <w:rFonts w:ascii="Times New Roman" w:hAnsi="Times New Roman" w:cs="Times New Roman"/>
          <w:sz w:val="24"/>
          <w:szCs w:val="24"/>
        </w:rPr>
        <w:t>Hughes</w:t>
      </w:r>
      <w:r w:rsidR="00945637">
        <w:rPr>
          <w:rFonts w:ascii="Times New Roman" w:hAnsi="Times New Roman" w:cs="Times New Roman"/>
          <w:sz w:val="24"/>
          <w:szCs w:val="24"/>
          <w:vertAlign w:val="superscript"/>
        </w:rPr>
        <w:t>3</w:t>
      </w:r>
      <w:commentRangeEnd w:id="4"/>
      <w:r w:rsidR="00304F44">
        <w:rPr>
          <w:rStyle w:val="CommentReference"/>
        </w:rPr>
        <w:commentReference w:id="4"/>
      </w:r>
      <w:r w:rsidR="00356DE9">
        <w:rPr>
          <w:rFonts w:ascii="Times New Roman" w:hAnsi="Times New Roman" w:cs="Times New Roman"/>
          <w:sz w:val="24"/>
          <w:szCs w:val="24"/>
          <w:vertAlign w:val="superscript"/>
        </w:rPr>
        <w:t>,4</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356DE9">
        <w:rPr>
          <w:rFonts w:ascii="Times New Roman" w:hAnsi="Times New Roman" w:cs="Times New Roman"/>
          <w:sz w:val="24"/>
          <w:szCs w:val="24"/>
          <w:vertAlign w:val="superscript"/>
        </w:rPr>
        <w:t>5</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00945637">
        <w:rPr>
          <w:rFonts w:ascii="Times New Roman" w:hAnsi="Times New Roman" w:cs="Times New Roman"/>
          <w:sz w:val="24"/>
          <w:szCs w:val="24"/>
          <w:vertAlign w:val="superscript"/>
        </w:rPr>
        <w:t>3</w:t>
      </w:r>
      <w:r w:rsidR="00D9065C">
        <w:rPr>
          <w:rFonts w:ascii="Times New Roman" w:hAnsi="Times New Roman" w:cs="Times New Roman"/>
          <w:sz w:val="24"/>
          <w:szCs w:val="24"/>
          <w:vertAlign w:val="superscript"/>
        </w:rPr>
        <w:t>,</w:t>
      </w:r>
      <w:r w:rsidR="00356DE9">
        <w:rPr>
          <w:rFonts w:ascii="Times New Roman" w:hAnsi="Times New Roman" w:cs="Times New Roman"/>
          <w:sz w:val="24"/>
          <w:szCs w:val="24"/>
          <w:vertAlign w:val="superscript"/>
        </w:rPr>
        <w:t>6</w:t>
      </w:r>
      <w:r w:rsidRPr="00197A2B">
        <w:rPr>
          <w:rFonts w:ascii="Times New Roman" w:hAnsi="Times New Roman" w:cs="Times New Roman"/>
          <w:sz w:val="24"/>
          <w:szCs w:val="24"/>
        </w:rPr>
        <w:t xml:space="preserve">, </w:t>
      </w:r>
      <w:r w:rsidR="00945637">
        <w:rPr>
          <w:rFonts w:ascii="Times New Roman" w:hAnsi="Times New Roman" w:cs="Times New Roman"/>
          <w:sz w:val="24"/>
          <w:szCs w:val="24"/>
        </w:rPr>
        <w:t>C. Erik Nordgren</w:t>
      </w:r>
      <w:r w:rsidR="00356DE9">
        <w:rPr>
          <w:rFonts w:ascii="Times New Roman" w:hAnsi="Times New Roman" w:cs="Times New Roman"/>
          <w:sz w:val="24"/>
          <w:szCs w:val="24"/>
          <w:vertAlign w:val="superscript"/>
        </w:rPr>
        <w:t>5</w:t>
      </w:r>
      <w:r w:rsidR="00945637">
        <w:rPr>
          <w:rFonts w:ascii="Times New Roman" w:hAnsi="Times New Roman" w:cs="Times New Roman"/>
          <w:sz w:val="24"/>
          <w:szCs w:val="24"/>
        </w:rPr>
        <w:t>,</w:t>
      </w:r>
      <w:r w:rsidR="00945637" w:rsidRPr="00945637">
        <w:rPr>
          <w:rFonts w:ascii="Times New Roman" w:hAnsi="Times New Roman" w:cs="Times New Roman"/>
          <w:sz w:val="24"/>
          <w:szCs w:val="24"/>
        </w:rPr>
        <w:t xml:space="preserve"> </w:t>
      </w:r>
      <w:r w:rsidRPr="00197A2B">
        <w:rPr>
          <w:rFonts w:ascii="Times New Roman" w:hAnsi="Times New Roman" w:cs="Times New Roman"/>
          <w:sz w:val="24"/>
          <w:szCs w:val="24"/>
        </w:rPr>
        <w:t>Michael Lampson</w:t>
      </w:r>
      <w:r w:rsidR="00356DE9">
        <w:rPr>
          <w:rFonts w:ascii="Times New Roman" w:hAnsi="Times New Roman" w:cs="Times New Roman"/>
          <w:sz w:val="24"/>
          <w:szCs w:val="24"/>
          <w:vertAlign w:val="superscript"/>
        </w:rPr>
        <w:t>5</w:t>
      </w:r>
      <w:r w:rsidRPr="00197A2B">
        <w:rPr>
          <w:rFonts w:ascii="Times New Roman" w:hAnsi="Times New Roman" w:cs="Times New Roman"/>
          <w:sz w:val="24"/>
          <w:szCs w:val="24"/>
        </w:rPr>
        <w:t>, Mia Levine</w:t>
      </w:r>
      <w:r w:rsidR="00356DE9">
        <w:rPr>
          <w:rFonts w:ascii="Times New Roman" w:hAnsi="Times New Roman" w:cs="Times New Roman"/>
          <w:sz w:val="24"/>
          <w:szCs w:val="24"/>
          <w:vertAlign w:val="superscript"/>
        </w:rPr>
        <w:t>5</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945637">
        <w:rPr>
          <w:rFonts w:ascii="Times New Roman" w:hAnsi="Times New Roman" w:cs="Times New Roman"/>
          <w:sz w:val="24"/>
          <w:szCs w:val="24"/>
          <w:vertAlign w:val="superscript"/>
        </w:rPr>
        <w:t>3</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48F8FB86" w14:textId="379747B4" w:rsidR="00945637" w:rsidRPr="00945637" w:rsidRDefault="00945637"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2</w:t>
      </w:r>
      <w:r>
        <w:rPr>
          <w:rFonts w:ascii="Times New Roman" w:hAnsi="Times New Roman" w:cs="Times New Roman"/>
          <w:i/>
          <w:sz w:val="24"/>
          <w:szCs w:val="24"/>
        </w:rPr>
        <w:t>Informatics Group, Harvard University, Cambridge, MA, 02138</w:t>
      </w:r>
    </w:p>
    <w:p w14:paraId="0F631D8F" w14:textId="71C6D287" w:rsidR="00805723" w:rsidRDefault="00945637" w:rsidP="007E7634">
      <w:pPr>
        <w:spacing w:line="240" w:lineRule="auto"/>
        <w:rPr>
          <w:rFonts w:ascii="Times New Roman" w:hAnsi="Times New Roman" w:cs="Times New Roman"/>
          <w:i/>
          <w:sz w:val="24"/>
          <w:szCs w:val="24"/>
        </w:rPr>
      </w:pPr>
      <w:r>
        <w:rPr>
          <w:rFonts w:ascii="Times New Roman" w:hAnsi="Times New Roman" w:cs="Times New Roman"/>
          <w:iCs/>
          <w:sz w:val="24"/>
          <w:szCs w:val="24"/>
          <w:vertAlign w:val="superscript"/>
        </w:rPr>
        <w:t>3</w:t>
      </w:r>
      <w:r w:rsidR="00805723" w:rsidRPr="00197A2B">
        <w:rPr>
          <w:rFonts w:ascii="Times New Roman" w:hAnsi="Times New Roman" w:cs="Times New Roman"/>
          <w:i/>
          <w:sz w:val="24"/>
          <w:szCs w:val="24"/>
        </w:rPr>
        <w:t>Department of Ecology and Evolutionary Biology, Cornell University, Ithaca, NY</w:t>
      </w:r>
      <w:r>
        <w:rPr>
          <w:rFonts w:ascii="Times New Roman" w:hAnsi="Times New Roman" w:cs="Times New Roman"/>
          <w:i/>
          <w:sz w:val="24"/>
          <w:szCs w:val="24"/>
        </w:rPr>
        <w:t>,</w:t>
      </w:r>
      <w:r w:rsidR="00805723" w:rsidRPr="00197A2B">
        <w:rPr>
          <w:rFonts w:ascii="Times New Roman" w:hAnsi="Times New Roman" w:cs="Times New Roman"/>
          <w:i/>
          <w:sz w:val="24"/>
          <w:szCs w:val="24"/>
        </w:rPr>
        <w:t xml:space="preserve"> 14853.</w:t>
      </w:r>
    </w:p>
    <w:p w14:paraId="651BE62D" w14:textId="6A93030A" w:rsidR="00356DE9" w:rsidRPr="00356DE9" w:rsidRDefault="00356DE9"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4</w:t>
      </w:r>
      <w:r>
        <w:rPr>
          <w:rFonts w:ascii="Times New Roman" w:hAnsi="Times New Roman" w:cs="Times New Roman"/>
          <w:i/>
          <w:sz w:val="24"/>
          <w:szCs w:val="24"/>
        </w:rPr>
        <w:t>Department of Evolution, Ecology, and Organismal Biology, University of California Riverside, Riverside, CA, 92521</w:t>
      </w:r>
    </w:p>
    <w:p w14:paraId="1A782E5B" w14:textId="390D2FE1" w:rsidR="00E54BBB" w:rsidRPr="00197A2B" w:rsidRDefault="00356DE9"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5</w:t>
      </w:r>
      <w:r w:rsidR="00E54BBB" w:rsidRPr="00197A2B">
        <w:rPr>
          <w:rFonts w:ascii="Times New Roman" w:hAnsi="Times New Roman" w:cs="Times New Roman"/>
          <w:i/>
          <w:sz w:val="24"/>
          <w:szCs w:val="24"/>
        </w:rPr>
        <w:t>Department of Biology, University of Pennsylvania, Philadelphia, PA</w:t>
      </w:r>
      <w:r w:rsidR="00945637">
        <w:rPr>
          <w:rFonts w:ascii="Times New Roman" w:hAnsi="Times New Roman" w:cs="Times New Roman"/>
          <w:i/>
          <w:sz w:val="24"/>
          <w:szCs w:val="24"/>
        </w:rPr>
        <w:t>,</w:t>
      </w:r>
      <w:r w:rsidR="00E54BBB" w:rsidRPr="00197A2B">
        <w:rPr>
          <w:rFonts w:ascii="Times New Roman" w:hAnsi="Times New Roman" w:cs="Times New Roman"/>
          <w:i/>
          <w:sz w:val="24"/>
          <w:szCs w:val="24"/>
        </w:rPr>
        <w:t xml:space="preserve"> 19104</w:t>
      </w:r>
    </w:p>
    <w:p w14:paraId="4D95D0C2" w14:textId="28FFD2DC" w:rsidR="009851EC" w:rsidRPr="009851EC" w:rsidRDefault="00356DE9"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6</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 xml:space="preserve">Department of Ecology and Evolutionary Biology, </w:t>
      </w:r>
      <w:r w:rsidR="00945637">
        <w:rPr>
          <w:rFonts w:ascii="Times New Roman" w:hAnsi="Times New Roman" w:cs="Times New Roman"/>
          <w:i/>
          <w:sz w:val="24"/>
          <w:szCs w:val="24"/>
        </w:rPr>
        <w:t>University of Michigan</w:t>
      </w:r>
      <w:r w:rsidR="009851EC" w:rsidRPr="00E54BBB">
        <w:rPr>
          <w:rFonts w:ascii="Times New Roman" w:hAnsi="Times New Roman" w:cs="Times New Roman"/>
          <w:i/>
          <w:sz w:val="24"/>
          <w:szCs w:val="24"/>
        </w:rPr>
        <w:t>, Ann Arbor, MI</w:t>
      </w:r>
      <w:r w:rsidR="00945637">
        <w:rPr>
          <w:rFonts w:ascii="Times New Roman" w:hAnsi="Times New Roman" w:cs="Times New Roman"/>
          <w:i/>
          <w:sz w:val="24"/>
          <w:szCs w:val="24"/>
        </w:rPr>
        <w:t>,</w:t>
      </w:r>
      <w:r w:rsidR="009851EC" w:rsidRPr="00E54BBB">
        <w:rPr>
          <w:rFonts w:ascii="Times New Roman" w:hAnsi="Times New Roman" w:cs="Times New Roman"/>
          <w:i/>
          <w:sz w:val="24"/>
          <w:szCs w:val="24"/>
        </w:rPr>
        <w:t xml:space="preserve"> 48109</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66B171D0"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12" w:history="1">
        <w:r w:rsidR="00945637" w:rsidRPr="00B5421B">
          <w:rPr>
            <w:rStyle w:val="Hyperlink"/>
            <w:rFonts w:ascii="Times New Roman" w:hAnsi="Times New Roman" w:cs="Times New Roman"/>
            <w:sz w:val="24"/>
            <w:szCs w:val="24"/>
          </w:rPr>
          <w:t>gthomas@fas.harvard.edu</w:t>
        </w:r>
      </w:hyperlink>
      <w:r w:rsidR="00945637">
        <w:rPr>
          <w:rFonts w:ascii="Times New Roman" w:hAnsi="Times New Roman" w:cs="Times New Roman"/>
          <w:sz w:val="24"/>
          <w:szCs w:val="24"/>
        </w:rPr>
        <w:t xml:space="preserve"> </w:t>
      </w:r>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3EACE2AF"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reflect</w:t>
      </w:r>
      <w:r w:rsidR="000439E4">
        <w:rPr>
          <w:rFonts w:ascii="Times New Roman" w:hAnsi="Times New Roman" w:cs="Times New Roman"/>
          <w:sz w:val="24"/>
          <w:szCs w:val="24"/>
        </w:rPr>
        <w:t>s</w:t>
      </w:r>
      <w:r w:rsidR="0009342D">
        <w:rPr>
          <w:rFonts w:ascii="Times New Roman" w:hAnsi="Times New Roman" w:cs="Times New Roman"/>
          <w:sz w:val="24"/>
          <w:szCs w:val="24"/>
        </w:rPr>
        <w:t xml:space="preserve">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7E6DE0">
        <w:rPr>
          <w:rFonts w:ascii="Times New Roman" w:hAnsi="Times New Roman" w:cs="Times New Roman"/>
          <w:sz w:val="24"/>
          <w:szCs w:val="24"/>
        </w:rPr>
        <w:t xml:space="preserve">.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r w:rsidR="00ED58BF">
        <w:rPr>
          <w:rFonts w:ascii="Times New Roman" w:hAnsi="Times New Roman" w:cs="Times New Roman"/>
          <w:sz w:val="24"/>
          <w:szCs w:val="24"/>
        </w:rPr>
        <w:t>.</w:t>
      </w:r>
      <w:r w:rsidR="0051283D">
        <w:rPr>
          <w:rFonts w:ascii="Times New Roman" w:hAnsi="Times New Roman" w:cs="Times New Roman"/>
          <w:sz w:val="24"/>
          <w:szCs w:val="24"/>
        </w:rPr>
        <w:t xml:space="preserve"> </w:t>
      </w:r>
      <w:r w:rsidR="00ED58BF">
        <w:rPr>
          <w:rFonts w:ascii="Times New Roman" w:hAnsi="Times New Roman" w:cs="Times New Roman"/>
          <w:sz w:val="24"/>
          <w:szCs w:val="24"/>
        </w:rPr>
        <w:t>T</w:t>
      </w:r>
      <w:r w:rsidR="003C2652">
        <w:rPr>
          <w:rFonts w:ascii="Times New Roman" w:hAnsi="Times New Roman" w:cs="Times New Roman"/>
          <w:sz w:val="24"/>
          <w:szCs w:val="24"/>
        </w:rPr>
        <w:t xml:space="preserve">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purifying selection at UCEs led to less discordance</w:t>
      </w:r>
      <w:r w:rsidR="000439E4">
        <w:rPr>
          <w:rFonts w:ascii="Times New Roman" w:hAnsi="Times New Roman" w:cs="Times New Roman"/>
          <w:sz w:val="24"/>
          <w:szCs w:val="24"/>
        </w:rPr>
        <w:t>,</w:t>
      </w:r>
      <w:r w:rsidR="00E10D27">
        <w:rPr>
          <w:rFonts w:ascii="Times New Roman" w:hAnsi="Times New Roman" w:cs="Times New Roman"/>
          <w:sz w:val="24"/>
          <w:szCs w:val="24"/>
        </w:rPr>
        <w:t xml:space="preserv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7916914C"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t>
      </w:r>
      <w:commentRangeStart w:id="5"/>
      <w:r w:rsidR="007D5C2F">
        <w:rPr>
          <w:rFonts w:ascii="Times New Roman" w:hAnsi="Times New Roman" w:cs="Times New Roman"/>
          <w:sz w:val="24"/>
          <w:szCs w:val="24"/>
        </w:rPr>
        <w:t xml:space="preserve">While </w:t>
      </w:r>
      <w:commentRangeEnd w:id="5"/>
      <w:r w:rsidR="003A7E6B">
        <w:rPr>
          <w:rStyle w:val="CommentReference"/>
        </w:rPr>
        <w:commentReference w:id="5"/>
      </w:r>
      <w:r w:rsidR="007D5C2F">
        <w:rPr>
          <w:rFonts w:ascii="Times New Roman" w:hAnsi="Times New Roman" w:cs="Times New Roman"/>
          <w:sz w:val="24"/>
          <w:szCs w:val="24"/>
        </w:rPr>
        <w:t xml:space="preserve">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070201">
        <w:rPr>
          <w:rFonts w:ascii="Times New Roman" w:hAnsi="Times New Roman" w:cs="Times New Roman"/>
          <w:sz w:val="24"/>
          <w:szCs w:val="24"/>
        </w:rPr>
        <w:t>phylogenetic signal</w:t>
      </w:r>
      <w:r w:rsidR="005A2A84">
        <w:rPr>
          <w:rFonts w:ascii="Times New Roman" w:hAnsi="Times New Roman" w:cs="Times New Roman"/>
          <w:sz w:val="24"/>
          <w:szCs w:val="24"/>
        </w:rPr>
        <w:t xml:space="preserve"> that may disagree with species relationships</w:t>
      </w:r>
      <w:r w:rsidR="00070201">
        <w:rPr>
          <w:rFonts w:ascii="Times New Roman" w:hAnsi="Times New Roman" w:cs="Times New Roman"/>
          <w:sz w:val="24"/>
          <w:szCs w:val="24"/>
        </w:rPr>
        <w:t xml:space="preserve"> </w:t>
      </w:r>
      <w:r w:rsidR="007B46DD">
        <w:rPr>
          <w:rFonts w:ascii="Times New Roman" w:hAnsi="Times New Roman" w:cs="Times New Roman"/>
          <w:sz w:val="24"/>
          <w:szCs w:val="24"/>
        </w:rPr>
        <w:t>can arise</w:t>
      </w:r>
      <w:r w:rsidR="00070201">
        <w:rPr>
          <w:rFonts w:ascii="Times New Roman" w:hAnsi="Times New Roman" w:cs="Times New Roman"/>
          <w:sz w:val="24"/>
          <w:szCs w:val="24"/>
        </w:rPr>
        <w:t xml:space="preserve"> from ancestral polymorphism</w:t>
      </w:r>
      <w:r w:rsidR="003A7E6B">
        <w:rPr>
          <w:rFonts w:ascii="Times New Roman" w:hAnsi="Times New Roman" w:cs="Times New Roman"/>
          <w:sz w:val="24"/>
          <w:szCs w:val="24"/>
        </w:rPr>
        <w:t>s (incomplete lineage sorting; ILS)</w:t>
      </w:r>
      <w:r w:rsidR="00590E56">
        <w:rPr>
          <w:rFonts w:ascii="Times New Roman" w:hAnsi="Times New Roman" w:cs="Times New Roman"/>
          <w:sz w:val="24"/>
          <w:szCs w:val="24"/>
        </w:rPr>
        <w:t xml:space="preserve">,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DF1CE4">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now</w:t>
      </w:r>
      <w:r w:rsidR="0089437D">
        <w:rPr>
          <w:rFonts w:ascii="Times New Roman" w:hAnsi="Times New Roman" w:cs="Times New Roman"/>
          <w:sz w:val="24"/>
          <w:szCs w:val="24"/>
        </w:rPr>
        <w:t xml:space="preserve"> emphasiz</w:t>
      </w:r>
      <w:r w:rsidR="000439E4">
        <w:rPr>
          <w:rFonts w:ascii="Times New Roman" w:hAnsi="Times New Roman" w:cs="Times New Roman"/>
          <w:sz w:val="24"/>
          <w:szCs w:val="24"/>
        </w:rPr>
        <w:t>es</w:t>
      </w:r>
      <w:r w:rsidR="00070201">
        <w:rPr>
          <w:rFonts w:ascii="Times New Roman" w:hAnsi="Times New Roman" w:cs="Times New Roman"/>
          <w:sz w:val="24"/>
          <w:szCs w:val="24"/>
        </w:rPr>
        <w:t xml:space="preserve"> just</w:t>
      </w:r>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w:t>
      </w:r>
      <w:r w:rsidR="00AF67FD">
        <w:rPr>
          <w:rFonts w:ascii="Times New Roman" w:hAnsi="Times New Roman" w:cs="Times New Roman"/>
          <w:sz w:val="24"/>
          <w:szCs w:val="24"/>
        </w:rPr>
        <w:t>,</w:t>
      </w:r>
      <w:r w:rsidR="001556AF">
        <w:rPr>
          <w:rFonts w:ascii="Times New Roman" w:hAnsi="Times New Roman" w:cs="Times New Roman"/>
          <w:sz w:val="24"/>
          <w:szCs w:val="24"/>
        </w:rPr>
        <w:t xml:space="preserve">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commentRangeStart w:id="6"/>
      <w:commentRangeStart w:id="7"/>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commentRangeEnd w:id="6"/>
      <w:r w:rsidR="00ED58BF">
        <w:rPr>
          <w:rStyle w:val="CommentReference"/>
        </w:rPr>
        <w:commentReference w:id="6"/>
      </w:r>
      <w:commentRangeEnd w:id="7"/>
      <w:r w:rsidR="005A2A84">
        <w:rPr>
          <w:rStyle w:val="CommentReference"/>
        </w:rPr>
        <w:commentReference w:id="7"/>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3EA5A424"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w:t>
      </w:r>
      <w:r w:rsidR="000439E4">
        <w:rPr>
          <w:rFonts w:ascii="Times New Roman" w:hAnsi="Times New Roman" w:cs="Times New Roman"/>
          <w:sz w:val="24"/>
          <w:szCs w:val="24"/>
        </w:rPr>
        <w:t xml:space="preserve">severely affect </w:t>
      </w:r>
      <w:r w:rsidR="00A06EDD">
        <w:rPr>
          <w:rFonts w:ascii="Times New Roman" w:hAnsi="Times New Roman" w:cs="Times New Roman"/>
          <w:sz w:val="24"/>
          <w:szCs w:val="24"/>
        </w:rPr>
        <w:t xml:space="preserve">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1C3D63E7"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depends on effective 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w:t>
      </w:r>
      <w:r w:rsidR="000439E4">
        <w:rPr>
          <w:rFonts w:ascii="Times New Roman" w:hAnsi="Times New Roman" w:cs="Times New Roman"/>
          <w:sz w:val="24"/>
          <w:szCs w:val="24"/>
        </w:rPr>
        <w:t>,</w:t>
      </w:r>
      <w:r w:rsidR="00027CF2">
        <w:rPr>
          <w:rFonts w:ascii="Times New Roman" w:hAnsi="Times New Roman" w:cs="Times New Roman"/>
          <w:sz w:val="24"/>
          <w:szCs w:val="24"/>
        </w:rPr>
        <w:t xml:space="preserve"> therefore</w:t>
      </w:r>
      <w:r w:rsidR="000439E4">
        <w:rPr>
          <w:rFonts w:ascii="Times New Roman" w:hAnsi="Times New Roman" w:cs="Times New Roman"/>
          <w:sz w:val="24"/>
          <w:szCs w:val="24"/>
        </w:rPr>
        <w:t>,</w:t>
      </w:r>
      <w:r w:rsidR="00027CF2">
        <w:rPr>
          <w:rFonts w:ascii="Times New Roman" w:hAnsi="Times New Roman" w:cs="Times New Roman"/>
          <w:sz w:val="24"/>
          <w:szCs w:val="24"/>
        </w:rPr>
        <w:t xml:space="preserve"> should covary with any process that influences local patterns of genetic diversity (</w:t>
      </w:r>
      <w:r w:rsidR="00027CF2" w:rsidRPr="00BE5E87">
        <w:rPr>
          <w:rFonts w:ascii="Times New Roman" w:hAnsi="Times New Roman" w:cs="Times New Roman"/>
          <w:i/>
          <w:iCs/>
          <w:sz w:val="24"/>
          <w:szCs w:val="24"/>
        </w:rPr>
        <w:t>e.g</w:t>
      </w:r>
      <w:r w:rsidR="00027CF2">
        <w:rPr>
          <w:rFonts w:ascii="Times New Roman" w:hAnsi="Times New Roman" w:cs="Times New Roman"/>
          <w:sz w:val="24"/>
          <w:szCs w:val="24"/>
        </w:rPr>
        <w:t xml:space="preserve">., </w:t>
      </w:r>
      <w:r w:rsidR="00027CF2">
        <w:rPr>
          <w:rFonts w:ascii="Times New Roman" w:hAnsi="Times New Roman" w:cs="Times New Roman"/>
          <w:sz w:val="24"/>
          <w:szCs w:val="24"/>
        </w:rPr>
        <w:lastRenderedPageBreak/>
        <w:t xml:space="preserve">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commentRangeStart w:id="8"/>
      <w:commentRangeStart w:id="9"/>
      <w:r w:rsidR="005A2A84">
        <w:rPr>
          <w:rFonts w:ascii="Times New Roman" w:hAnsi="Times New Roman" w:cs="Times New Roman"/>
          <w:sz w:val="24"/>
          <w:szCs w:val="24"/>
        </w:rPr>
        <w:t xml:space="preserve">These sources of discordance, ILS and introgression, are expected to leave differing signals </w:t>
      </w:r>
      <w:r w:rsidR="00CC3A81">
        <w:rPr>
          <w:rFonts w:ascii="Times New Roman" w:hAnsi="Times New Roman" w:cs="Times New Roman"/>
          <w:sz w:val="24"/>
          <w:szCs w:val="24"/>
        </w:rPr>
        <w:t>across the genomes</w:t>
      </w:r>
      <w:r w:rsidR="005A2A84">
        <w:rPr>
          <w:rFonts w:ascii="Times New Roman" w:hAnsi="Times New Roman" w:cs="Times New Roman"/>
          <w:sz w:val="24"/>
          <w:szCs w:val="24"/>
        </w:rPr>
        <w:t xml:space="preserve"> of a sample</w:t>
      </w:r>
      <w:r w:rsidR="00CC3A81">
        <w:rPr>
          <w:rFonts w:ascii="Times New Roman" w:hAnsi="Times New Roman" w:cs="Times New Roman"/>
          <w:sz w:val="24"/>
          <w:szCs w:val="24"/>
        </w:rPr>
        <w:t xml:space="preserve"> of species</w:t>
      </w:r>
      <w:r w:rsidR="005A2A84">
        <w:rPr>
          <w:rFonts w:ascii="Times New Roman" w:hAnsi="Times New Roman" w:cs="Times New Roman"/>
          <w:sz w:val="24"/>
          <w:szCs w:val="24"/>
        </w:rPr>
        <w:t xml:space="preserve"> that</w:t>
      </w:r>
      <w:r w:rsidR="00044B6B">
        <w:rPr>
          <w:rFonts w:ascii="Times New Roman" w:hAnsi="Times New Roman" w:cs="Times New Roman"/>
          <w:sz w:val="24"/>
          <w:szCs w:val="24"/>
        </w:rPr>
        <w:t xml:space="preserve"> </w:t>
      </w:r>
      <w:commentRangeEnd w:id="8"/>
      <w:r w:rsidR="00ED58BF">
        <w:rPr>
          <w:rStyle w:val="CommentReference"/>
        </w:rPr>
        <w:commentReference w:id="8"/>
      </w:r>
      <w:commentRangeEnd w:id="9"/>
      <w:r w:rsidR="005A2A84">
        <w:rPr>
          <w:rStyle w:val="CommentReference"/>
        </w:rPr>
        <w:commentReference w:id="9"/>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allow us to test hypotheses about both the cause and the scale of phylogenetic discordance</w:t>
      </w:r>
      <w:r w:rsidR="003A7E6B">
        <w:rPr>
          <w:rFonts w:ascii="Times New Roman" w:hAnsi="Times New Roman" w:cs="Times New Roman"/>
          <w:sz w:val="24"/>
          <w:szCs w:val="24"/>
        </w:rPr>
        <w:t xml:space="preserve"> </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0439E4">
        <w:rPr>
          <w:rFonts w:ascii="Times New Roman" w:hAnsi="Times New Roman" w:cs="Times New Roman"/>
          <w:sz w:val="24"/>
          <w:szCs w:val="24"/>
        </w:rPr>
        <w:t>. Y</w:t>
      </w:r>
      <w:r w:rsidR="006A2348">
        <w:rPr>
          <w:rFonts w:ascii="Times New Roman" w:hAnsi="Times New Roman" w:cs="Times New Roman"/>
          <w:sz w:val="24"/>
          <w:szCs w:val="24"/>
        </w:rPr>
        <w:t xml:space="preserve">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0439E4">
        <w:rPr>
          <w:rFonts w:ascii="Times New Roman" w:hAnsi="Times New Roman" w:cs="Times New Roman"/>
          <w:sz w:val="24"/>
          <w:szCs w:val="24"/>
        </w:rPr>
        <w:t>However</w:t>
      </w:r>
      <w:r w:rsidR="007673D5">
        <w:rPr>
          <w:rFonts w:ascii="Times New Roman" w:hAnsi="Times New Roman" w:cs="Times New Roman"/>
          <w:sz w:val="24"/>
          <w:szCs w:val="24"/>
        </w:rPr>
        <w:t xml:space="preserve"> e</w:t>
      </w:r>
      <w:r w:rsidR="0091678A">
        <w:rPr>
          <w:rFonts w:ascii="Times New Roman" w:hAnsi="Times New Roman" w:cs="Times New Roman"/>
          <w:sz w:val="24"/>
          <w:szCs w:val="24"/>
        </w:rPr>
        <w:t>mpirical studies have been inconclusive regarding the relationship between phylogenetic discordance and</w:t>
      </w:r>
      <w:r w:rsidR="000439E4">
        <w:rPr>
          <w:rFonts w:ascii="Times New Roman" w:hAnsi="Times New Roman" w:cs="Times New Roman"/>
          <w:sz w:val="24"/>
          <w:szCs w:val="24"/>
        </w:rPr>
        <w:t xml:space="preserve"> mammalian</w:t>
      </w:r>
      <w:r w:rsidR="0091678A">
        <w:rPr>
          <w:rFonts w:ascii="Times New Roman" w:hAnsi="Times New Roman" w:cs="Times New Roman"/>
          <w:sz w:val="24"/>
          <w:szCs w:val="24"/>
        </w:rPr>
        <w:t xml:space="preserve"> recombination rate</w:t>
      </w:r>
      <w:r w:rsidR="006A2348">
        <w:rPr>
          <w:rFonts w:ascii="Times New Roman" w:hAnsi="Times New Roman" w:cs="Times New Roman"/>
          <w:sz w:val="24"/>
          <w:szCs w:val="24"/>
        </w:rPr>
        <w:t xml:space="preserve">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12E616FE"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w:t>
      </w:r>
      <w:proofErr w:type="gramStart"/>
      <w:r w:rsidR="00426302">
        <w:rPr>
          <w:rFonts w:ascii="Times New Roman" w:hAnsi="Times New Roman" w:cs="Times New Roman"/>
          <w:sz w:val="24"/>
          <w:szCs w:val="24"/>
        </w:rPr>
        <w:t>mouse</w:t>
      </w:r>
      <w:proofErr w:type="gramEnd"/>
      <w:r w:rsidR="00426302">
        <w:rPr>
          <w:rFonts w:ascii="Times New Roman" w:hAnsi="Times New Roman" w:cs="Times New Roman"/>
          <w:sz w:val="24"/>
          <w:szCs w:val="24"/>
        </w:rPr>
        <w:t xml:space="preserv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w:t>
      </w:r>
      <w:r w:rsidR="00AF67FD">
        <w:rPr>
          <w:rFonts w:ascii="Times New Roman" w:hAnsi="Times New Roman" w:cs="Times New Roman"/>
          <w:sz w:val="24"/>
          <w:szCs w:val="24"/>
        </w:rPr>
        <w:t>-</w:t>
      </w:r>
      <w:r w:rsidR="00426302">
        <w:rPr>
          <w:rFonts w:ascii="Times New Roman" w:hAnsi="Times New Roman" w:cs="Times New Roman"/>
          <w:sz w:val="24"/>
          <w:szCs w:val="24"/>
        </w:rPr>
        <w:t>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r w:rsidR="002D7D7D">
        <w:rPr>
          <w:rFonts w:ascii="Times New Roman" w:hAnsi="Times New Roman" w:cs="Times New Roman"/>
          <w:sz w:val="24"/>
          <w:szCs w:val="24"/>
        </w:rPr>
        <w:t xml:space="preserve"> Despite this diversity and the power of evolution-guided functional and biomedical analysis,</w:t>
      </w:r>
      <w:r w:rsidR="00394C3B">
        <w:rPr>
          <w:rFonts w:ascii="Times New Roman" w:hAnsi="Times New Roman" w:cs="Times New Roman"/>
          <w:sz w:val="24"/>
          <w:szCs w:val="24"/>
        </w:rPr>
        <w:t xml:space="preserve"> </w:t>
      </w:r>
      <w:r w:rsidR="002D7D7D">
        <w:rPr>
          <w:rFonts w:ascii="Times New Roman" w:hAnsi="Times New Roman" w:cs="Times New Roman"/>
          <w:sz w:val="24"/>
          <w:szCs w:val="24"/>
        </w:rPr>
        <w:t>f</w:t>
      </w:r>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r w:rsidR="002D7D7D">
        <w:rPr>
          <w:rFonts w:ascii="Times New Roman" w:hAnsi="Times New Roman" w:cs="Times New Roman"/>
          <w:sz w:val="24"/>
          <w:szCs w:val="24"/>
        </w:rPr>
        <w:t xml:space="preserve">analyze </w:t>
      </w:r>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w:t>
      </w:r>
      <w:ins w:id="10" w:author="Thomas, Gregg" w:date="2023-08-17T12:46:00Z">
        <w:r w:rsidR="002D7D7D">
          <w:rPr>
            <w:rFonts w:ascii="Times New Roman" w:hAnsi="Times New Roman" w:cs="Times New Roman"/>
            <w:sz w:val="24"/>
            <w:szCs w:val="24"/>
          </w:rPr>
          <w:t xml:space="preserve"> These </w:t>
        </w:r>
      </w:ins>
      <w:ins w:id="11" w:author="Thomas, Gregg" w:date="2023-08-17T12:47:00Z">
        <w:r w:rsidR="002D7D7D">
          <w:rPr>
            <w:rFonts w:ascii="Times New Roman" w:hAnsi="Times New Roman" w:cs="Times New Roman"/>
            <w:sz w:val="24"/>
            <w:szCs w:val="24"/>
          </w:rPr>
          <w:t>new genomes are a powerful new resource for studying functional biology within rodents</w:t>
        </w:r>
      </w:ins>
      <w:r w:rsidR="00086687">
        <w:rPr>
          <w:rFonts w:ascii="Times New Roman" w:hAnsi="Times New Roman" w:cs="Times New Roman"/>
          <w:sz w:val="24"/>
          <w:szCs w:val="24"/>
        </w:rPr>
        <w:t xml:space="preserve">. However, </w:t>
      </w:r>
      <w:ins w:id="12" w:author="Thomas, Gregg" w:date="2023-08-17T12:48:00Z">
        <w:r w:rsidR="002D7D7D">
          <w:rPr>
            <w:rFonts w:ascii="Times New Roman" w:hAnsi="Times New Roman" w:cs="Times New Roman"/>
            <w:sz w:val="24"/>
            <w:szCs w:val="24"/>
          </w:rPr>
          <w:t>along</w:t>
        </w:r>
      </w:ins>
      <w:ins w:id="13" w:author="Thomas, Gregg" w:date="2023-08-17T12:47:00Z">
        <w:r w:rsidR="002D7D7D">
          <w:rPr>
            <w:rFonts w:ascii="Times New Roman" w:hAnsi="Times New Roman" w:cs="Times New Roman"/>
            <w:sz w:val="24"/>
            <w:szCs w:val="24"/>
          </w:rPr>
          <w:t xml:space="preserve"> with increased tax</w:t>
        </w:r>
      </w:ins>
      <w:ins w:id="14" w:author="Thomas, Gregg" w:date="2023-08-17T12:48:00Z">
        <w:r w:rsidR="002D7D7D">
          <w:rPr>
            <w:rFonts w:ascii="Times New Roman" w:hAnsi="Times New Roman" w:cs="Times New Roman"/>
            <w:sz w:val="24"/>
            <w:szCs w:val="24"/>
          </w:rPr>
          <w:t>o</w:t>
        </w:r>
      </w:ins>
      <w:ins w:id="15" w:author="Thomas, Gregg" w:date="2023-08-17T12:47:00Z">
        <w:r w:rsidR="002D7D7D">
          <w:rPr>
            <w:rFonts w:ascii="Times New Roman" w:hAnsi="Times New Roman" w:cs="Times New Roman"/>
            <w:sz w:val="24"/>
            <w:szCs w:val="24"/>
          </w:rPr>
          <w:t>nomic sampl</w:t>
        </w:r>
      </w:ins>
      <w:ins w:id="16" w:author="Thomas, Gregg" w:date="2023-08-17T12:48:00Z">
        <w:r w:rsidR="002D7D7D">
          <w:rPr>
            <w:rFonts w:ascii="Times New Roman" w:hAnsi="Times New Roman" w:cs="Times New Roman"/>
            <w:sz w:val="24"/>
            <w:szCs w:val="24"/>
          </w:rPr>
          <w:t>ing</w:t>
        </w:r>
      </w:ins>
      <w:r w:rsidR="00086687">
        <w:rPr>
          <w:rFonts w:ascii="Times New Roman" w:hAnsi="Times New Roman" w:cs="Times New Roman"/>
          <w:sz w:val="24"/>
          <w:szCs w:val="24"/>
        </w:rPr>
        <w:t>,</w:t>
      </w:r>
      <w:ins w:id="17" w:author="Thomas, Gregg" w:date="2023-08-17T12:48:00Z">
        <w:r w:rsidR="002D7D7D">
          <w:rPr>
            <w:rFonts w:ascii="Times New Roman" w:hAnsi="Times New Roman" w:cs="Times New Roman"/>
            <w:sz w:val="24"/>
            <w:szCs w:val="24"/>
          </w:rPr>
          <w:t xml:space="preserve"> </w:t>
        </w:r>
      </w:ins>
      <w:ins w:id="18" w:author="Thomas, Gregg" w:date="2023-08-17T12:49:00Z">
        <w:r w:rsidR="002D7D7D">
          <w:rPr>
            <w:rFonts w:ascii="Times New Roman" w:hAnsi="Times New Roman" w:cs="Times New Roman"/>
            <w:sz w:val="24"/>
            <w:szCs w:val="24"/>
          </w:rPr>
          <w:t>the presence of phylogenetic discordance poses challenges to rigorous molecular evolution analyses. We investigate these pa</w:t>
        </w:r>
      </w:ins>
      <w:ins w:id="19" w:author="Thomas, Gregg" w:date="2023-08-17T12:50:00Z">
        <w:r w:rsidR="002D7D7D">
          <w:rPr>
            <w:rFonts w:ascii="Times New Roman" w:hAnsi="Times New Roman" w:cs="Times New Roman"/>
            <w:sz w:val="24"/>
            <w:szCs w:val="24"/>
          </w:rPr>
          <w:t>tterns of discordance in rodents here by</w:t>
        </w:r>
      </w:ins>
      <w:r w:rsidR="00426302">
        <w:rPr>
          <w:rFonts w:ascii="Times New Roman" w:hAnsi="Times New Roman" w:cs="Times New Roman"/>
          <w:sz w:val="24"/>
          <w:szCs w:val="24"/>
        </w:rPr>
        <w:t xml:space="preserve"> combin</w:t>
      </w:r>
      <w:r w:rsidR="002D7D7D">
        <w:rPr>
          <w:rFonts w:ascii="Times New Roman" w:hAnsi="Times New Roman" w:cs="Times New Roman"/>
          <w:sz w:val="24"/>
          <w:szCs w:val="24"/>
        </w:rPr>
        <w:t>ing</w:t>
      </w:r>
      <w:r w:rsidR="00426302">
        <w:rPr>
          <w:rFonts w:ascii="Times New Roman" w:hAnsi="Times New Roman" w:cs="Times New Roman"/>
          <w:sz w:val="24"/>
          <w:szCs w:val="24"/>
        </w:rPr>
        <w:t xml:space="preserve"> these</w:t>
      </w:r>
      <w:r w:rsidR="002D7D7D">
        <w:rPr>
          <w:rFonts w:ascii="Times New Roman" w:hAnsi="Times New Roman" w:cs="Times New Roman"/>
          <w:sz w:val="24"/>
          <w:szCs w:val="24"/>
        </w:rPr>
        <w:t xml:space="preserve"> new</w:t>
      </w:r>
      <w:r w:rsidR="00426302">
        <w:rPr>
          <w:rFonts w:ascii="Times New Roman" w:hAnsi="Times New Roman" w:cs="Times New Roman"/>
          <w:sz w:val="24"/>
          <w:szCs w:val="24"/>
        </w:rPr>
        <w:t xml:space="preserv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focusing on signal</w:t>
      </w:r>
      <w:r w:rsidR="00086687">
        <w:rPr>
          <w:rFonts w:ascii="Times New Roman" w:hAnsi="Times New Roman" w:cs="Times New Roman"/>
          <w:sz w:val="24"/>
          <w:szCs w:val="24"/>
        </w:rPr>
        <w:t>s</w:t>
      </w:r>
      <w:r w:rsidR="00B57DDF">
        <w:rPr>
          <w:rFonts w:ascii="Times New Roman" w:hAnsi="Times New Roman" w:cs="Times New Roman"/>
          <w:sz w:val="24"/>
          <w:szCs w:val="24"/>
        </w:rPr>
        <w:t xml:space="preserve">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20"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20"/>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w:t>
      </w:r>
      <w:r w:rsidR="00426302" w:rsidRPr="00E358E6">
        <w:rPr>
          <w:rFonts w:ascii="Times New Roman" w:hAnsi="Times New Roman" w:cs="Times New Roman"/>
          <w:sz w:val="24"/>
          <w:szCs w:val="24"/>
        </w:rPr>
        <w:lastRenderedPageBreak/>
        <w:t xml:space="preserve">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commentRangeStart w:id="21"/>
      <w:commentRangeStart w:id="22"/>
      <w:r w:rsidR="00426302" w:rsidRPr="00E358E6">
        <w:rPr>
          <w:rFonts w:ascii="Times New Roman" w:hAnsi="Times New Roman" w:cs="Times New Roman"/>
          <w:sz w:val="24"/>
          <w:szCs w:val="24"/>
        </w:rPr>
        <w:t>.</w:t>
      </w:r>
      <w:commentRangeEnd w:id="21"/>
      <w:r w:rsidR="00ED58BF">
        <w:rPr>
          <w:rStyle w:val="CommentReference"/>
        </w:rPr>
        <w:commentReference w:id="21"/>
      </w:r>
      <w:commentRangeEnd w:id="22"/>
      <w:r w:rsidR="006B3732">
        <w:rPr>
          <w:rStyle w:val="CommentReference"/>
        </w:rPr>
        <w:commentReference w:id="22"/>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1C18BA24" w:rsidR="005D3A4E" w:rsidRDefault="004472CD"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As first reported in </w:t>
      </w:r>
      <w:r>
        <w:rPr>
          <w:rFonts w:ascii="Times New Roman" w:hAnsi="Times New Roman" w:cs="Times New Roman"/>
          <w:sz w:val="24"/>
          <w:szCs w:val="24"/>
        </w:rPr>
        <w:fldChar w:fldCharType="begin">
          <w:fldData xml:space="preserve">PEVuZE5vdGU+PENpdGUgQXV0aG9yWWVhcj0iMSI+PEF1dGhvcj5LdW1vbjwvQXV0aG9yPjxZZWFy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=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PEVuZE5vdGU+PENpdGUgQXV0aG9yWWVhcj0iMSI+PEF1dGhvcj5LdW1vbjwvQXV0aG9yPjxZZWFy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=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B84C77">
        <w:rPr>
          <w:rFonts w:ascii="Times New Roman" w:hAnsi="Times New Roman" w:cs="Times New Roman"/>
          <w:noProof/>
          <w:sz w:val="24"/>
          <w:szCs w:val="24"/>
        </w:rPr>
        <w:t>Kumon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3A7E6B">
        <w:rPr>
          <w:rFonts w:ascii="Times New Roman" w:hAnsi="Times New Roman" w:cs="Times New Roman"/>
          <w:sz w:val="24"/>
          <w:szCs w:val="24"/>
        </w:rPr>
        <w:t xml:space="preserve"> </w:t>
      </w:r>
      <w:r>
        <w:rPr>
          <w:rFonts w:ascii="Times New Roman" w:hAnsi="Times New Roman" w:cs="Times New Roman"/>
          <w:sz w:val="24"/>
          <w:szCs w:val="24"/>
        </w:rPr>
        <w:t>w</w:t>
      </w:r>
      <w:r w:rsidR="003D23AB">
        <w:rPr>
          <w:rFonts w:ascii="Times New Roman" w:hAnsi="Times New Roman" w:cs="Times New Roman"/>
          <w:sz w:val="24"/>
          <w:szCs w:val="24"/>
        </w:rPr>
        <w:t>e obtained f</w:t>
      </w:r>
      <w:r w:rsidR="003D23AB" w:rsidRPr="003D23AB">
        <w:rPr>
          <w:rFonts w:ascii="Times New Roman" w:hAnsi="Times New Roman" w:cs="Times New Roman"/>
          <w:sz w:val="24"/>
          <w:szCs w:val="24"/>
        </w:rPr>
        <w:t>rozen tissue samples from male individuals from the Museum of Vertebrate Zoology, Berkeley, CA (MV</w:t>
      </w:r>
      <w:r w:rsidR="00C04E5F">
        <w:rPr>
          <w:rFonts w:ascii="Times New Roman" w:hAnsi="Times New Roman" w:cs="Times New Roman"/>
          <w:sz w:val="24"/>
          <w:szCs w:val="24"/>
        </w:rPr>
        <w:t>Z</w:t>
      </w:r>
      <w:r w:rsidR="003D23AB" w:rsidRPr="003D23AB">
        <w:rPr>
          <w:rFonts w:ascii="Times New Roman" w:hAnsi="Times New Roman" w:cs="Times New Roman"/>
          <w:sz w:val="24"/>
          <w:szCs w:val="24"/>
        </w:rPr>
        <w:t xml:space="preserve">) and the Field Museum of Natural History, Chicago, IL (FMNH). </w:t>
      </w:r>
      <w:proofErr w:type="spellStart"/>
      <w:r w:rsidR="003D23AB" w:rsidRPr="003D23AB">
        <w:rPr>
          <w:rFonts w:ascii="Times New Roman" w:hAnsi="Times New Roman" w:cs="Times New Roman"/>
          <w:i/>
          <w:iCs/>
          <w:sz w:val="24"/>
          <w:szCs w:val="24"/>
        </w:rPr>
        <w:t>Hylomyscus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alleni</w:t>
      </w:r>
      <w:proofErr w:type="spellEnd"/>
      <w:r w:rsidR="003D23AB" w:rsidRPr="003D23AB">
        <w:rPr>
          <w:rFonts w:ascii="Times New Roman" w:hAnsi="Times New Roman" w:cs="Times New Roman"/>
          <w:sz w:val="24"/>
          <w:szCs w:val="24"/>
        </w:rPr>
        <w:t xml:space="preserve"> (MVZ Mamm 196246) was </w:t>
      </w:r>
      <w:r w:rsidR="00DC6999">
        <w:rPr>
          <w:rFonts w:ascii="Times New Roman" w:hAnsi="Times New Roman" w:cs="Times New Roman"/>
          <w:sz w:val="24"/>
          <w:szCs w:val="24"/>
        </w:rPr>
        <w:t>collected</w:t>
      </w:r>
      <w:r w:rsidR="00DC6999" w:rsidRPr="003D23AB">
        <w:rPr>
          <w:rFonts w:ascii="Times New Roman" w:hAnsi="Times New Roman" w:cs="Times New Roman"/>
          <w:sz w:val="24"/>
          <w:szCs w:val="24"/>
        </w:rPr>
        <w:t xml:space="preserve"> </w:t>
      </w:r>
      <w:r w:rsidR="003D23AB" w:rsidRPr="003D23AB">
        <w:rPr>
          <w:rFonts w:ascii="Times New Roman" w:hAnsi="Times New Roman" w:cs="Times New Roman"/>
          <w:sz w:val="24"/>
          <w:szCs w:val="24"/>
        </w:rPr>
        <w:t xml:space="preserve">in Cameroon in 2000, </w:t>
      </w:r>
      <w:proofErr w:type="spellStart"/>
      <w:r w:rsidR="003D23AB" w:rsidRPr="003D23AB">
        <w:rPr>
          <w:rFonts w:ascii="Times New Roman" w:hAnsi="Times New Roman" w:cs="Times New Roman"/>
          <w:i/>
          <w:iCs/>
          <w:sz w:val="24"/>
          <w:szCs w:val="24"/>
        </w:rPr>
        <w:t>Praomys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delectorum</w:t>
      </w:r>
      <w:proofErr w:type="spellEnd"/>
      <w:r w:rsidR="003D23AB" w:rsidRPr="003D23AB">
        <w:rPr>
          <w:rFonts w:ascii="Times New Roman" w:hAnsi="Times New Roman" w:cs="Times New Roman"/>
          <w:sz w:val="24"/>
          <w:szCs w:val="24"/>
        </w:rPr>
        <w:t xml:space="preserve"> (MVZ Mamm 221157)</w:t>
      </w:r>
      <w:r w:rsidR="00DC6999">
        <w:rPr>
          <w:rFonts w:ascii="Times New Roman" w:hAnsi="Times New Roman" w:cs="Times New Roman"/>
          <w:sz w:val="24"/>
          <w:szCs w:val="24"/>
        </w:rPr>
        <w:t>,</w:t>
      </w:r>
      <w:r w:rsidR="003D23AB" w:rsidRPr="003D23AB">
        <w:rPr>
          <w:rFonts w:ascii="Times New Roman" w:hAnsi="Times New Roman" w:cs="Times New Roman"/>
          <w:sz w:val="24"/>
          <w:szCs w:val="24"/>
        </w:rPr>
        <w:t xml:space="preserve"> </w:t>
      </w:r>
      <w:proofErr w:type="spellStart"/>
      <w:r w:rsidR="003D23AB" w:rsidRPr="003D23AB">
        <w:rPr>
          <w:rFonts w:ascii="Times New Roman" w:hAnsi="Times New Roman" w:cs="Times New Roman"/>
          <w:i/>
          <w:iCs/>
          <w:sz w:val="24"/>
          <w:szCs w:val="24"/>
        </w:rPr>
        <w:t>Mastomys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natalensis</w:t>
      </w:r>
      <w:proofErr w:type="spellEnd"/>
      <w:r w:rsidR="003D23AB" w:rsidRPr="003D23AB">
        <w:rPr>
          <w:rFonts w:ascii="Times New Roman" w:hAnsi="Times New Roman" w:cs="Times New Roman"/>
          <w:sz w:val="24"/>
          <w:szCs w:val="24"/>
        </w:rPr>
        <w:t xml:space="preserve"> (MVZ Mamm 221054) </w:t>
      </w:r>
      <w:r w:rsidR="00DC6999">
        <w:rPr>
          <w:rFonts w:ascii="Times New Roman" w:hAnsi="Times New Roman" w:cs="Times New Roman"/>
          <w:sz w:val="24"/>
          <w:szCs w:val="24"/>
        </w:rPr>
        <w:t>and</w:t>
      </w:r>
      <w:r w:rsidR="003D23AB" w:rsidRPr="003D23AB">
        <w:rPr>
          <w:rFonts w:ascii="Times New Roman" w:hAnsi="Times New Roman" w:cs="Times New Roman"/>
          <w:sz w:val="24"/>
          <w:szCs w:val="24"/>
        </w:rPr>
        <w:t xml:space="preserve"> </w:t>
      </w:r>
      <w:proofErr w:type="spellStart"/>
      <w:r w:rsidR="003D23AB" w:rsidRPr="003D23AB">
        <w:rPr>
          <w:rFonts w:ascii="Times New Roman" w:hAnsi="Times New Roman" w:cs="Times New Roman"/>
          <w:i/>
          <w:iCs/>
          <w:sz w:val="24"/>
          <w:szCs w:val="24"/>
        </w:rPr>
        <w:t>Grammomys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dolichurus</w:t>
      </w:r>
      <w:proofErr w:type="spellEnd"/>
      <w:r w:rsidR="003D23AB" w:rsidRPr="003D23AB">
        <w:rPr>
          <w:rFonts w:ascii="Times New Roman" w:hAnsi="Times New Roman" w:cs="Times New Roman"/>
          <w:sz w:val="24"/>
          <w:szCs w:val="24"/>
        </w:rPr>
        <w:t xml:space="preserve"> (MVZ Mamm 221001) </w:t>
      </w:r>
      <w:r w:rsidR="00DC6999">
        <w:rPr>
          <w:rFonts w:ascii="Times New Roman" w:hAnsi="Times New Roman" w:cs="Times New Roman"/>
          <w:sz w:val="24"/>
          <w:szCs w:val="24"/>
        </w:rPr>
        <w:t>were collected</w:t>
      </w:r>
      <w:r w:rsidR="003D23AB" w:rsidRPr="003D23AB">
        <w:rPr>
          <w:rFonts w:ascii="Times New Roman" w:hAnsi="Times New Roman" w:cs="Times New Roman"/>
          <w:sz w:val="24"/>
          <w:szCs w:val="24"/>
        </w:rPr>
        <w:t xml:space="preserve"> in Malawi in 2007, </w:t>
      </w:r>
      <w:proofErr w:type="spellStart"/>
      <w:r w:rsidR="003D23AB" w:rsidRPr="003D23AB">
        <w:rPr>
          <w:rFonts w:ascii="Times New Roman" w:hAnsi="Times New Roman" w:cs="Times New Roman"/>
          <w:i/>
          <w:iCs/>
          <w:sz w:val="24"/>
          <w:szCs w:val="24"/>
        </w:rPr>
        <w:t>Rhabdomys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dilectus</w:t>
      </w:r>
      <w:proofErr w:type="spellEnd"/>
      <w:r w:rsidR="003D23AB" w:rsidRPr="003D23AB">
        <w:rPr>
          <w:rFonts w:ascii="Times New Roman" w:hAnsi="Times New Roman" w:cs="Times New Roman"/>
          <w:sz w:val="24"/>
          <w:szCs w:val="24"/>
        </w:rPr>
        <w:t xml:space="preserve"> (FMNH 192475) in Malawi in 2006, </w:t>
      </w:r>
      <w:proofErr w:type="spellStart"/>
      <w:r w:rsidR="003D23AB" w:rsidRPr="003D23AB">
        <w:rPr>
          <w:rFonts w:ascii="Times New Roman" w:hAnsi="Times New Roman" w:cs="Times New Roman"/>
          <w:i/>
          <w:iCs/>
          <w:sz w:val="24"/>
          <w:szCs w:val="24"/>
        </w:rPr>
        <w:t>Rhynchomys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soricoides</w:t>
      </w:r>
      <w:proofErr w:type="spellEnd"/>
      <w:r w:rsidR="003D23AB" w:rsidRPr="003D23AB">
        <w:rPr>
          <w:rFonts w:ascii="Times New Roman" w:hAnsi="Times New Roman" w:cs="Times New Roman"/>
          <w:sz w:val="24"/>
          <w:szCs w:val="24"/>
        </w:rPr>
        <w:t xml:space="preserve"> (FMNH 198792) in The Philippines in 2008, and </w:t>
      </w:r>
      <w:proofErr w:type="spellStart"/>
      <w:r w:rsidR="003D23AB" w:rsidRPr="003D23AB">
        <w:rPr>
          <w:rFonts w:ascii="Times New Roman" w:hAnsi="Times New Roman" w:cs="Times New Roman"/>
          <w:i/>
          <w:iCs/>
          <w:sz w:val="24"/>
          <w:szCs w:val="24"/>
        </w:rPr>
        <w:t>Otomys</w:t>
      </w:r>
      <w:proofErr w:type="spellEnd"/>
      <w:r w:rsidR="003D23AB" w:rsidRPr="003D23AB">
        <w:rPr>
          <w:rFonts w:ascii="Times New Roman" w:hAnsi="Times New Roman" w:cs="Times New Roman"/>
          <w:i/>
          <w:iCs/>
          <w:sz w:val="24"/>
          <w:szCs w:val="24"/>
        </w:rPr>
        <w:t xml:space="preserve"> typus</w:t>
      </w:r>
      <w:r w:rsidR="003D23AB" w:rsidRPr="003D23AB">
        <w:rPr>
          <w:rFonts w:ascii="Times New Roman" w:hAnsi="Times New Roman" w:cs="Times New Roman"/>
          <w:sz w:val="24"/>
          <w:szCs w:val="24"/>
        </w:rPr>
        <w:t xml:space="preserve"> (FMNH 230007) in Ethiopia in 2015. </w:t>
      </w:r>
      <w:r w:rsidR="003D23AB" w:rsidRPr="004207A5">
        <w:rPr>
          <w:rFonts w:ascii="Times New Roman" w:hAnsi="Times New Roman" w:cs="Times New Roman"/>
          <w:sz w:val="24"/>
          <w:szCs w:val="24"/>
        </w:rPr>
        <w:t xml:space="preserve">Genome assembly sources are </w:t>
      </w:r>
      <w:r w:rsidR="003D23AB">
        <w:rPr>
          <w:rFonts w:ascii="Times New Roman" w:hAnsi="Times New Roman" w:cs="Times New Roman"/>
          <w:sz w:val="24"/>
          <w:szCs w:val="24"/>
        </w:rPr>
        <w:t>summarized</w:t>
      </w:r>
      <w:r w:rsidR="003D23AB" w:rsidRPr="004207A5">
        <w:rPr>
          <w:rFonts w:ascii="Times New Roman" w:hAnsi="Times New Roman" w:cs="Times New Roman"/>
          <w:sz w:val="24"/>
          <w:szCs w:val="24"/>
        </w:rPr>
        <w:t xml:space="preserve"> in Table 1.</w:t>
      </w:r>
      <w:r>
        <w:rPr>
          <w:rFonts w:ascii="Times New Roman" w:hAnsi="Times New Roman" w:cs="Times New Roman"/>
          <w:sz w:val="24"/>
          <w:szCs w:val="24"/>
        </w:rPr>
        <w:t xml:space="preserve"> </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6A6D576B" w14:textId="1456368B" w:rsidR="00942E44" w:rsidRDefault="003D23AB" w:rsidP="004472CD">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proofErr w:type="gramStart"/>
      <w:r w:rsidRPr="003D23AB">
        <w:rPr>
          <w:rFonts w:ascii="Times New Roman" w:hAnsi="Times New Roman" w:cs="Times New Roman"/>
          <w:sz w:val="24"/>
          <w:szCs w:val="24"/>
        </w:rPr>
        <w:t>nmer</w:t>
      </w:r>
      <w:proofErr w:type="spellEnd"/>
      <w:proofErr w:type="gram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Genomics R&amp;D recommendation, and the</w:t>
      </w:r>
      <w:r>
        <w:rPr>
          <w:rFonts w:ascii="Times New Roman" w:hAnsi="Times New Roman" w:cs="Times New Roman"/>
          <w:sz w:val="24"/>
          <w:szCs w:val="24"/>
        </w:rPr>
        <w:t>n</w:t>
      </w:r>
      <w:r w:rsidRPr="003D23AB">
        <w:rPr>
          <w:rFonts w:ascii="Times New Roman" w:hAnsi="Times New Roman" w:cs="Times New Roman"/>
          <w:sz w:val="24"/>
          <w:szCs w:val="24"/>
        </w:rPr>
        <w:t xml:space="preserve"> sequenced</w:t>
      </w:r>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23"/>
      <w:commentRangeStart w:id="24"/>
      <w:r w:rsidRPr="003D23AB">
        <w:rPr>
          <w:rFonts w:ascii="Times New Roman" w:hAnsi="Times New Roman" w:cs="Times New Roman"/>
          <w:sz w:val="24"/>
          <w:szCs w:val="24"/>
        </w:rPr>
        <w:t>whitelist</w:t>
      </w:r>
      <w:commentRangeEnd w:id="23"/>
      <w:r>
        <w:rPr>
          <w:rStyle w:val="CommentReference"/>
        </w:rPr>
        <w:commentReference w:id="23"/>
      </w:r>
      <w:commentRangeEnd w:id="24"/>
      <w:r w:rsidR="007556EF">
        <w:rPr>
          <w:rStyle w:val="CommentReference"/>
        </w:rPr>
        <w:commentReference w:id="24"/>
      </w:r>
      <w:r w:rsidRPr="003D23AB">
        <w:rPr>
          <w:rFonts w:ascii="Times New Roman" w:hAnsi="Times New Roman" w:cs="Times New Roman"/>
          <w:sz w:val="24"/>
          <w:szCs w:val="24"/>
        </w:rPr>
        <w:t xml:space="preserve">. </w:t>
      </w:r>
      <w:commentRangeStart w:id="25"/>
      <w:commentRangeEnd w:id="25"/>
      <w:r w:rsidR="00D014B3">
        <w:rPr>
          <w:rStyle w:val="CommentReference"/>
        </w:rPr>
        <w:commentReference w:id="25"/>
      </w:r>
      <w:r w:rsidR="00D014B3">
        <w:rPr>
          <w:rFonts w:ascii="Times New Roman" w:hAnsi="Times New Roman" w:cs="Times New Roman"/>
          <w:sz w:val="24"/>
          <w:szCs w:val="24"/>
        </w:rPr>
        <w:t>W</w:t>
      </w:r>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4472CD">
        <w:rPr>
          <w:rFonts w:ascii="Times New Roman" w:hAnsi="Times New Roman" w:cs="Times New Roman"/>
          <w:sz w:val="24"/>
          <w:szCs w:val="24"/>
        </w:rPr>
        <w:t xml:space="preserve">Genome sequences and assemblies were first reported in </w: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4472CD">
        <w:rPr>
          <w:rFonts w:ascii="Times New Roman" w:hAnsi="Times New Roman" w:cs="Times New Roman"/>
          <w:sz w:val="24"/>
          <w:szCs w:val="24"/>
        </w:rPr>
      </w:r>
      <w:r w:rsidR="004472CD">
        <w:rPr>
          <w:rFonts w:ascii="Times New Roman" w:hAnsi="Times New Roman" w:cs="Times New Roman"/>
          <w:sz w:val="24"/>
          <w:szCs w:val="24"/>
        </w:rPr>
        <w:fldChar w:fldCharType="separate"/>
      </w:r>
      <w:r w:rsidR="00B84C77">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r w:rsidR="004472CD">
        <w:rPr>
          <w:rFonts w:ascii="Times New Roman" w:hAnsi="Times New Roman" w:cs="Times New Roman"/>
          <w:sz w:val="24"/>
          <w:szCs w:val="24"/>
        </w:rPr>
        <w:t xml:space="preserve">, except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While DNA extraction and sequencing on the 10x Genomics platform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is the same as described in</w:t>
      </w:r>
      <w:r w:rsidR="004472CD" w:rsidRPr="004207A5">
        <w:rPr>
          <w:rFonts w:ascii="Times New Roman" w:hAnsi="Times New Roman" w:cs="Times New Roman"/>
          <w:sz w:val="24"/>
          <w:szCs w:val="24"/>
        </w:rPr>
        <w:t xml:space="preserve"> </w: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4472CD">
        <w:rPr>
          <w:rFonts w:ascii="Times New Roman" w:hAnsi="Times New Roman" w:cs="Times New Roman"/>
          <w:sz w:val="24"/>
          <w:szCs w:val="24"/>
        </w:rPr>
      </w:r>
      <w:r w:rsidR="004472CD">
        <w:rPr>
          <w:rFonts w:ascii="Times New Roman" w:hAnsi="Times New Roman" w:cs="Times New Roman"/>
          <w:sz w:val="24"/>
          <w:szCs w:val="24"/>
        </w:rPr>
        <w:fldChar w:fldCharType="separate"/>
      </w:r>
      <w:r w:rsidR="00B84C77">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r w:rsidR="004472CD">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the library quality for </w:t>
      </w:r>
      <w:r w:rsidR="004472CD">
        <w:rPr>
          <w:rFonts w:ascii="Times New Roman" w:hAnsi="Times New Roman" w:cs="Times New Roman"/>
          <w:sz w:val="24"/>
          <w:szCs w:val="24"/>
        </w:rPr>
        <w:t>this sample</w:t>
      </w:r>
      <w:r w:rsidR="00E74745">
        <w:rPr>
          <w:rFonts w:ascii="Times New Roman" w:hAnsi="Times New Roman" w:cs="Times New Roman"/>
          <w:sz w:val="24"/>
          <w:szCs w:val="24"/>
        </w:rPr>
        <w:t xml:space="preserve"> </w:t>
      </w:r>
      <w:r w:rsidR="00F0016C" w:rsidRPr="004207A5">
        <w:rPr>
          <w:rFonts w:ascii="Times New Roman" w:hAnsi="Times New Roman" w:cs="Times New Roman"/>
          <w:sz w:val="24"/>
          <w:szCs w:val="24"/>
        </w:rPr>
        <w:t>was too low for chromosome level assembly</w:t>
      </w:r>
      <w:r w:rsidR="004472CD">
        <w:rPr>
          <w:rFonts w:ascii="Times New Roman" w:hAnsi="Times New Roman" w:cs="Times New Roman"/>
          <w:sz w:val="24"/>
          <w:szCs w:val="24"/>
        </w:rPr>
        <w:t>. Here,</w:t>
      </w:r>
      <w:r w:rsidR="00F0016C" w:rsidRPr="004207A5">
        <w:rPr>
          <w:rFonts w:ascii="Times New Roman" w:hAnsi="Times New Roman" w:cs="Times New Roman"/>
          <w:sz w:val="24"/>
          <w:szCs w:val="24"/>
        </w:rPr>
        <w:t xml:space="preserve">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lastRenderedPageBreak/>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r w:rsidR="00D014B3">
        <w:rPr>
          <w:rFonts w:ascii="Times New Roman" w:hAnsi="Times New Roman" w:cs="Times New Roman"/>
          <w:sz w:val="24"/>
          <w:szCs w:val="24"/>
        </w:rPr>
        <w:t xml:space="preserve"> </w:t>
      </w:r>
    </w:p>
    <w:p w14:paraId="41F3CD96" w14:textId="26C4BF5D" w:rsidR="005D3A4E" w:rsidRPr="00D014B3" w:rsidRDefault="00D014B3" w:rsidP="00E7474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 parallel, for all samples excluding </w:t>
      </w:r>
      <w:r>
        <w:rPr>
          <w:rFonts w:ascii="Times New Roman" w:hAnsi="Times New Roman" w:cs="Times New Roman"/>
          <w:i/>
          <w:iCs/>
          <w:sz w:val="24"/>
          <w:szCs w:val="24"/>
        </w:rPr>
        <w:t>O.</w:t>
      </w:r>
      <w:r>
        <w:rPr>
          <w:rFonts w:ascii="Times New Roman" w:hAnsi="Times New Roman" w:cs="Times New Roman"/>
          <w:sz w:val="24"/>
          <w:szCs w:val="24"/>
        </w:rPr>
        <w:t xml:space="preserve"> </w:t>
      </w:r>
      <w:r>
        <w:rPr>
          <w:rFonts w:ascii="Times New Roman" w:hAnsi="Times New Roman" w:cs="Times New Roman"/>
          <w:i/>
          <w:iCs/>
          <w:sz w:val="24"/>
          <w:szCs w:val="24"/>
        </w:rPr>
        <w:t>typus</w:t>
      </w:r>
      <w:r>
        <w:rPr>
          <w:rFonts w:ascii="Times New Roman" w:hAnsi="Times New Roman" w:cs="Times New Roman"/>
          <w:sz w:val="24"/>
          <w:szCs w:val="24"/>
        </w:rPr>
        <w:t>, we generated reference-based pseudo-assemblies with iterative mapping using pseudo-it</w:t>
      </w:r>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&lt;EndNote&gt;&lt;Cite&gt;&lt;Author&gt;Sarver&lt;/Author&gt;&lt;Year&gt;2017&lt;/Year&gt;&lt;RecNum&gt;253&lt;/RecNum&gt;&lt;DisplayText&gt;(Sarver et al. 2017)&lt;/DisplayText&gt;&lt;record&gt;&lt;rec-number&gt;253&lt;/rec-number&gt;&lt;foreign-keys&gt;&lt;key app="EN" db-id="vdwt9psdezv5tlee9vn5swzfzafw0azp5adx" timestamp="1692289456"&gt;253&lt;/key&gt;&lt;/foreign-keys&gt;&lt;ref-type name="Journal Article"&gt;17&lt;/ref-type&gt;&lt;contributors&gt;&lt;authors&gt;&lt;author&gt;Sarver, B. A.&lt;/author&gt;&lt;author&gt;Keeble, S.&lt;/author&gt;&lt;author&gt;Cosart, T.&lt;/author&gt;&lt;author&gt;Tucker, P. K.&lt;/author&gt;&lt;author&gt;Dean, M. D.&lt;/author&gt;&lt;author&gt;Good, J. M.&lt;/author&gt;&lt;/authors&gt;&lt;/contributors&gt;&lt;auth-address&gt;Division of Biological Sciences, University of Montana, Missoula, MT.&amp;#xD;Department of Ecology and Evolutionary Biology and Museum of Zoology, University of Michigan, Ann Arbor, MI.&amp;#xD;Molecular and Computational Biology, University of Southern California, Los Angeles, CA.&lt;/auth-address&gt;&lt;titles&gt;&lt;title&gt;Phylogenomic Insights into Mouse Evolution Using a Pseudoreference Approach&lt;/title&gt;&lt;secondary-title&gt;Genome Biol Evol&lt;/secondary-title&gt;&lt;/titles&gt;&lt;periodical&gt;&lt;full-title&gt;Genome Biol Evol&lt;/full-title&gt;&lt;/periodical&gt;&lt;pages&gt;726-739&lt;/pages&gt;&lt;volume&gt;9&lt;/volume&gt;&lt;number&gt;3&lt;/number&gt;&lt;edition&gt;2017/03/25&lt;/edition&gt;&lt;keywords&gt;&lt;keyword&gt;Animals&lt;/keyword&gt;&lt;keyword&gt;*Evolution, Molecular&lt;/keyword&gt;&lt;keyword&gt;Exome/genetics&lt;/keyword&gt;&lt;keyword&gt;*Genome&lt;/keyword&gt;&lt;keyword&gt;Genotype&lt;/keyword&gt;&lt;keyword&gt;Mice&lt;/keyword&gt;&lt;keyword&gt;Muridae/*genetics&lt;/keyword&gt;&lt;keyword&gt;Phylogeny&lt;/keyword&gt;&lt;keyword&gt;Species Specificity&lt;/keyword&gt;&lt;keyword&gt;Mus musculus&lt;/keyword&gt;&lt;keyword&gt;bioinformatics&lt;/keyword&gt;&lt;keyword&gt;comparative genomics&lt;/keyword&gt;&lt;keyword&gt;introgression&lt;/keyword&gt;&lt;keyword&gt;mapping bias&lt;/keyword&gt;&lt;/keywords&gt;&lt;dates&gt;&lt;year&gt;2017&lt;/year&gt;&lt;pub-dates&gt;&lt;date&gt;Mar 1&lt;/date&gt;&lt;/pub-dates&gt;&lt;/dates&gt;&lt;isbn&gt;1759-6653 (Electronic)&amp;#xD;1759-6653 (Linking)&lt;/isbn&gt;&lt;accession-num&gt;28338821&lt;/accession-num&gt;&lt;urls&gt;&lt;related-urls&gt;&lt;url&gt;https://www.ncbi.nlm.nih.gov/pubmed/28338821&lt;/url&gt;&lt;/related-urls&gt;&lt;/urls&gt;&lt;custom2&gt;PMC5381554&lt;/custom2&gt;&lt;electronic-resource-num&gt;10.1093/gbe/evx034&lt;/electronic-resource-num&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(Sarver et al. 2017)</w:t>
      </w:r>
      <w:r w:rsidR="00096E6F">
        <w:rPr>
          <w:rFonts w:ascii="Times New Roman" w:hAnsi="Times New Roman" w:cs="Times New Roman"/>
          <w:sz w:val="24"/>
          <w:szCs w:val="24"/>
        </w:rPr>
        <w:fldChar w:fldCharType="end"/>
      </w:r>
      <w:r>
        <w:rPr>
          <w:rFonts w:ascii="Times New Roman" w:hAnsi="Times New Roman" w:cs="Times New Roman"/>
          <w:sz w:val="24"/>
          <w:szCs w:val="24"/>
        </w:rPr>
        <w:t xml:space="preserve"> to minimize reference bias in our</w:t>
      </w:r>
      <w:r w:rsidR="00942E44">
        <w:rPr>
          <w:rFonts w:ascii="Times New Roman" w:hAnsi="Times New Roman" w:cs="Times New Roman"/>
          <w:sz w:val="24"/>
          <w:szCs w:val="24"/>
        </w:rPr>
        <w:t xml:space="preserve"> genome-wide</w:t>
      </w:r>
      <w:r>
        <w:rPr>
          <w:rFonts w:ascii="Times New Roman" w:hAnsi="Times New Roman" w:cs="Times New Roman"/>
          <w:sz w:val="24"/>
          <w:szCs w:val="24"/>
        </w:rPr>
        <w:t xml:space="preserve"> phylogenetic analyses</w:t>
      </w:r>
      <w:r w:rsidR="00942E44">
        <w:rPr>
          <w:rFonts w:ascii="Times New Roman" w:hAnsi="Times New Roman" w:cs="Times New Roman"/>
          <w:sz w:val="24"/>
          <w:szCs w:val="24"/>
        </w:rPr>
        <w:t xml:space="preserve"> and to maintain collinearity between assemblies. We</w:t>
      </w:r>
      <w:r>
        <w:rPr>
          <w:rFonts w:ascii="Times New Roman" w:hAnsi="Times New Roman" w:cs="Times New Roman"/>
          <w:sz w:val="24"/>
          <w:szCs w:val="24"/>
        </w:rPr>
        <w:t xml:space="preserve"> us</w:t>
      </w:r>
      <w:r w:rsidR="00942E44">
        <w:rPr>
          <w:rFonts w:ascii="Times New Roman" w:hAnsi="Times New Roman" w:cs="Times New Roman"/>
          <w:sz w:val="24"/>
          <w:szCs w:val="24"/>
        </w:rPr>
        <w:t>ed</w:t>
      </w:r>
      <w:r>
        <w:rPr>
          <w:rFonts w:ascii="Times New Roman" w:hAnsi="Times New Roman" w:cs="Times New Roman"/>
          <w:sz w:val="24"/>
          <w:szCs w:val="24"/>
        </w:rPr>
        <w:t xml:space="preserve"> the </w:t>
      </w:r>
      <w:r>
        <w:rPr>
          <w:rFonts w:ascii="Times New Roman" w:hAnsi="Times New Roman" w:cs="Times New Roman"/>
          <w:i/>
          <w:iCs/>
          <w:sz w:val="24"/>
          <w:szCs w:val="24"/>
        </w:rPr>
        <w:t>Mus musculus</w:t>
      </w:r>
      <w:r>
        <w:rPr>
          <w:rFonts w:ascii="Times New Roman" w:hAnsi="Times New Roman" w:cs="Times New Roman"/>
          <w:sz w:val="24"/>
          <w:szCs w:val="24"/>
        </w:rPr>
        <w:t xml:space="preserve"> (mm10) genome as the reference</w:t>
      </w:r>
      <w:r w:rsidR="00942E44">
        <w:rPr>
          <w:rFonts w:ascii="Times New Roman" w:hAnsi="Times New Roman" w:cs="Times New Roman"/>
          <w:sz w:val="24"/>
          <w:szCs w:val="24"/>
        </w:rPr>
        <w:t xml:space="preserve"> for our pseudo-assembly approach</w:t>
      </w:r>
      <w:r>
        <w:rPr>
          <w:rFonts w:ascii="Times New Roman" w:hAnsi="Times New Roman" w:cs="Times New Roman"/>
          <w:sz w:val="24"/>
          <w:szCs w:val="24"/>
        </w:rPr>
        <w:t>.</w:t>
      </w:r>
      <w:r w:rsidR="00096E6F">
        <w:rPr>
          <w:rFonts w:ascii="Times New Roman" w:hAnsi="Times New Roman" w:cs="Times New Roman"/>
          <w:sz w:val="24"/>
          <w:szCs w:val="24"/>
        </w:rPr>
        <w:t xml:space="preserve"> In this version of pseudo-it, we have updated the software to call and insert indels into the pseudo-assembly (</w:t>
      </w:r>
      <w:hyperlink r:id="rId13" w:history="1">
        <w:r w:rsidR="00096E6F" w:rsidRPr="008F61BC">
          <w:rPr>
            <w:rStyle w:val="Hyperlink"/>
            <w:rFonts w:ascii="Times New Roman" w:hAnsi="Times New Roman" w:cs="Times New Roman"/>
            <w:sz w:val="24"/>
            <w:szCs w:val="24"/>
          </w:rPr>
          <w:t>https://github.com/goodest-goodlab/pseudo-it</w:t>
        </w:r>
      </w:hyperlink>
      <w:r w:rsidR="00096E6F">
        <w:rPr>
          <w:rFonts w:ascii="Times New Roman" w:hAnsi="Times New Roman" w:cs="Times New Roman"/>
          <w:sz w:val="24"/>
          <w:szCs w:val="24"/>
        </w:rPr>
        <w:t>).</w:t>
      </w:r>
      <w:r w:rsidR="00D110DD">
        <w:rPr>
          <w:rFonts w:ascii="Times New Roman" w:hAnsi="Times New Roman" w:cs="Times New Roman"/>
          <w:sz w:val="24"/>
          <w:szCs w:val="24"/>
        </w:rPr>
        <w:t xml:space="preserve"> Briefly, pseudo-it maps reads from each sample to the reference genome with BWA</w:t>
      </w:r>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&lt;EndNote&gt;&lt;Cite&gt;&lt;Author&gt;Li&lt;/Author&gt;&lt;Year&gt;2013&lt;/Year&gt;&lt;RecNum&gt;254&lt;/RecNum&gt;&lt;DisplayText&gt;(Li 2013)&lt;/DisplayText&gt;&lt;record&gt;&lt;rec-number&gt;254&lt;/rec-number&gt;&lt;foreign-keys&gt;&lt;key app="EN" db-id="vdwt9psdezv5tlee9vn5swzfzafw0azp5adx" timestamp="1692289681"&gt;254&lt;/key&gt;&lt;/foreign-keys&gt;&lt;ref-type name="Journal Article"&gt;17&lt;/ref-type&gt;&lt;contributors&gt;&lt;authors&gt;&lt;author&gt;Li, Heng&lt;/author&gt;&lt;/authors&gt;&lt;/contributors&gt;&lt;titles&gt;&lt;title&gt;Aligning sequence reads, clone sequences and assembly contigs with BWA-MEM&lt;/title&gt;&lt;secondary-title&gt;arXiv preprint arXiv:1303.3997&lt;/secondary-title&gt;&lt;/titles&gt;&lt;periodical&gt;&lt;full-title&gt;arXiv preprint arXiv:1303.3997&lt;/full-title&gt;&lt;/periodical&gt;&lt;dates&gt;&lt;year&gt;2013&lt;/year&gt;&lt;/dates&gt;&lt;urls&gt;&lt;/urls&gt;&lt;/record&gt;&lt;/Cite&gt;&lt;/EndNote&gt;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(Li 2013)</w:t>
      </w:r>
      <w:r w:rsidR="00096E6F">
        <w:rPr>
          <w:rFonts w:ascii="Times New Roman" w:hAnsi="Times New Roman" w:cs="Times New Roman"/>
          <w:sz w:val="24"/>
          <w:szCs w:val="24"/>
        </w:rPr>
        <w:fldChar w:fldCharType="end"/>
      </w:r>
      <w:r w:rsidR="00D110DD">
        <w:rPr>
          <w:rFonts w:ascii="Times New Roman" w:hAnsi="Times New Roman" w:cs="Times New Roman"/>
          <w:sz w:val="24"/>
          <w:szCs w:val="24"/>
        </w:rPr>
        <w:t xml:space="preserve">, calls variants with GATK </w:t>
      </w:r>
      <w:proofErr w:type="spellStart"/>
      <w:r w:rsidR="00D110DD">
        <w:rPr>
          <w:rFonts w:ascii="Times New Roman" w:hAnsi="Times New Roman" w:cs="Times New Roman"/>
          <w:sz w:val="24"/>
          <w:szCs w:val="24"/>
        </w:rPr>
        <w:t>HaplotypeCaller</w:t>
      </w:r>
      <w:proofErr w:type="spellEnd"/>
      <w:r w:rsidR="00096E6F">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r>
      <w:r w:rsidR="000B7FC4">
        <w:rPr>
          <w:rFonts w:ascii="Times New Roman" w:hAnsi="Times New Roman" w:cs="Times New Roman"/>
          <w:sz w:val="24"/>
          <w:szCs w:val="24"/>
        </w:rPr>
        <w:instrText xml:space="preserve"> ADDIN EN.CITE &lt;EndNote&gt;&lt;Cite&gt;&lt;Author&gt;Poplin&lt;/Author&gt;&lt;Year&gt;2018&lt;/Year&gt;&lt;RecNum&gt;255&lt;/RecNum&gt;&lt;DisplayText&gt;(Poplin et al. 2018)&lt;/DisplayText&gt;&lt;record&gt;&lt;rec-number&gt;255&lt;/rec-number&gt;&lt;foreign-keys&gt;&lt;key app="EN" db-id="vdwt9psdezv5tlee9vn5swzfzafw0azp5adx" timestamp="1692289965"&gt;255&lt;/key&gt;&lt;/foreign-keys&gt;&lt;ref-type name="Journal Article"&gt;17&lt;/ref-type&gt;&lt;contributors&gt;&lt;authors&gt;&lt;author&gt;Ryan Poplin&lt;/author&gt;&lt;author&gt;Valentin Ruano-Rubio&lt;/author&gt;&lt;author&gt;Mark A. DePristo&lt;/author&gt;&lt;author&gt;Tim J. Fennell&lt;/author&gt;&lt;author&gt;Mauricio O. Carneiro&lt;/author&gt;&lt;author&gt;Geraldine A. Van der Auwera&lt;/author&gt;&lt;author&gt;David E. Kling&lt;/author&gt;&lt;author&gt;Laura D. Gauthier&lt;/author&gt;&lt;author&gt;Ami Levy-Moonshine&lt;/author&gt;&lt;author&gt;David Roazen&lt;/author&gt;&lt;author&gt;Khalid Shakir&lt;/author&gt;&lt;author&gt;Joel Thibault&lt;/author&gt;&lt;author&gt;Sheila Chandran&lt;/author&gt;&lt;author&gt;Chris Whelan&lt;/author&gt;&lt;author&gt;Monkol Lek&lt;/author&gt;&lt;author&gt;Stacey Gabriel&lt;/author&gt;&lt;author&gt;Mark J Daly&lt;/author&gt;&lt;author&gt;Ben Neale&lt;/author&gt;&lt;author&gt;Daniel G. MacArthur&lt;/author&gt;&lt;author&gt;Eric Banks&lt;/author&gt;&lt;/authors&gt;&lt;/contributors&gt;&lt;titles&gt;&lt;title&gt;Scaling accurate genetic variant discovery to tens of thousands of samples&lt;/title&gt;&lt;secondary-title&gt;bioRxiv&lt;/secondary-title&gt;&lt;/titles&gt;&lt;periodical&gt;&lt;full-title&gt;bioRxiv&lt;/full-title&gt;&lt;/periodical&gt;&lt;pages&gt;201178&lt;/pages&gt;&lt;dates&gt;&lt;year&gt;2018&lt;/year&gt;&lt;/dates&gt;&lt;urls&gt;&lt;related-urls&gt;&lt;url&gt;https://www.biorxiv.org/content/biorxiv/early/2018/07/24/201178.full.pdf&lt;/url&gt;&lt;/related-urls&gt;&lt;/urls&gt;&lt;electronic-resource-num&gt;10.1101/201178&lt;/electronic-resource-num&gt;&lt;/record&gt;&lt;/Cite&gt;&lt;/EndNote&gt;</w:instrText>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(Poplin et al. 2018)</w:t>
      </w:r>
      <w:r w:rsidR="000B7FC4">
        <w:rPr>
          <w:rFonts w:ascii="Times New Roman" w:hAnsi="Times New Roman" w:cs="Times New Roman"/>
          <w:sz w:val="24"/>
          <w:szCs w:val="24"/>
        </w:rPr>
        <w:fldChar w:fldCharType="end"/>
      </w:r>
      <w:r w:rsidR="00D110DD">
        <w:rPr>
          <w:rFonts w:ascii="Times New Roman" w:hAnsi="Times New Roman" w:cs="Times New Roman"/>
          <w:sz w:val="24"/>
          <w:szCs w:val="24"/>
        </w:rPr>
        <w:t xml:space="preserve">, and filters SNPs and indels and generates a consensus assembly with </w:t>
      </w:r>
      <w:proofErr w:type="spellStart"/>
      <w:r w:rsidR="00D110DD">
        <w:rPr>
          <w:rFonts w:ascii="Times New Roman" w:hAnsi="Times New Roman" w:cs="Times New Roman"/>
          <w:sz w:val="24"/>
          <w:szCs w:val="24"/>
        </w:rPr>
        <w:t>bcftools</w:t>
      </w:r>
      <w:proofErr w:type="spellEnd"/>
      <w:r w:rsidR="00D110DD">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 </w:instrTex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EN.CITE.DATA </w:instrText>
      </w:r>
      <w:r w:rsidR="000B7FC4">
        <w:rPr>
          <w:rFonts w:ascii="Times New Roman" w:hAnsi="Times New Roman" w:cs="Times New Roman"/>
          <w:sz w:val="24"/>
          <w:szCs w:val="24"/>
        </w:rPr>
      </w:r>
      <w:r w:rsidR="000B7FC4">
        <w:rPr>
          <w:rFonts w:ascii="Times New Roman" w:hAnsi="Times New Roman" w:cs="Times New Roman"/>
          <w:sz w:val="24"/>
          <w:szCs w:val="24"/>
        </w:rPr>
        <w:fldChar w:fldCharType="end"/>
      </w:r>
      <w:r w:rsidR="000B7FC4">
        <w:rPr>
          <w:rFonts w:ascii="Times New Roman" w:hAnsi="Times New Roman" w:cs="Times New Roman"/>
          <w:sz w:val="24"/>
          <w:szCs w:val="24"/>
        </w:rPr>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(Danecek et al. 2021)</w:t>
      </w:r>
      <w:r w:rsidR="000B7FC4">
        <w:rPr>
          <w:rFonts w:ascii="Times New Roman" w:hAnsi="Times New Roman" w:cs="Times New Roman"/>
          <w:sz w:val="24"/>
          <w:szCs w:val="24"/>
        </w:rPr>
        <w:fldChar w:fldCharType="end"/>
      </w:r>
      <w:r w:rsidR="00D110DD">
        <w:rPr>
          <w:rFonts w:ascii="Times New Roman" w:hAnsi="Times New Roman" w:cs="Times New Roman"/>
          <w:sz w:val="24"/>
          <w:szCs w:val="24"/>
        </w:rPr>
        <w:t>. The process is repeated, each time using the previous iteration’s consensus assembly as the new reference genome to which reads are mapped. In total, we did 3 iterations of mapping for each sample.</w:t>
      </w:r>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proofErr w:type="spellStart"/>
      <w:r>
        <w:t>Ultraconserved</w:t>
      </w:r>
      <w:proofErr w:type="spellEnd"/>
      <w:r>
        <w:t xml:space="preserve"> element (UCE) retrieval</w:t>
      </w:r>
    </w:p>
    <w:p w14:paraId="0449815F" w14:textId="21670417" w:rsidR="00B12D60" w:rsidRDefault="00086687" w:rsidP="005D3A4E">
      <w:pPr>
        <w:spacing w:after="0"/>
        <w:jc w:val="both"/>
      </w:pPr>
      <w:r>
        <w:rPr>
          <w:rFonts w:ascii="Times New Roman" w:hAnsi="Times New Roman" w:cs="Times New Roman"/>
          <w:sz w:val="24"/>
          <w:szCs w:val="24"/>
        </w:rPr>
        <w:t>To reconstruct</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w:t>
      </w:r>
      <w:r w:rsidR="00B46078">
        <w:rPr>
          <w:rFonts w:ascii="Times New Roman" w:hAnsi="Times New Roman" w:cs="Times New Roman"/>
          <w:sz w:val="24"/>
          <w:szCs w:val="24"/>
        </w:rPr>
        <w:t>recently</w:t>
      </w:r>
      <w:r w:rsidR="00B46078" w:rsidRPr="00C8256C">
        <w:rPr>
          <w:rFonts w:ascii="Times New Roman" w:hAnsi="Times New Roman" w:cs="Times New Roman"/>
          <w:sz w:val="24"/>
          <w:szCs w:val="24"/>
        </w:rPr>
        <w:t xml:space="preserve"> </w:t>
      </w:r>
      <w:r w:rsidR="00D14B44" w:rsidRPr="00C8256C">
        <w:rPr>
          <w:rFonts w:ascii="Times New Roman" w:hAnsi="Times New Roman" w:cs="Times New Roman"/>
          <w:sz w:val="24"/>
          <w:szCs w:val="24"/>
        </w:rPr>
        <w:t xml:space="preserve">sequenced genomes with </w:t>
      </w:r>
      <w:r w:rsidR="00456257">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sidR="00456257">
        <w:rPr>
          <w:rFonts w:ascii="Times New Roman" w:hAnsi="Times New Roman" w:cs="Times New Roman"/>
          <w:sz w:val="24"/>
          <w:szCs w:val="24"/>
        </w:rPr>
        <w:t>s of two non-murine rodents, the great gerbil (</w:t>
      </w:r>
      <w:proofErr w:type="spellStart"/>
      <w:r w:rsidR="00456257">
        <w:rPr>
          <w:rFonts w:ascii="Times New Roman" w:hAnsi="Times New Roman" w:cs="Times New Roman"/>
          <w:i/>
          <w:iCs/>
          <w:sz w:val="24"/>
          <w:szCs w:val="24"/>
        </w:rPr>
        <w:t>Rhombomys</w:t>
      </w:r>
      <w:proofErr w:type="spellEnd"/>
      <w:r w:rsidR="00456257">
        <w:rPr>
          <w:rFonts w:ascii="Times New Roman" w:hAnsi="Times New Roman" w:cs="Times New Roman"/>
          <w:i/>
          <w:iCs/>
          <w:sz w:val="24"/>
          <w:szCs w:val="24"/>
        </w:rPr>
        <w:t xml:space="preserve"> </w:t>
      </w:r>
      <w:proofErr w:type="spellStart"/>
      <w:r w:rsidR="00456257">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B84C77">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B84C7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B84C77">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each species</w:t>
      </w:r>
      <w:r w:rsidR="00B46078">
        <w:rPr>
          <w:rFonts w:ascii="Times New Roman" w:hAnsi="Times New Roman" w:cs="Times New Roman"/>
          <w:sz w:val="24"/>
          <w:szCs w:val="24"/>
        </w:rPr>
        <w:t>, plus 1000 flanking bases from each side of the element</w:t>
      </w:r>
      <w:r w:rsidR="00B12D60" w:rsidRPr="00DF4DCD">
        <w:rPr>
          <w:rFonts w:ascii="Times New Roman" w:hAnsi="Times New Roman" w:cs="Times New Roman"/>
          <w:sz w:val="24"/>
          <w:szCs w:val="24"/>
        </w:rPr>
        <w:t xml:space="preserve">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t>
      </w:r>
      <w:proofErr w:type="gramStart"/>
      <w:r w:rsidR="00B12D60" w:rsidRPr="00DF4DCD">
        <w:rPr>
          <w:rFonts w:ascii="Times New Roman" w:hAnsi="Times New Roman" w:cs="Times New Roman"/>
          <w:sz w:val="24"/>
          <w:szCs w:val="24"/>
        </w:rPr>
        <w:t xml:space="preserve">with </w:t>
      </w:r>
      <w:r w:rsidR="00E74745">
        <w:rPr>
          <w:rFonts w:ascii="Times New Roman" w:hAnsi="Times New Roman" w:cs="Times New Roman"/>
          <w:sz w:val="24"/>
          <w:szCs w:val="24"/>
        </w:rPr>
        <w:t xml:space="preserve"> </w:t>
      </w:r>
      <w:proofErr w:type="spellStart"/>
      <w:r w:rsidR="00B46078">
        <w:rPr>
          <w:rFonts w:ascii="Times New Roman" w:hAnsi="Times New Roman" w:cs="Times New Roman"/>
          <w:sz w:val="24"/>
          <w:szCs w:val="24"/>
        </w:rPr>
        <w:t>phyluce</w:t>
      </w:r>
      <w:proofErr w:type="spellEnd"/>
      <w:proofErr w:type="gramEnd"/>
      <w:r w:rsidR="00B46078">
        <w:rPr>
          <w:rFonts w:ascii="Times New Roman" w:hAnsi="Times New Roman" w:cs="Times New Roman"/>
          <w:sz w:val="24"/>
          <w:szCs w:val="24"/>
        </w:rPr>
        <w:t xml:space="preserve"> v1.7.1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w:t>
      </w:r>
      <w:r w:rsidR="00B46078">
        <w:rPr>
          <w:rFonts w:ascii="Times New Roman" w:hAnsi="Times New Roman" w:cs="Times New Roman"/>
          <w:sz w:val="24"/>
          <w:szCs w:val="24"/>
        </w:rPr>
        <w:t>32</w:t>
      </w:r>
      <w:r w:rsidR="00B12D60" w:rsidRPr="00DF4DCD">
        <w:rPr>
          <w:rFonts w:ascii="Times New Roman" w:hAnsi="Times New Roman" w:cs="Times New Roman"/>
          <w:sz w:val="24"/>
          <w:szCs w:val="24"/>
        </w:rPr>
        <w:t xml:space="preserve"> unique UCE loci, though not all UCE loci were found in all taxa (Table 1).</w:t>
      </w:r>
      <w:r w:rsidR="00B12D60" w:rsidRPr="00B12D60">
        <w:t xml:space="preserve"> </w:t>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r>
        <w:t>UCE alignment</w:t>
      </w:r>
    </w:p>
    <w:p w14:paraId="36331899" w14:textId="75DD1822"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 xml:space="preserve">We performed </w:t>
      </w:r>
      <w:r w:rsidR="00B46078">
        <w:rPr>
          <w:rFonts w:ascii="Times New Roman" w:hAnsi="Times New Roman" w:cs="Times New Roman"/>
          <w:sz w:val="24"/>
          <w:szCs w:val="24"/>
        </w:rPr>
        <w:t xml:space="preserve">alignment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r w:rsidRPr="00031896">
        <w:t xml:space="preserve">Species tree </w:t>
      </w:r>
      <w:r w:rsidR="00B12D60">
        <w:t>reconstruction from UCEs</w:t>
      </w:r>
    </w:p>
    <w:p w14:paraId="6ED682B4" w14:textId="0BD90DBB"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w:t>
      </w:r>
      <w:r w:rsidR="00086687">
        <w:rPr>
          <w:rFonts w:ascii="Times New Roman" w:hAnsi="Times New Roman" w:cs="Times New Roman"/>
          <w:sz w:val="24"/>
          <w:szCs w:val="24"/>
        </w:rPr>
        <w:t>-</w:t>
      </w:r>
      <w:r>
        <w:rPr>
          <w:rFonts w:ascii="Times New Roman" w:hAnsi="Times New Roman" w:cs="Times New Roman"/>
          <w:sz w:val="24"/>
          <w:szCs w:val="24"/>
        </w:rPr>
        <w:t>level rodent phylogeny with two approaches</w:t>
      </w:r>
      <w:r w:rsidR="00D20C68">
        <w:rPr>
          <w:rFonts w:ascii="Times New Roman" w:hAnsi="Times New Roman" w:cs="Times New Roman"/>
          <w:sz w:val="24"/>
          <w:szCs w:val="24"/>
        </w:rPr>
        <w:t>. First, using the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w:t>
      </w:r>
      <w:r w:rsidR="00B46078">
        <w:rPr>
          <w:rFonts w:ascii="Times New Roman" w:hAnsi="Times New Roman" w:cs="Times New Roman"/>
          <w:sz w:val="24"/>
          <w:szCs w:val="24"/>
        </w:rPr>
        <w:t xml:space="preserve"> found in four or more taxa (2,632)</w:t>
      </w:r>
      <w:r w:rsidR="00D20C68">
        <w:rPr>
          <w:rFonts w:ascii="Times New Roman" w:hAnsi="Times New Roman" w:cs="Times New Roman"/>
          <w:sz w:val="24"/>
          <w:szCs w:val="24"/>
        </w:rPr>
        <w:t>, we reconstructed a maximum-likelihood (ML) species tree with</w:t>
      </w:r>
      <w:r w:rsidR="00D20C68" w:rsidRPr="00B12D60">
        <w:rPr>
          <w:rFonts w:ascii="Times New Roman" w:hAnsi="Times New Roman" w:cs="Times New Roman"/>
          <w:sz w:val="24"/>
          <w:szCs w:val="24"/>
        </w:rPr>
        <w:t xml:space="preserve"> IQ-TREE </w:t>
      </w:r>
      <w:r w:rsidR="00B46078">
        <w:rPr>
          <w:rFonts w:ascii="Times New Roman" w:hAnsi="Times New Roman" w:cs="Times New Roman"/>
          <w:sz w:val="24"/>
          <w:szCs w:val="24"/>
        </w:rPr>
        <w:t>v</w:t>
      </w:r>
      <w:r w:rsidR="00D20C68" w:rsidRPr="00B12D60">
        <w:rPr>
          <w:rFonts w:ascii="Times New Roman" w:hAnsi="Times New Roman" w:cs="Times New Roman"/>
          <w:sz w:val="24"/>
          <w:szCs w:val="24"/>
        </w:rPr>
        <w:t>2</w:t>
      </w:r>
      <w:r w:rsidR="00B46078">
        <w:rPr>
          <w:rFonts w:ascii="Times New Roman" w:hAnsi="Times New Roman" w:cs="Times New Roman"/>
          <w:sz w:val="24"/>
          <w:szCs w:val="24"/>
        </w:rPr>
        <w:t>.2.1</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B46078">
        <w:rPr>
          <w:rFonts w:ascii="Times New Roman" w:hAnsi="Times New Roman" w:cs="Times New Roman"/>
          <w:sz w:val="24"/>
          <w:szCs w:val="24"/>
        </w:rPr>
        <w:t>. Each UCE alignment was concatenated and partitioned</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B46078">
        <w:rPr>
          <w:rFonts w:ascii="Times New Roman" w:hAnsi="Times New Roman" w:cs="Times New Roman"/>
          <w:sz w:val="24"/>
          <w:szCs w:val="24"/>
        </w:rPr>
        <w:t xml:space="preserve"> such that optimal substitution models were inferred for individual UCE loci with </w:t>
      </w:r>
      <w:proofErr w:type="spellStart"/>
      <w:r w:rsidR="00B46078">
        <w:rPr>
          <w:rFonts w:ascii="Times New Roman" w:hAnsi="Times New Roman" w:cs="Times New Roman"/>
          <w:sz w:val="24"/>
          <w:szCs w:val="24"/>
        </w:rPr>
        <w:t>ModelFinder</w:t>
      </w:r>
      <w:proofErr w:type="spellEnd"/>
      <w:r w:rsidR="00B46078">
        <w:rPr>
          <w:rFonts w:ascii="Times New Roman" w:hAnsi="Times New Roman" w:cs="Times New Roman"/>
          <w:sz w:val="24"/>
          <w:szCs w:val="24"/>
        </w:rPr>
        <w:t xml:space="preserve"> </w: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 </w:instrTex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EN.CITE.DATA </w:instrText>
      </w:r>
      <w:r w:rsidR="00B46078">
        <w:rPr>
          <w:rFonts w:ascii="Times New Roman" w:hAnsi="Times New Roman" w:cs="Times New Roman"/>
          <w:sz w:val="24"/>
          <w:szCs w:val="24"/>
        </w:rPr>
      </w:r>
      <w:r w:rsidR="00B46078">
        <w:rPr>
          <w:rFonts w:ascii="Times New Roman" w:hAnsi="Times New Roman" w:cs="Times New Roman"/>
          <w:sz w:val="24"/>
          <w:szCs w:val="24"/>
        </w:rPr>
        <w:fldChar w:fldCharType="end"/>
      </w:r>
      <w:r w:rsidR="00B46078">
        <w:rPr>
          <w:rFonts w:ascii="Times New Roman" w:hAnsi="Times New Roman" w:cs="Times New Roman"/>
          <w:sz w:val="24"/>
          <w:szCs w:val="24"/>
        </w:rPr>
      </w:r>
      <w:r w:rsidR="00B46078">
        <w:rPr>
          <w:rFonts w:ascii="Times New Roman" w:hAnsi="Times New Roman" w:cs="Times New Roman"/>
          <w:sz w:val="24"/>
          <w:szCs w:val="24"/>
        </w:rPr>
        <w:fldChar w:fldCharType="separate"/>
      </w:r>
      <w:r w:rsidR="00B46078">
        <w:rPr>
          <w:rFonts w:ascii="Times New Roman" w:hAnsi="Times New Roman" w:cs="Times New Roman"/>
          <w:noProof/>
          <w:sz w:val="24"/>
          <w:szCs w:val="24"/>
        </w:rPr>
        <w:t>(Kalyaanamoorthy et al. 2017)</w:t>
      </w:r>
      <w:r w:rsidR="00B46078">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B46078">
        <w:rPr>
          <w:rFonts w:ascii="Times New Roman" w:hAnsi="Times New Roman" w:cs="Times New Roman"/>
          <w:sz w:val="24"/>
          <w:szCs w:val="24"/>
        </w:rPr>
        <w:t>We also reconstructed individual</w:t>
      </w:r>
      <w:r w:rsidR="00B12D60" w:rsidRPr="00B12D60">
        <w:rPr>
          <w:rFonts w:ascii="Times New Roman" w:hAnsi="Times New Roman" w:cs="Times New Roman"/>
          <w:sz w:val="24"/>
          <w:szCs w:val="24"/>
        </w:rPr>
        <w:t xml:space="preserve"> </w:t>
      </w:r>
      <w:r w:rsidR="004A71FE">
        <w:rPr>
          <w:rFonts w:ascii="Times New Roman" w:hAnsi="Times New Roman" w:cs="Times New Roman"/>
          <w:sz w:val="24"/>
          <w:szCs w:val="24"/>
        </w:rPr>
        <w:t>gene</w:t>
      </w:r>
      <w:r w:rsidR="00E74745">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B46078">
        <w:rPr>
          <w:rFonts w:ascii="Times New Roman" w:hAnsi="Times New Roman" w:cs="Times New Roman"/>
          <w:sz w:val="24"/>
          <w:szCs w:val="24"/>
        </w:rPr>
        <w:t>for each</w:t>
      </w:r>
      <w:r w:rsidR="00B12D60" w:rsidRPr="00B12D60">
        <w:rPr>
          <w:rFonts w:ascii="Times New Roman" w:hAnsi="Times New Roman" w:cs="Times New Roman"/>
          <w:sz w:val="24"/>
          <w:szCs w:val="24"/>
        </w:rPr>
        <w:t xml:space="preserve">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w:t>
      </w:r>
      <w:r w:rsidR="004A71FE">
        <w:rPr>
          <w:rFonts w:ascii="Times New Roman" w:hAnsi="Times New Roman" w:cs="Times New Roman"/>
          <w:sz w:val="24"/>
          <w:szCs w:val="24"/>
        </w:rPr>
        <w:t xml:space="preserve"> </w:t>
      </w:r>
      <w:r w:rsidR="00C810B7">
        <w:rPr>
          <w:rFonts w:ascii="Times New Roman" w:hAnsi="Times New Roman" w:cs="Times New Roman"/>
          <w:sz w:val="24"/>
          <w:szCs w:val="24"/>
        </w:rPr>
        <w:t>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 xml:space="preserve">individual </w:t>
      </w:r>
      <w:r w:rsidR="00C810B7">
        <w:rPr>
          <w:rFonts w:ascii="Times New Roman" w:hAnsi="Times New Roman" w:cs="Times New Roman"/>
          <w:sz w:val="24"/>
          <w:szCs w:val="24"/>
        </w:rPr>
        <w:lastRenderedPageBreak/>
        <w:t>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B46078">
        <w:rPr>
          <w:rFonts w:ascii="Times New Roman" w:hAnsi="Times New Roman" w:cs="Times New Roman"/>
          <w:sz w:val="24"/>
          <w:szCs w:val="24"/>
        </w:rPr>
        <w:t xml:space="preserve">approximated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086687">
        <w:rPr>
          <w:rFonts w:ascii="Times New Roman" w:hAnsi="Times New Roman" w:cs="Times New Roman"/>
          <w:sz w:val="24"/>
          <w:szCs w:val="24"/>
        </w:rPr>
        <w:t>. We</w:t>
      </w:r>
      <w:r w:rsidR="00C810B7">
        <w:rPr>
          <w:rFonts w:ascii="Times New Roman" w:hAnsi="Times New Roman" w:cs="Times New Roman"/>
          <w:sz w:val="24"/>
          <w:szCs w:val="24"/>
        </w:rPr>
        <w:t xml:space="preserve">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w:t>
      </w:r>
      <w:r w:rsidR="00B46078">
        <w:rPr>
          <w:rFonts w:ascii="Times New Roman" w:hAnsi="Times New Roman" w:cs="Times New Roman"/>
          <w:sz w:val="24"/>
          <w:szCs w:val="24"/>
        </w:rPr>
        <w:t>7.8</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B46078">
        <w:rPr>
          <w:rFonts w:ascii="Times New Roman" w:hAnsi="Times New Roman" w:cs="Times New Roman"/>
          <w:sz w:val="24"/>
          <w:szCs w:val="24"/>
        </w:rPr>
        <w:t xml:space="preserve"> v1.9-16</w:t>
      </w:r>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5306501E"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B46078">
        <w:rPr>
          <w:rFonts w:ascii="Times New Roman" w:hAnsi="Times New Roman" w:cs="Times New Roman"/>
          <w:sz w:val="24"/>
          <w:szCs w:val="24"/>
        </w:rPr>
        <w:t>two</w:t>
      </w:r>
      <w:r w:rsidR="00B46078"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7B17B5">
        <w:rPr>
          <w:rFonts w:ascii="Times New Roman" w:hAnsi="Times New Roman" w:cs="Times New Roman"/>
          <w:sz w:val="24"/>
          <w:szCs w:val="24"/>
        </w:rPr>
        <w:t xml:space="preserve"> </w:t>
      </w:r>
      <w:r w:rsidR="007B17B5">
        <w:rPr>
          <w:rFonts w:ascii="Times New Roman" w:hAnsi="Times New Roman" w:cs="Times New Roman"/>
          <w:sz w:val="24"/>
          <w:szCs w:val="24"/>
        </w:rPr>
        <w:fldChar w:fldCharType="begin"/>
      </w:r>
      <w:r w:rsidR="007B17B5">
        <w:rPr>
          <w:rFonts w:ascii="Times New Roman" w:hAnsi="Times New Roman" w:cs="Times New Roman"/>
          <w:sz w:val="24"/>
          <w:szCs w:val="24"/>
        </w:rPr>
        <w:instrText xml:space="preserve"> ADDIN EN.CITE &lt;EndNote&gt;&lt;Cite&gt;&lt;Author&gt;Lanfear&lt;/Author&gt;&lt;Year&gt;2018&lt;/Year&gt;&lt;RecNum&gt;194&lt;/RecNum&gt;&lt;DisplayText&gt;(Lanfear 2018)&lt;/DisplayText&gt;&lt;record&gt;&lt;rec-number&gt;194&lt;/rec-number&gt;&lt;foreign-keys&gt;&lt;key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7B17B5">
        <w:rPr>
          <w:rFonts w:ascii="Times New Roman" w:hAnsi="Times New Roman" w:cs="Times New Roman"/>
          <w:sz w:val="24"/>
          <w:szCs w:val="24"/>
        </w:rPr>
        <w:fldChar w:fldCharType="separate"/>
      </w:r>
      <w:r w:rsidR="007B17B5">
        <w:rPr>
          <w:rFonts w:ascii="Times New Roman" w:hAnsi="Times New Roman" w:cs="Times New Roman"/>
          <w:noProof/>
          <w:sz w:val="24"/>
          <w:szCs w:val="24"/>
        </w:rPr>
        <w:t>(Lanfear 2018)</w:t>
      </w:r>
      <w:r w:rsidR="007B17B5">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w:t>
      </w:r>
      <w:r w:rsidR="007B17B5">
        <w:rPr>
          <w:rFonts w:ascii="Times New Roman" w:hAnsi="Times New Roman" w:cs="Times New Roman"/>
          <w:sz w:val="24"/>
          <w:szCs w:val="24"/>
        </w:rPr>
        <w:t>3</w:t>
      </w:r>
      <w:r w:rsidR="00B12D60" w:rsidRPr="00B12D60">
        <w:rPr>
          <w:rFonts w:ascii="Times New Roman" w:hAnsi="Times New Roman" w:cs="Times New Roman"/>
          <w:sz w:val="24"/>
          <w:szCs w:val="24"/>
        </w:rPr>
        <w:t>.</w:t>
      </w:r>
      <w:r w:rsidR="007B17B5">
        <w:rPr>
          <w:rFonts w:ascii="Times New Roman" w:hAnsi="Times New Roman" w:cs="Times New Roman"/>
          <w:sz w:val="24"/>
          <w:szCs w:val="24"/>
        </w:rPr>
        <w:t xml:space="preserve">0 </w:t>
      </w:r>
      <w:r w:rsidR="00F82A3D">
        <w:rPr>
          <w:rFonts w:ascii="Times New Roman" w:hAnsi="Times New Roman" w:cs="Times New Roman"/>
          <w:sz w:val="24"/>
          <w:szCs w:val="24"/>
        </w:rPr>
        <w:fldChar w:fldCharType="begin"/>
      </w:r>
      <w:r w:rsidR="004A48A2">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48A2">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r>
        <w:t>Divergence time estimation</w:t>
      </w:r>
    </w:p>
    <w:p w14:paraId="02053FFE" w14:textId="035C0287"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w:t>
      </w:r>
      <w:r w:rsidR="007B17B5">
        <w:rPr>
          <w:rFonts w:ascii="Times New Roman" w:hAnsi="Times New Roman" w:cs="Times New Roman"/>
          <w:sz w:val="24"/>
          <w:szCs w:val="24"/>
        </w:rPr>
        <w:t>0</w:t>
      </w:r>
      <w:r w:rsidR="00B12D60" w:rsidRPr="00B12D60">
        <w:rPr>
          <w:rFonts w:ascii="Times New Roman" w:hAnsi="Times New Roman" w:cs="Times New Roman"/>
          <w:sz w:val="24"/>
          <w:szCs w:val="24"/>
        </w:rPr>
        <w:t xml:space="preserve">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086687">
        <w:rPr>
          <w:rFonts w:ascii="Times New Roman" w:hAnsi="Times New Roman" w:cs="Times New Roman"/>
          <w:sz w:val="24"/>
          <w:szCs w:val="24"/>
        </w:rPr>
        <w:t xml:space="preserve">. In contrast, </w:t>
      </w:r>
      <w:r w:rsidR="00B12D60" w:rsidRPr="00B12D60">
        <w:rPr>
          <w:rFonts w:ascii="Times New Roman" w:hAnsi="Times New Roman" w:cs="Times New Roman"/>
          <w:sz w:val="24"/>
          <w:szCs w:val="24"/>
        </w:rPr>
        <w:t xml:space="preserve">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2FFF62A8"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086687">
        <w:rPr>
          <w:rFonts w:ascii="Times New Roman" w:hAnsi="Times New Roman" w:cs="Times New Roman"/>
          <w:sz w:val="24"/>
          <w:szCs w:val="24"/>
        </w:rPr>
        <w:t>,</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r w:rsidR="002A1D02" w:rsidRPr="00031896">
        <w:rPr>
          <w:rFonts w:ascii="Times New Roman" w:hAnsi="Times New Roman" w:cs="Times New Roman"/>
          <w:sz w:val="24"/>
          <w:szCs w:val="24"/>
        </w:rPr>
        <w:t xml:space="preserve"> </w:t>
      </w:r>
    </w:p>
    <w:p w14:paraId="6AC69AFE" w14:textId="649450A6"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84C77">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proofErr w:type="spellEnd"/>
      <w:r w:rsidR="00D014B3">
        <w:rPr>
          <w:rFonts w:ascii="Times New Roman" w:hAnsi="Times New Roman" w:cs="Times New Roman"/>
          <w:sz w:val="24"/>
          <w:szCs w:val="24"/>
        </w:rPr>
        <w:t xml:space="preserve"> </w:t>
      </w:r>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(Quinlan and Hall 2010)</w:t>
      </w:r>
      <w:r w:rsidR="006277FC">
        <w:rPr>
          <w:rFonts w:ascii="Times New Roman" w:hAnsi="Times New Roman" w:cs="Times New Roman"/>
          <w:sz w:val="24"/>
          <w:szCs w:val="24"/>
        </w:rPr>
        <w:fldChar w:fldCharType="end"/>
      </w:r>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w:t>
      </w:r>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(Capella-Gutierrez et al. 2009)</w:t>
      </w:r>
      <w:r w:rsidR="006277FC">
        <w:rPr>
          <w:rFonts w:ascii="Times New Roman" w:hAnsi="Times New Roman" w:cs="Times New Roman"/>
          <w:sz w:val="24"/>
          <w:szCs w:val="24"/>
        </w:rPr>
        <w:fldChar w:fldCharType="end"/>
      </w:r>
      <w:r w:rsidR="00D014B3">
        <w:rPr>
          <w:rFonts w:ascii="Times New Roman" w:hAnsi="Times New Roman" w:cs="Times New Roman"/>
          <w:sz w:val="24"/>
          <w:szCs w:val="24"/>
        </w:rPr>
        <w:t>,</w:t>
      </w:r>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two trees by finding clades or splits present in one tree but not the other. The weighted version of this measure increments a score by the missing branch length in each tree for each mismatch</w:t>
      </w:r>
      <w:r w:rsidR="00990BE7">
        <w:rPr>
          <w:rFonts w:ascii="Times New Roman" w:hAnsi="Times New Roman" w:cs="Times New Roman"/>
          <w:sz w:val="24"/>
          <w:szCs w:val="24"/>
        </w:rPr>
        <w:t xml:space="preserve"> and additionally the differences in branch length between the co-occurring branches in both trees, allowing us to capture differences in branch length even when topology does</w:t>
      </w:r>
      <w:r w:rsidR="006A55AD">
        <w:rPr>
          <w:rFonts w:ascii="Times New Roman" w:hAnsi="Times New Roman" w:cs="Times New Roman"/>
          <w:sz w:val="24"/>
          <w:szCs w:val="24"/>
        </w:rPr>
        <w:t xml:space="preserve"> not</w:t>
      </w:r>
      <w:r w:rsidR="00990BE7">
        <w:rPr>
          <w:rFonts w:ascii="Times New Roman" w:hAnsi="Times New Roman" w:cs="Times New Roman"/>
          <w:sz w:val="24"/>
          <w:szCs w:val="24"/>
        </w:rPr>
        <w:t xml:space="preserve"> differ </w:t>
      </w:r>
      <w:r w:rsidR="00990BE7">
        <w:rPr>
          <w:rFonts w:ascii="Times New Roman" w:hAnsi="Times New Roman" w:cs="Times New Roman"/>
          <w:sz w:val="24"/>
          <w:szCs w:val="24"/>
        </w:rPr>
        <w:fldChar w:fldCharType="begin"/>
      </w:r>
      <w:r w:rsidR="00990BE7">
        <w:rPr>
          <w:rFonts w:ascii="Times New Roman" w:hAnsi="Times New Roman" w:cs="Times New Roman"/>
          <w:sz w:val="24"/>
          <w:szCs w:val="24"/>
        </w:rPr>
        <w:instrText xml:space="preserve"> ADDIN EN.CITE &lt;EndNote&gt;&lt;Cite&gt;&lt;Author&gt;Robinson&lt;/Author&gt;&lt;Year&gt;1979&lt;/Year&gt;&lt;RecNum&gt;228&lt;/RecNum&gt;&lt;DisplayText&gt;(Robinson and Foulds 1979)&lt;/DisplayText&gt;&lt;record&gt;&lt;rec-number&gt;228&lt;/rec-number&gt;&lt;foreign-keys&gt;&lt;key app="EN" db-id="vdwt9psdezv5tlee9vn5swzfzafw0azp5adx" timestamp="1692903459"&gt;228&lt;/key&gt;&lt;/foreign-keys&gt;&lt;ref-type name="Conference Proceedings"&gt;10&lt;/ref-type&gt;&lt;contributors&gt;&lt;authors&gt;&lt;author&gt;Robinson, D. F.&lt;/author&gt;&lt;author&gt;Foulds, L. R.&lt;/author&gt;&lt;/authors&gt;&lt;tertiary-authors&gt;&lt;author&gt;Horadam, A. F.&lt;/author&gt;&lt;author&gt;Wallis, W. D.&lt;/author&gt;&lt;/tertiary-authors&gt;&lt;/contributors&gt;&lt;titles&gt;&lt;title&gt;Comparison of weighted labelled trees&lt;/title&gt;&lt;tertiary-title&gt;Combinatorial Mathematics VI&lt;/tertiary-title&gt;&lt;/titles&gt;&lt;pages&gt;119-126&lt;/pages&gt;&lt;dates&gt;&lt;year&gt;1979&lt;/year&gt;&lt;/dates&gt;&lt;pub-location&gt;Berlin, Heidelberg&lt;/pub-location&gt;&lt;publisher&gt;Springer Berlin Heidelberg&lt;/publisher&gt;&lt;isbn&gt;978-3-540-34857-3&lt;/isbn&gt;&lt;label&gt;10.1007/BFb0102690&lt;/label&gt;&lt;urls&gt;&lt;/urls&gt;&lt;/record&gt;&lt;/Cite&gt;&lt;/EndNote&gt;</w:instrText>
      </w:r>
      <w:r w:rsidR="00990BE7">
        <w:rPr>
          <w:rFonts w:ascii="Times New Roman" w:hAnsi="Times New Roman" w:cs="Times New Roman"/>
          <w:sz w:val="24"/>
          <w:szCs w:val="24"/>
        </w:rPr>
        <w:fldChar w:fldCharType="separate"/>
      </w:r>
      <w:r w:rsidR="00990BE7">
        <w:rPr>
          <w:rFonts w:ascii="Times New Roman" w:hAnsi="Times New Roman" w:cs="Times New Roman"/>
          <w:noProof/>
          <w:sz w:val="24"/>
          <w:szCs w:val="24"/>
        </w:rPr>
        <w:t>(Robinson and Foulds 1979)</w:t>
      </w:r>
      <w:r w:rsidR="00990BE7">
        <w:rPr>
          <w:rFonts w:ascii="Times New Roman" w:hAnsi="Times New Roman" w:cs="Times New Roman"/>
          <w:sz w:val="24"/>
          <w:szCs w:val="24"/>
        </w:rPr>
        <w:fldChar w:fldCharType="end"/>
      </w:r>
      <w:r w:rsidR="00B57F29" w:rsidRPr="00031896">
        <w:rPr>
          <w:rFonts w:ascii="Times New Roman" w:hAnsi="Times New Roman" w:cs="Times New Roman"/>
          <w:sz w:val="24"/>
          <w:szCs w:val="24"/>
        </w:rPr>
        <w:t>.</w:t>
      </w:r>
      <w:r w:rsidR="00F60ED5">
        <w:rPr>
          <w:rFonts w:ascii="Times New Roman" w:hAnsi="Times New Roman" w:cs="Times New Roman"/>
          <w:sz w:val="24"/>
          <w:szCs w:val="24"/>
        </w:rPr>
        <w:t xml:space="preserve"> Consequently, the resulting measure of </w:t>
      </w:r>
      <w:proofErr w:type="spellStart"/>
      <w:r w:rsidR="00F60ED5">
        <w:rPr>
          <w:rFonts w:ascii="Times New Roman" w:hAnsi="Times New Roman" w:cs="Times New Roman"/>
          <w:sz w:val="24"/>
          <w:szCs w:val="24"/>
        </w:rPr>
        <w:t>wRF</w:t>
      </w:r>
      <w:proofErr w:type="spellEnd"/>
      <w:r w:rsidR="00F60ED5">
        <w:rPr>
          <w:rFonts w:ascii="Times New Roman" w:hAnsi="Times New Roman" w:cs="Times New Roman"/>
          <w:sz w:val="24"/>
          <w:szCs w:val="24"/>
        </w:rPr>
        <w:t xml:space="preserve"> is in units of branch length, in our case for maximum likelihood trees this is expected number of substitutions per site.</w:t>
      </w:r>
      <w:r w:rsidR="00B57F29" w:rsidRPr="00031896">
        <w:rPr>
          <w:rFonts w:ascii="Times New Roman" w:hAnsi="Times New Roman" w:cs="Times New Roman"/>
          <w:sz w:val="24"/>
          <w:szCs w:val="24"/>
        </w:rPr>
        <w:t xml:space="preserve">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r w:rsidR="00E74745">
        <w:rPr>
          <w:rFonts w:ascii="Times New Roman" w:hAnsi="Times New Roman" w:cs="Times New Roman"/>
          <w:sz w:val="24"/>
          <w:szCs w:val="24"/>
        </w:rPr>
        <w:t xml:space="preserve"> </w:t>
      </w:r>
      <w:r w:rsidR="004A48A2">
        <w:rPr>
          <w:rFonts w:ascii="Times New Roman" w:hAnsi="Times New Roman" w:cs="Times New Roman"/>
          <w:sz w:val="24"/>
          <w:szCs w:val="24"/>
        </w:rPr>
        <w:t xml:space="preserve">We used </w:t>
      </w:r>
      <w:proofErr w:type="spellStart"/>
      <w:r w:rsidR="00E74745">
        <w:rPr>
          <w:rFonts w:ascii="Times New Roman" w:hAnsi="Times New Roman" w:cs="Times New Roman"/>
          <w:sz w:val="24"/>
          <w:szCs w:val="24"/>
        </w:rPr>
        <w:t>Snakemake</w:t>
      </w:r>
      <w:proofErr w:type="spellEnd"/>
      <w:r w:rsidR="004A48A2">
        <w:rPr>
          <w:rFonts w:ascii="Times New Roman" w:hAnsi="Times New Roman" w:cs="Times New Roman"/>
          <w:sz w:val="24"/>
          <w:szCs w:val="24"/>
        </w:rPr>
        <w:t xml:space="preserve"> 7 </w: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 </w:instrTex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EN.CITE.DATA </w:instrText>
      </w:r>
      <w:r w:rsidR="004A48A2">
        <w:rPr>
          <w:rFonts w:ascii="Times New Roman" w:hAnsi="Times New Roman" w:cs="Times New Roman"/>
          <w:sz w:val="24"/>
          <w:szCs w:val="24"/>
        </w:rPr>
      </w:r>
      <w:r w:rsidR="004A48A2">
        <w:rPr>
          <w:rFonts w:ascii="Times New Roman" w:hAnsi="Times New Roman" w:cs="Times New Roman"/>
          <w:sz w:val="24"/>
          <w:szCs w:val="24"/>
        </w:rPr>
        <w:fldChar w:fldCharType="end"/>
      </w:r>
      <w:r w:rsidR="004A48A2">
        <w:rPr>
          <w:rFonts w:ascii="Times New Roman" w:hAnsi="Times New Roman" w:cs="Times New Roman"/>
          <w:sz w:val="24"/>
          <w:szCs w:val="24"/>
        </w:rPr>
      </w:r>
      <w:r w:rsidR="004A48A2">
        <w:rPr>
          <w:rFonts w:ascii="Times New Roman" w:hAnsi="Times New Roman" w:cs="Times New Roman"/>
          <w:sz w:val="24"/>
          <w:szCs w:val="24"/>
        </w:rPr>
        <w:fldChar w:fldCharType="separate"/>
      </w:r>
      <w:r w:rsidR="004A48A2">
        <w:rPr>
          <w:rFonts w:ascii="Times New Roman" w:hAnsi="Times New Roman" w:cs="Times New Roman"/>
          <w:noProof/>
          <w:sz w:val="24"/>
          <w:szCs w:val="24"/>
        </w:rPr>
        <w:t>(Mölder et al. 2021)</w:t>
      </w:r>
      <w:r w:rsidR="004A48A2">
        <w:rPr>
          <w:rFonts w:ascii="Times New Roman" w:hAnsi="Times New Roman" w:cs="Times New Roman"/>
          <w:sz w:val="24"/>
          <w:szCs w:val="24"/>
        </w:rPr>
        <w:fldChar w:fldCharType="end"/>
      </w:r>
      <w:r w:rsidR="004A48A2">
        <w:rPr>
          <w:rFonts w:ascii="Times New Roman" w:hAnsi="Times New Roman" w:cs="Times New Roman"/>
          <w:sz w:val="24"/>
          <w:szCs w:val="24"/>
        </w:rPr>
        <w:t xml:space="preserve"> to compute window alignments and trees in parallel</w:t>
      </w:r>
      <w:r w:rsidR="00E74745">
        <w:rPr>
          <w:rFonts w:ascii="Times New Roman" w:hAnsi="Times New Roman" w:cs="Times New Roman"/>
          <w:sz w:val="24"/>
          <w:szCs w:val="24"/>
        </w:rPr>
        <w:t xml:space="preserve">. </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3A58BB57"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dot</w:t>
      </w:r>
      <w:r w:rsidR="004A48A2">
        <w:rPr>
          <w:rFonts w:ascii="Times New Roman" w:hAnsi="Times New Roman" w:cs="Times New Roman"/>
          <w:sz w:val="24"/>
          <w:szCs w:val="24"/>
        </w:rPr>
        <w:t xml:space="preserve"> </w:t>
      </w:r>
      <w:r w:rsidR="008A5CE6">
        <w:rPr>
          <w:rFonts w:ascii="Times New Roman" w:hAnsi="Times New Roman" w:cs="Times New Roman"/>
          <w:sz w:val="24"/>
          <w:szCs w:val="24"/>
        </w:rPr>
        <w:t xml:space="preserve">plot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4"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7FCF9C23"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4A48A2">
        <w:rPr>
          <w:rFonts w:ascii="Times New Roman" w:hAnsi="Times New Roman" w:cs="Times New Roman"/>
          <w:iCs/>
          <w:sz w:val="24"/>
          <w:szCs w:val="24"/>
        </w:rPr>
        <w:t xml:space="preserve"> </w:t>
      </w:r>
      <w:r w:rsidR="006939AD">
        <w:rPr>
          <w:rFonts w:ascii="Times New Roman" w:hAnsi="Times New Roman" w:cs="Times New Roman"/>
          <w:iCs/>
          <w:sz w:val="24"/>
          <w:szCs w:val="24"/>
        </w:rPr>
        <w:t>~</w:t>
      </w:r>
      <w:r w:rsidR="004A48A2">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4D78472E"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r w:rsidRPr="00031896">
        <w:rPr>
          <w:rFonts w:ascii="Times New Roman" w:hAnsi="Times New Roman" w:cs="Times New Roman"/>
          <w:sz w:val="24"/>
          <w:szCs w:val="24"/>
        </w:rPr>
        <w:t>,</w:t>
      </w:r>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r w:rsidR="006A5E32">
        <w:rPr>
          <w:rFonts w:ascii="Times New Roman" w:hAnsi="Times New Roman" w:cs="Times New Roman"/>
          <w:sz w:val="24"/>
          <w:szCs w:val="24"/>
        </w:rPr>
        <w:t>from</w:t>
      </w:r>
      <w:r w:rsidR="004A48A2">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6A5E32">
        <w:rPr>
          <w:rFonts w:ascii="Times New Roman" w:hAnsi="Times New Roman" w:cs="Times New Roman"/>
          <w:iCs/>
          <w:sz w:val="24"/>
          <w:szCs w:val="24"/>
        </w:rPr>
        <w:t xml:space="preserve"> using the longest coding transcript of </w:t>
      </w:r>
      <w:r w:rsidR="006A5E32">
        <w:rPr>
          <w:rFonts w:ascii="Times New Roman" w:hAnsi="Times New Roman" w:cs="Times New Roman"/>
          <w:iCs/>
          <w:sz w:val="24"/>
          <w:szCs w:val="24"/>
        </w:rPr>
        <w:lastRenderedPageBreak/>
        <w:t xml:space="preserve">each gene. </w:t>
      </w:r>
      <w:r w:rsidRPr="00031896">
        <w:rPr>
          <w:rFonts w:ascii="Times New Roman" w:hAnsi="Times New Roman" w:cs="Times New Roman"/>
          <w:sz w:val="24"/>
          <w:szCs w:val="24"/>
        </w:rPr>
        <w:t>Coding coordinates from</w:t>
      </w:r>
      <w:r w:rsidR="006A5E32">
        <w:rPr>
          <w:rFonts w:ascii="Times New Roman" w:hAnsi="Times New Roman" w:cs="Times New Roman"/>
          <w:sz w:val="24"/>
          <w:szCs w:val="24"/>
        </w:rPr>
        <w:t xml:space="preserve"> the</w:t>
      </w:r>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r w:rsidR="006A5E32">
        <w:rPr>
          <w:rFonts w:ascii="Times New Roman" w:hAnsi="Times New Roman" w:cs="Times New Roman"/>
          <w:sz w:val="24"/>
          <w:szCs w:val="24"/>
        </w:rPr>
        <w:t xml:space="preserve">coding sequences </w:t>
      </w:r>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and sequences retrieved with</w:t>
      </w:r>
      <w:r w:rsidR="004A48A2">
        <w:rPr>
          <w:rFonts w:ascii="Times New Roman" w:hAnsi="Times New Roman" w:cs="Times New Roman"/>
          <w:sz w:val="24"/>
          <w:szCs w:val="24"/>
        </w:rPr>
        <w:t xml:space="preserve"> </w:t>
      </w:r>
      <w:proofErr w:type="spellStart"/>
      <w:r w:rsidR="004A48A2">
        <w:rPr>
          <w:rFonts w:ascii="Times New Roman" w:hAnsi="Times New Roman" w:cs="Times New Roman"/>
          <w:sz w:val="24"/>
          <w:szCs w:val="24"/>
        </w:rPr>
        <w:t>bedtools</w:t>
      </w:r>
      <w:proofErr w:type="spellEnd"/>
      <w:r w:rsidR="004A48A2">
        <w:rPr>
          <w:rFonts w:ascii="Times New Roman" w:hAnsi="Times New Roman" w:cs="Times New Roman"/>
          <w:sz w:val="24"/>
          <w:szCs w:val="24"/>
        </w:rPr>
        <w:t xml:space="preserve"> </w:t>
      </w:r>
      <w:proofErr w:type="spellStart"/>
      <w:r w:rsidR="004A48A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w:t>
      </w:r>
      <w:r w:rsidR="00603E87">
        <w:rPr>
          <w:rFonts w:ascii="Times New Roman" w:hAnsi="Times New Roman" w:cs="Times New Roman"/>
          <w:sz w:val="24"/>
          <w:szCs w:val="24"/>
        </w:rPr>
        <w:fldChar w:fldCharType="begin"/>
      </w:r>
      <w:r w:rsidR="00603E87">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03E87">
        <w:rPr>
          <w:rFonts w:ascii="Times New Roman" w:hAnsi="Times New Roman" w:cs="Times New Roman"/>
          <w:sz w:val="24"/>
          <w:szCs w:val="24"/>
        </w:rPr>
        <w:fldChar w:fldCharType="separate"/>
      </w:r>
      <w:r w:rsidR="00603E87">
        <w:rPr>
          <w:rFonts w:ascii="Times New Roman" w:hAnsi="Times New Roman" w:cs="Times New Roman"/>
          <w:noProof/>
          <w:sz w:val="24"/>
          <w:szCs w:val="24"/>
        </w:rPr>
        <w:t>(Quinlan and Hall 2010)</w:t>
      </w:r>
      <w:r w:rsidR="00603E87">
        <w:rPr>
          <w:rFonts w:ascii="Times New Roman" w:hAnsi="Times New Roman" w:cs="Times New Roman"/>
          <w:sz w:val="24"/>
          <w:szCs w:val="24"/>
        </w:rPr>
        <w:fldChar w:fldCharType="end"/>
      </w:r>
      <w:r w:rsidRPr="00031896">
        <w:rPr>
          <w:rFonts w:ascii="Times New Roman" w:hAnsi="Times New Roman" w:cs="Times New Roman"/>
          <w:sz w:val="24"/>
          <w:szCs w:val="24"/>
        </w:rPr>
        <w:t>.</w:t>
      </w:r>
      <w:r w:rsidR="006A5E32">
        <w:rPr>
          <w:rFonts w:ascii="Times New Roman" w:hAnsi="Times New Roman" w:cs="Times New Roman"/>
          <w:sz w:val="24"/>
          <w:szCs w:val="24"/>
        </w:rPr>
        <w:t xml:space="preserve"> Because some regions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r w:rsidR="00EF7604">
        <w:rPr>
          <w:rFonts w:ascii="Times New Roman" w:hAnsi="Times New Roman" w:cs="Times New Roman"/>
          <w:sz w:val="24"/>
          <w:szCs w:val="24"/>
        </w:rPr>
        <w:t xml:space="preserve"> 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r w:rsidRPr="00031896">
        <w:rPr>
          <w:rFonts w:ascii="Times New Roman" w:hAnsi="Times New Roman" w:cs="Times New Roman"/>
          <w:sz w:val="24"/>
          <w:szCs w:val="24"/>
        </w:rPr>
        <w:t xml:space="preserve"> </w:t>
      </w:r>
      <w:r w:rsidR="007A5F70">
        <w:rPr>
          <w:rFonts w:ascii="Times New Roman" w:hAnsi="Times New Roman" w:cs="Times New Roman"/>
          <w:sz w:val="24"/>
          <w:szCs w:val="24"/>
        </w:rPr>
        <w:t>3,132</w:t>
      </w:r>
      <w:r w:rsidRPr="00031896">
        <w:rPr>
          <w:rFonts w:ascii="Times New Roman" w:hAnsi="Times New Roman" w:cs="Times New Roman"/>
          <w:sz w:val="24"/>
          <w:szCs w:val="24"/>
        </w:rPr>
        <w:t xml:space="preserve"> alignments have a premature stop codon in at least one species, </w:t>
      </w:r>
      <w:r w:rsidR="007A5F70">
        <w:rPr>
          <w:rFonts w:ascii="Times New Roman" w:hAnsi="Times New Roman" w:cs="Times New Roman"/>
          <w:sz w:val="24"/>
          <w:szCs w:val="24"/>
        </w:rPr>
        <w:t>1</w:t>
      </w:r>
      <w:r w:rsidR="00EF7604">
        <w:rPr>
          <w:rFonts w:ascii="Times New Roman" w:hAnsi="Times New Roman" w:cs="Times New Roman"/>
          <w:sz w:val="24"/>
          <w:szCs w:val="24"/>
        </w:rPr>
        <w:t>,571</w:t>
      </w:r>
      <w:r w:rsidRPr="00031896">
        <w:rPr>
          <w:rFonts w:ascii="Times New Roman" w:hAnsi="Times New Roman" w:cs="Times New Roman"/>
          <w:sz w:val="24"/>
          <w:szCs w:val="24"/>
        </w:rPr>
        <w:t xml:space="preserve"> alignments have</w:t>
      </w:r>
      <w:r w:rsidR="00EF7604">
        <w:rPr>
          <w:rFonts w:ascii="Times New Roman" w:hAnsi="Times New Roman" w:cs="Times New Roman"/>
          <w:sz w:val="24"/>
          <w:szCs w:val="24"/>
        </w:rPr>
        <w:t xml:space="preserve"> only 3 or fewer unique sequences among the 7 species</w:t>
      </w:r>
      <w:r w:rsidRPr="00031896">
        <w:rPr>
          <w:rFonts w:ascii="Times New Roman" w:hAnsi="Times New Roman" w:cs="Times New Roman"/>
          <w:sz w:val="24"/>
          <w:szCs w:val="24"/>
        </w:rPr>
        <w:t xml:space="preserve">, and </w:t>
      </w:r>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r w:rsidR="006B1CDB">
        <w:rPr>
          <w:rFonts w:ascii="Times New Roman" w:hAnsi="Times New Roman" w:cs="Times New Roman"/>
          <w:sz w:val="24"/>
          <w:szCs w:val="24"/>
        </w:rPr>
        <w:t>12,559</w:t>
      </w:r>
      <w:r w:rsidR="008D3FBC">
        <w:rPr>
          <w:rFonts w:ascii="Times New Roman" w:hAnsi="Times New Roman" w:cs="Times New Roman"/>
          <w:sz w:val="24"/>
          <w:szCs w:val="24"/>
        </w:rPr>
        <w:t xml:space="preserve"> </w:t>
      </w:r>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r w:rsidR="006B1CDB">
        <w:rPr>
          <w:rFonts w:ascii="Times New Roman" w:hAnsi="Times New Roman" w:cs="Times New Roman"/>
          <w:sz w:val="24"/>
          <w:szCs w:val="24"/>
        </w:rPr>
        <w:t xml:space="preserve"> Note that some alignments were filtered in multiple of the listed categories.</w:t>
      </w:r>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52E0FB56"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w:t>
      </w:r>
      <w:r w:rsidR="00070201">
        <w:rPr>
          <w:rFonts w:ascii="Times New Roman" w:hAnsi="Times New Roman" w:cs="Times New Roman"/>
          <w:sz w:val="24"/>
          <w:szCs w:val="24"/>
        </w:rPr>
        <w:t>lets</w:t>
      </w:r>
      <w:r w:rsidR="00070201" w:rsidRPr="00031896">
        <w:rPr>
          <w:rFonts w:ascii="Times New Roman" w:hAnsi="Times New Roman" w:cs="Times New Roman"/>
          <w:sz w:val="24"/>
          <w:szCs w:val="24"/>
        </w:rPr>
        <w:t xml:space="preserve"> </w:t>
      </w:r>
      <w:r w:rsidR="002A5742" w:rsidRPr="00031896">
        <w:rPr>
          <w:rFonts w:ascii="Times New Roman" w:hAnsi="Times New Roman" w:cs="Times New Roman"/>
          <w:sz w:val="24"/>
          <w:szCs w:val="24"/>
        </w:rPr>
        <w:t>us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w:t>
      </w:r>
      <w:r w:rsidR="00C857C1">
        <w:rPr>
          <w:rFonts w:ascii="Times New Roman" w:hAnsi="Times New Roman" w:cs="Times New Roman"/>
          <w:sz w:val="24"/>
          <w:szCs w:val="24"/>
        </w:rPr>
        <w:t>0.01 after all corrections.</w:t>
      </w:r>
      <w:r w:rsidR="004A48A2">
        <w:rPr>
          <w:rFonts w:ascii="Times New Roman" w:hAnsi="Times New Roman" w:cs="Times New Roman"/>
          <w:sz w:val="24"/>
          <w:szCs w:val="24"/>
        </w:rPr>
        <w:t xml:space="preserve"> We used </w:t>
      </w:r>
      <w:proofErr w:type="spellStart"/>
      <w:r w:rsidR="004A48A2">
        <w:rPr>
          <w:rFonts w:ascii="Times New Roman" w:hAnsi="Times New Roman" w:cs="Times New Roman"/>
          <w:sz w:val="24"/>
          <w:szCs w:val="24"/>
        </w:rPr>
        <w:t>Snakemake</w:t>
      </w:r>
      <w:proofErr w:type="spellEnd"/>
      <w:r w:rsidR="004A48A2">
        <w:rPr>
          <w:rFonts w:ascii="Times New Roman" w:hAnsi="Times New Roman" w:cs="Times New Roman"/>
          <w:sz w:val="24"/>
          <w:szCs w:val="24"/>
        </w:rPr>
        <w:t xml:space="preserve"> 7 </w: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 </w:instrText>
      </w:r>
      <w:r w:rsidR="004A48A2">
        <w:rPr>
          <w:rFonts w:ascii="Times New Roman" w:hAnsi="Times New Roman" w:cs="Times New Roman"/>
          <w:sz w:val="24"/>
          <w:szCs w:val="24"/>
        </w:rPr>
        <w:fldChar w:fldCharType="begin">
          <w:fldData xml:space="preserve">PEVuZE5vdGU+PENpdGU+PEF1dGhvcj5Nw7ZsZGVyPC9BdXRob3I+PFllYXI+MjAyMTwvWWVhcj48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PC92b2x1bWU+PGVkaXRpb24+MjAyMS8wNS8yOTwvZWRpdGlvbj48a2V5d29yZHM+PGtleXdvcmQ+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</w:fldData>
        </w:fldChar>
      </w:r>
      <w:r w:rsidR="004A48A2">
        <w:rPr>
          <w:rFonts w:ascii="Times New Roman" w:hAnsi="Times New Roman" w:cs="Times New Roman"/>
          <w:sz w:val="24"/>
          <w:szCs w:val="24"/>
        </w:rPr>
        <w:instrText xml:space="preserve"> ADDIN EN.CITE.DATA </w:instrText>
      </w:r>
      <w:r w:rsidR="004A48A2">
        <w:rPr>
          <w:rFonts w:ascii="Times New Roman" w:hAnsi="Times New Roman" w:cs="Times New Roman"/>
          <w:sz w:val="24"/>
          <w:szCs w:val="24"/>
        </w:rPr>
      </w:r>
      <w:r w:rsidR="004A48A2">
        <w:rPr>
          <w:rFonts w:ascii="Times New Roman" w:hAnsi="Times New Roman" w:cs="Times New Roman"/>
          <w:sz w:val="24"/>
          <w:szCs w:val="24"/>
        </w:rPr>
        <w:fldChar w:fldCharType="end"/>
      </w:r>
      <w:r w:rsidR="004A48A2">
        <w:rPr>
          <w:rFonts w:ascii="Times New Roman" w:hAnsi="Times New Roman" w:cs="Times New Roman"/>
          <w:sz w:val="24"/>
          <w:szCs w:val="24"/>
        </w:rPr>
      </w:r>
      <w:r w:rsidR="004A48A2">
        <w:rPr>
          <w:rFonts w:ascii="Times New Roman" w:hAnsi="Times New Roman" w:cs="Times New Roman"/>
          <w:sz w:val="24"/>
          <w:szCs w:val="24"/>
        </w:rPr>
        <w:fldChar w:fldCharType="separate"/>
      </w:r>
      <w:r w:rsidR="004A48A2">
        <w:rPr>
          <w:rFonts w:ascii="Times New Roman" w:hAnsi="Times New Roman" w:cs="Times New Roman"/>
          <w:noProof/>
          <w:sz w:val="24"/>
          <w:szCs w:val="24"/>
        </w:rPr>
        <w:t>(Mölder et al. 2021)</w:t>
      </w:r>
      <w:r w:rsidR="004A48A2">
        <w:rPr>
          <w:rFonts w:ascii="Times New Roman" w:hAnsi="Times New Roman" w:cs="Times New Roman"/>
          <w:sz w:val="24"/>
          <w:szCs w:val="24"/>
        </w:rPr>
        <w:fldChar w:fldCharType="end"/>
      </w:r>
      <w:r w:rsidR="004A48A2">
        <w:rPr>
          <w:rFonts w:ascii="Times New Roman" w:hAnsi="Times New Roman" w:cs="Times New Roman"/>
          <w:sz w:val="24"/>
          <w:szCs w:val="24"/>
        </w:rPr>
        <w:t xml:space="preserve"> to compute coding alignments, trees, and selection tests in parallel.</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1BB09F0C" w14:textId="47641EAC" w:rsidR="00AA22F4" w:rsidRDefault="00072172" w:rsidP="007B17B5">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w:t>
      </w:r>
      <w:r w:rsidR="00520AB5">
        <w:rPr>
          <w:rFonts w:ascii="Times New Roman" w:hAnsi="Times New Roman" w:cs="Times New Roman"/>
          <w:sz w:val="24"/>
          <w:szCs w:val="24"/>
        </w:rPr>
        <w:t xml:space="preserve">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w:t>
      </w:r>
      <w:r w:rsidR="007B17B5">
        <w:rPr>
          <w:rFonts w:ascii="Times New Roman" w:hAnsi="Times New Roman" w:cs="Times New Roman"/>
          <w:sz w:val="24"/>
          <w:szCs w:val="24"/>
        </w:rPr>
        <w:t>32</w:t>
      </w:r>
      <w:r>
        <w:rPr>
          <w:rFonts w:ascii="Times New Roman" w:hAnsi="Times New Roman" w:cs="Times New Roman"/>
          <w:sz w:val="24"/>
          <w:szCs w:val="24"/>
        </w:rPr>
        <w:t xml:space="preserve"> aligned</w:t>
      </w:r>
      <w:r w:rsidR="001B7F12">
        <w:rPr>
          <w:rFonts w:ascii="Times New Roman" w:hAnsi="Times New Roman" w:cs="Times New Roman"/>
          <w:sz w:val="24"/>
          <w:szCs w:val="24"/>
        </w:rPr>
        <w:t xml:space="preserve"> </w:t>
      </w:r>
      <w:r w:rsidR="007B17B5">
        <w:rPr>
          <w:rFonts w:ascii="Times New Roman" w:hAnsi="Times New Roman" w:cs="Times New Roman"/>
          <w:sz w:val="24"/>
          <w:szCs w:val="24"/>
        </w:rPr>
        <w:t>ultra conserved elements (</w:t>
      </w:r>
      <w:r w:rsidR="001B7F12">
        <w:rPr>
          <w:rFonts w:ascii="Times New Roman" w:hAnsi="Times New Roman" w:cs="Times New Roman"/>
          <w:sz w:val="24"/>
          <w:szCs w:val="24"/>
        </w:rPr>
        <w:t>UCEs</w:t>
      </w:r>
      <w:r w:rsidR="007B17B5">
        <w:rPr>
          <w:rFonts w:ascii="Times New Roman" w:hAnsi="Times New Roman" w:cs="Times New Roman"/>
          <w:sz w:val="24"/>
          <w:szCs w:val="24"/>
        </w:rPr>
        <w:t>)</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w:t>
      </w:r>
      <w:r w:rsidR="007B17B5">
        <w:rPr>
          <w:rFonts w:ascii="Times New Roman" w:hAnsi="Times New Roman" w:cs="Times New Roman"/>
          <w:sz w:val="24"/>
          <w:szCs w:val="24"/>
        </w:rPr>
        <w:t>same</w:t>
      </w:r>
      <w:r w:rsidR="007B17B5"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relationships </w:t>
      </w:r>
      <w:r w:rsidR="007B17B5">
        <w:rPr>
          <w:rFonts w:ascii="Times New Roman" w:hAnsi="Times New Roman" w:cs="Times New Roman"/>
          <w:sz w:val="24"/>
          <w:szCs w:val="24"/>
        </w:rPr>
        <w:t xml:space="preserve">as previous reconstructions of </w:t>
      </w:r>
      <w:proofErr w:type="spellStart"/>
      <w:r w:rsidR="007B17B5">
        <w:rPr>
          <w:rFonts w:ascii="Times New Roman" w:hAnsi="Times New Roman" w:cs="Times New Roman"/>
          <w:sz w:val="24"/>
          <w:szCs w:val="24"/>
        </w:rPr>
        <w:t>Murinae</w:t>
      </w:r>
      <w:proofErr w:type="spellEnd"/>
      <w:r w:rsidR="007B17B5">
        <w:rPr>
          <w:rFonts w:ascii="Times New Roman" w:hAnsi="Times New Roman" w:cs="Times New Roman"/>
          <w:sz w:val="24"/>
          <w:szCs w:val="24"/>
        </w:rPr>
        <w:t xml:space="preserve"> </w:t>
      </w:r>
      <w:r w:rsidR="00304F44">
        <w:rPr>
          <w:rFonts w:ascii="Times New Roman" w:hAnsi="Times New Roman" w:cs="Times New Roman"/>
          <w:sz w:val="24"/>
          <w:szCs w:val="24"/>
        </w:rPr>
        <w:t>using a small number of loci</w:t>
      </w:r>
      <w:r w:rsidR="007B17B5">
        <w:rPr>
          <w:rFonts w:ascii="Times New Roman" w:hAnsi="Times New Roman" w:cs="Times New Roman"/>
          <w:sz w:val="24"/>
          <w:szCs w:val="24"/>
        </w:rPr>
        <w:t xml:space="preserve"> </w:t>
      </w:r>
      <w:r w:rsidR="00695385">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B84C77">
        <w:rPr>
          <w:rFonts w:ascii="Times New Roman" w:hAnsi="Times New Roman" w:cs="Times New Roman"/>
          <w:sz w:val="24"/>
          <w:szCs w:val="24"/>
        </w:rPr>
        <w:instrText xml:space="preserve"> ADDIN EN.CITE </w:instrText>
      </w:r>
      <w:r w:rsidR="00B84C77">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B84C77">
        <w:rPr>
          <w:rFonts w:ascii="Times New Roman" w:hAnsi="Times New Roman" w:cs="Times New Roman"/>
          <w:sz w:val="24"/>
          <w:szCs w:val="24"/>
        </w:rPr>
        <w:instrText xml:space="preserve"> ADDIN EN.CITE.DATA </w:instrText>
      </w:r>
      <w:r w:rsidR="00B84C77">
        <w:rPr>
          <w:rFonts w:ascii="Times New Roman" w:hAnsi="Times New Roman" w:cs="Times New Roman"/>
          <w:sz w:val="24"/>
          <w:szCs w:val="24"/>
        </w:rPr>
      </w:r>
      <w:r w:rsidR="00B84C77">
        <w:rPr>
          <w:rFonts w:ascii="Times New Roman" w:hAnsi="Times New Roman" w:cs="Times New Roman"/>
          <w:sz w:val="24"/>
          <w:szCs w:val="24"/>
        </w:rPr>
        <w:fldChar w:fldCharType="end"/>
      </w:r>
      <w:r w:rsidR="00695385">
        <w:rPr>
          <w:rFonts w:ascii="Times New Roman" w:hAnsi="Times New Roman" w:cs="Times New Roman"/>
          <w:sz w:val="24"/>
          <w:szCs w:val="24"/>
        </w:rPr>
      </w:r>
      <w:r w:rsidR="00695385">
        <w:rPr>
          <w:rFonts w:ascii="Times New Roman" w:hAnsi="Times New Roman" w:cs="Times New Roman"/>
          <w:sz w:val="24"/>
          <w:szCs w:val="24"/>
        </w:rPr>
        <w:fldChar w:fldCharType="separate"/>
      </w:r>
      <w:r w:rsidR="00B84C77">
        <w:rPr>
          <w:rFonts w:ascii="Times New Roman" w:hAnsi="Times New Roman" w:cs="Times New Roman"/>
          <w:noProof/>
          <w:sz w:val="24"/>
          <w:szCs w:val="24"/>
        </w:rPr>
        <w:t>(Lecompte et al. 2008; Steppan and Schenk 2017)</w:t>
      </w:r>
      <w:r w:rsidR="00695385">
        <w:rPr>
          <w:rFonts w:ascii="Times New Roman" w:hAnsi="Times New Roman" w:cs="Times New Roman"/>
          <w:sz w:val="24"/>
          <w:szCs w:val="24"/>
        </w:rPr>
        <w:fldChar w:fldCharType="end"/>
      </w:r>
      <w:r w:rsidR="0024445D">
        <w:rPr>
          <w:rFonts w:ascii="Times New Roman" w:hAnsi="Times New Roman" w:cs="Times New Roman"/>
          <w:sz w:val="24"/>
          <w:szCs w:val="24"/>
        </w:rPr>
        <w:t>. We also find that a species tree inferred from a quartet-based summary of the gene trees of all 2,632 UCEs is identical to one inferred from concatenation (Fig. S1)</w:t>
      </w:r>
      <w:commentRangeStart w:id="26"/>
      <w:commentRangeStart w:id="27"/>
      <w:commentRangeStart w:id="28"/>
      <w:commentRangeStart w:id="29"/>
      <w:r w:rsidR="007B17B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commentRangeEnd w:id="26"/>
      <w:r w:rsidR="000C0807">
        <w:rPr>
          <w:rStyle w:val="CommentReference"/>
        </w:rPr>
        <w:commentReference w:id="26"/>
      </w:r>
      <w:commentRangeEnd w:id="27"/>
      <w:r w:rsidR="003C5940">
        <w:rPr>
          <w:rStyle w:val="CommentReference"/>
        </w:rPr>
        <w:commentReference w:id="27"/>
      </w:r>
      <w:commentRangeEnd w:id="28"/>
      <w:r w:rsidR="00232CAF">
        <w:rPr>
          <w:rStyle w:val="CommentReference"/>
        </w:rPr>
        <w:commentReference w:id="28"/>
      </w:r>
      <w:commentRangeEnd w:id="29"/>
      <w:r w:rsidR="001F7F91">
        <w:rPr>
          <w:rStyle w:val="CommentReference"/>
        </w:rPr>
        <w:commentReference w:id="29"/>
      </w:r>
    </w:p>
    <w:p w14:paraId="2088ABF5" w14:textId="637D2291"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 xml:space="preserve">for </w:t>
      </w:r>
      <w:r w:rsidR="002F605F" w:rsidRPr="002F605F">
        <w:rPr>
          <w:rFonts w:ascii="Times New Roman" w:hAnsi="Times New Roman" w:cs="Times New Roman"/>
          <w:sz w:val="24"/>
          <w:szCs w:val="24"/>
        </w:rPr>
        <w:t xml:space="preserve">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w:t>
      </w:r>
      <w:r w:rsidR="007B17B5">
        <w:rPr>
          <w:rFonts w:ascii="Times New Roman" w:hAnsi="Times New Roman" w:cs="Times New Roman"/>
          <w:sz w:val="24"/>
          <w:szCs w:val="24"/>
        </w:rPr>
        <w:t xml:space="preserve">The five shortest </w:t>
      </w:r>
      <w:r w:rsidR="0084247A">
        <w:rPr>
          <w:rFonts w:ascii="Times New Roman" w:hAnsi="Times New Roman" w:cs="Times New Roman"/>
          <w:sz w:val="24"/>
          <w:szCs w:val="24"/>
        </w:rPr>
        <w:t xml:space="preserve">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 xml:space="preserve">Fig. </w:t>
      </w:r>
      <w:r w:rsidR="0024445D">
        <w:rPr>
          <w:rFonts w:ascii="Times New Roman" w:hAnsi="Times New Roman" w:cs="Times New Roman"/>
          <w:sz w:val="24"/>
          <w:szCs w:val="24"/>
        </w:rPr>
        <w:t>S2</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w:t>
      </w:r>
      <w:r w:rsidR="007B17B5">
        <w:rPr>
          <w:rFonts w:ascii="Times New Roman" w:hAnsi="Times New Roman" w:cs="Times New Roman"/>
          <w:sz w:val="24"/>
          <w:szCs w:val="24"/>
        </w:rPr>
        <w:t>all but four</w:t>
      </w:r>
      <w:r w:rsidR="007B17B5"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w:t>
      </w:r>
      <w:r w:rsidR="0024445D">
        <w:rPr>
          <w:rFonts w:ascii="Times New Roman" w:hAnsi="Times New Roman" w:cs="Times New Roman"/>
          <w:sz w:val="24"/>
          <w:szCs w:val="24"/>
        </w:rPr>
        <w:t>S2</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B17B5">
        <w:rPr>
          <w:rFonts w:ascii="Times New Roman" w:hAnsi="Times New Roman" w:cs="Times New Roman"/>
          <w:sz w:val="24"/>
          <w:szCs w:val="24"/>
        </w:rPr>
        <w:t>This pattern is recapitulated u</w:t>
      </w:r>
      <w:r w:rsidR="007903E2">
        <w:rPr>
          <w:rFonts w:ascii="Times New Roman" w:hAnsi="Times New Roman" w:cs="Times New Roman"/>
          <w:sz w:val="24"/>
          <w:szCs w:val="24"/>
        </w:rPr>
        <w:t>nder a coalescent model</w:t>
      </w:r>
      <w:r w:rsidR="007B17B5">
        <w:rPr>
          <w:rFonts w:ascii="Times New Roman" w:hAnsi="Times New Roman" w:cs="Times New Roman"/>
          <w:sz w:val="24"/>
          <w:szCs w:val="24"/>
        </w:rPr>
        <w:t xml:space="preserve"> (Fig</w:t>
      </w:r>
      <w:r w:rsidR="0024445D">
        <w:rPr>
          <w:rFonts w:ascii="Times New Roman" w:hAnsi="Times New Roman" w:cs="Times New Roman"/>
          <w:sz w:val="24"/>
          <w:szCs w:val="24"/>
        </w:rPr>
        <w:t>s</w:t>
      </w:r>
      <w:r w:rsidR="007B17B5">
        <w:rPr>
          <w:rFonts w:ascii="Times New Roman" w:hAnsi="Times New Roman" w:cs="Times New Roman"/>
          <w:sz w:val="24"/>
          <w:szCs w:val="24"/>
        </w:rPr>
        <w:t>.</w:t>
      </w:r>
      <w:r w:rsidR="0024445D">
        <w:rPr>
          <w:rFonts w:ascii="Times New Roman" w:hAnsi="Times New Roman" w:cs="Times New Roman"/>
          <w:sz w:val="24"/>
          <w:szCs w:val="24"/>
        </w:rPr>
        <w:t xml:space="preserve"> S1 and</w:t>
      </w:r>
      <w:r w:rsidR="007B17B5">
        <w:rPr>
          <w:rFonts w:ascii="Times New Roman" w:hAnsi="Times New Roman" w:cs="Times New Roman"/>
          <w:sz w:val="24"/>
          <w:szCs w:val="24"/>
        </w:rPr>
        <w:t xml:space="preserve"> S</w:t>
      </w:r>
      <w:r w:rsidR="0024445D">
        <w:rPr>
          <w:rFonts w:ascii="Times New Roman" w:hAnsi="Times New Roman" w:cs="Times New Roman"/>
          <w:sz w:val="24"/>
          <w:szCs w:val="24"/>
        </w:rPr>
        <w:t>3</w:t>
      </w:r>
      <w:r w:rsidR="007B17B5">
        <w:rPr>
          <w:rFonts w:ascii="Times New Roman" w:hAnsi="Times New Roman" w:cs="Times New Roman"/>
          <w:sz w:val="24"/>
          <w:szCs w:val="24"/>
        </w:rPr>
        <w:t>). At the two most discordant nodes (E and J in Fig. 1), the recovered topology was supported by approximately one third of all gene trees.</w:t>
      </w:r>
    </w:p>
    <w:p w14:paraId="2DE8A3DC" w14:textId="6C4B0793"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xml:space="preserve">; Table </w:t>
      </w:r>
      <w:r w:rsidR="007B17B5">
        <w:rPr>
          <w:rFonts w:ascii="Times New Roman" w:hAnsi="Times New Roman" w:cs="Times New Roman"/>
          <w:sz w:val="24"/>
          <w:szCs w:val="24"/>
        </w:rPr>
        <w:t>S1</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w:t>
      </w:r>
      <w:r w:rsidR="007B17B5">
        <w:rPr>
          <w:rFonts w:ascii="Times New Roman" w:hAnsi="Times New Roman" w:cs="Times New Roman"/>
          <w:sz w:val="24"/>
          <w:szCs w:val="24"/>
        </w:rPr>
        <w:t>22.62</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w:t>
      </w:r>
      <w:r w:rsidR="007B17B5">
        <w:rPr>
          <w:rFonts w:ascii="Times New Roman" w:hAnsi="Times New Roman" w:cs="Times New Roman"/>
          <w:sz w:val="24"/>
          <w:szCs w:val="24"/>
        </w:rPr>
        <w:t>21.30</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w:t>
      </w:r>
      <w:r w:rsidR="00304F44">
        <w:rPr>
          <w:rFonts w:ascii="Times New Roman" w:hAnsi="Times New Roman" w:cs="Times New Roman"/>
          <w:sz w:val="24"/>
          <w:szCs w:val="24"/>
        </w:rPr>
        <w:t xml:space="preserve"> in both cases</w:t>
      </w:r>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xml:space="preserve">, </w:t>
      </w:r>
      <w:proofErr w:type="spellStart"/>
      <w:r w:rsidR="007B17B5">
        <w:rPr>
          <w:rFonts w:ascii="Times New Roman" w:hAnsi="Times New Roman" w:cs="Times New Roman"/>
          <w:sz w:val="24"/>
          <w:szCs w:val="24"/>
        </w:rPr>
        <w:t>Hydromyini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w:t>
      </w:r>
      <w:r w:rsidR="007B17B5">
        <w:rPr>
          <w:rFonts w:ascii="Times New Roman" w:hAnsi="Times New Roman" w:cs="Times New Roman"/>
          <w:sz w:val="24"/>
          <w:szCs w:val="24"/>
        </w:rPr>
        <w:t>12.12</w:t>
      </w:r>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 xml:space="preserve">d </w:t>
      </w:r>
      <w:r w:rsidR="007B17B5">
        <w:rPr>
          <w:rFonts w:ascii="Times New Roman" w:hAnsi="Times New Roman" w:cs="Times New Roman"/>
          <w:sz w:val="24"/>
          <w:szCs w:val="24"/>
        </w:rPr>
        <w:t>was</w:t>
      </w:r>
      <w:r w:rsidR="00F17BCC" w:rsidRPr="00F17BCC">
        <w:rPr>
          <w:rFonts w:ascii="Times New Roman" w:hAnsi="Times New Roman" w:cs="Times New Roman"/>
          <w:sz w:val="24"/>
          <w:szCs w:val="24"/>
        </w:rPr>
        <w:t xml:space="preserve"> followed by</w:t>
      </w:r>
      <w:r w:rsidR="007B17B5">
        <w:rPr>
          <w:rFonts w:ascii="Times New Roman" w:hAnsi="Times New Roman" w:cs="Times New Roman"/>
          <w:sz w:val="24"/>
          <w:szCs w:val="24"/>
        </w:rPr>
        <w:t xml:space="preserve"> </w:t>
      </w:r>
      <w:proofErr w:type="spellStart"/>
      <w:r w:rsidR="007B17B5">
        <w:rPr>
          <w:rFonts w:ascii="Times New Roman" w:hAnsi="Times New Roman" w:cs="Times New Roman"/>
          <w:sz w:val="24"/>
          <w:szCs w:val="24"/>
        </w:rPr>
        <w:t>Otomyini</w:t>
      </w:r>
      <w:proofErr w:type="spellEnd"/>
      <w:r w:rsidR="007B17B5">
        <w:rPr>
          <w:rFonts w:ascii="Times New Roman" w:hAnsi="Times New Roman" w:cs="Times New Roman"/>
          <w:sz w:val="24"/>
          <w:szCs w:val="24"/>
        </w:rPr>
        <w:t xml:space="preserve"> and </w:t>
      </w:r>
      <w:proofErr w:type="spellStart"/>
      <w:r w:rsidR="007B17B5">
        <w:rPr>
          <w:rFonts w:ascii="Times New Roman" w:hAnsi="Times New Roman" w:cs="Times New Roman"/>
          <w:sz w:val="24"/>
          <w:szCs w:val="24"/>
        </w:rPr>
        <w:t>Arvicanthini</w:t>
      </w:r>
      <w:proofErr w:type="spellEnd"/>
      <w:r w:rsidR="007B17B5">
        <w:rPr>
          <w:rFonts w:ascii="Times New Roman" w:hAnsi="Times New Roman" w:cs="Times New Roman"/>
          <w:sz w:val="24"/>
          <w:szCs w:val="24"/>
        </w:rPr>
        <w:t xml:space="preserve"> at 11.67 Ma (E). The remaining Murine tri</w:t>
      </w:r>
      <w:r w:rsidR="00926971">
        <w:rPr>
          <w:rFonts w:ascii="Times New Roman" w:hAnsi="Times New Roman" w:cs="Times New Roman"/>
          <w:sz w:val="24"/>
          <w:szCs w:val="24"/>
        </w:rPr>
        <w:t>b</w:t>
      </w:r>
      <w:r w:rsidR="007B17B5">
        <w:rPr>
          <w:rFonts w:ascii="Times New Roman" w:hAnsi="Times New Roman" w:cs="Times New Roman"/>
          <w:sz w:val="24"/>
          <w:szCs w:val="24"/>
        </w:rPr>
        <w:t xml:space="preserve">es evolved in rapid succession, with </w:t>
      </w:r>
      <w:proofErr w:type="spellStart"/>
      <w:r w:rsidR="007B17B5">
        <w:rPr>
          <w:rFonts w:ascii="Times New Roman" w:hAnsi="Times New Roman" w:cs="Times New Roman"/>
          <w:sz w:val="24"/>
          <w:szCs w:val="24"/>
        </w:rPr>
        <w:t>Apodemini</w:t>
      </w:r>
      <w:proofErr w:type="spellEnd"/>
      <w:r w:rsidR="007B17B5">
        <w:rPr>
          <w:rFonts w:ascii="Times New Roman" w:hAnsi="Times New Roman" w:cs="Times New Roman"/>
          <w:sz w:val="24"/>
          <w:szCs w:val="24"/>
        </w:rPr>
        <w:t xml:space="preserve"> diverging at 10.82 Ma (F) and </w:t>
      </w:r>
      <w:proofErr w:type="spellStart"/>
      <w:r w:rsidR="007B17B5">
        <w:rPr>
          <w:rFonts w:ascii="Times New Roman" w:hAnsi="Times New Roman" w:cs="Times New Roman"/>
          <w:sz w:val="24"/>
          <w:szCs w:val="24"/>
        </w:rPr>
        <w:t>Murini</w:t>
      </w:r>
      <w:proofErr w:type="spellEnd"/>
      <w:r w:rsidR="007B17B5">
        <w:rPr>
          <w:rFonts w:ascii="Times New Roman" w:hAnsi="Times New Roman" w:cs="Times New Roman"/>
          <w:sz w:val="24"/>
          <w:szCs w:val="24"/>
        </w:rPr>
        <w:t xml:space="preserve"> and </w:t>
      </w:r>
      <w:proofErr w:type="spellStart"/>
      <w:r w:rsidR="007B17B5">
        <w:rPr>
          <w:rFonts w:ascii="Times New Roman" w:hAnsi="Times New Roman" w:cs="Times New Roman"/>
          <w:sz w:val="24"/>
          <w:szCs w:val="24"/>
        </w:rPr>
        <w:t>Praomyini</w:t>
      </w:r>
      <w:proofErr w:type="spellEnd"/>
      <w:r w:rsidR="007B17B5">
        <w:rPr>
          <w:rFonts w:ascii="Times New Roman" w:hAnsi="Times New Roman" w:cs="Times New Roman"/>
          <w:sz w:val="24"/>
          <w:szCs w:val="24"/>
        </w:rPr>
        <w:t xml:space="preserve"> splitting at 10.08 Ma (H).</w:t>
      </w:r>
      <w:r w:rsidR="009C7399">
        <w:rPr>
          <w:rFonts w:ascii="Times New Roman" w:hAnsi="Times New Roman" w:cs="Times New Roman"/>
          <w:sz w:val="24"/>
          <w:szCs w:val="24"/>
        </w:rPr>
        <w:t xml:space="preserve"> </w:t>
      </w:r>
      <w:r w:rsidR="007B17B5">
        <w:rPr>
          <w:rFonts w:ascii="Times New Roman" w:hAnsi="Times New Roman" w:cs="Times New Roman"/>
          <w:sz w:val="24"/>
          <w:szCs w:val="24"/>
        </w:rPr>
        <w:t xml:space="preserve">The </w:t>
      </w:r>
      <w:r w:rsidR="007B17B5">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node</w:t>
      </w:r>
      <w:r w:rsidR="007B17B5">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B10B6E">
        <w:rPr>
          <w:rFonts w:ascii="Times New Roman" w:hAnsi="Times New Roman" w:cs="Times New Roman"/>
          <w:sz w:val="24"/>
          <w:szCs w:val="24"/>
        </w:rPr>
        <w:t>which was</w:t>
      </w:r>
      <w:r w:rsidR="00ED3A6B" w:rsidRPr="00ED3A6B">
        <w:rPr>
          <w:rFonts w:ascii="Times New Roman" w:hAnsi="Times New Roman" w:cs="Times New Roman"/>
          <w:sz w:val="24"/>
          <w:szCs w:val="24"/>
        </w:rPr>
        <w:t xml:space="preserve"> fossil calibrat</w:t>
      </w:r>
      <w:r w:rsidR="00B10B6E">
        <w:rPr>
          <w:rFonts w:ascii="Times New Roman" w:hAnsi="Times New Roman" w:cs="Times New Roman"/>
          <w:sz w:val="24"/>
          <w:szCs w:val="24"/>
        </w:rPr>
        <w:t>ed</w:t>
      </w:r>
      <w:r w:rsidR="00304F44">
        <w:rPr>
          <w:rFonts w:ascii="Times New Roman" w:hAnsi="Times New Roman" w:cs="Times New Roman"/>
          <w:sz w:val="24"/>
          <w:szCs w:val="24"/>
        </w:rPr>
        <w:t>,</w:t>
      </w:r>
      <w:r w:rsidR="00D0255F">
        <w:rPr>
          <w:rFonts w:ascii="Times New Roman" w:hAnsi="Times New Roman" w:cs="Times New Roman"/>
          <w:sz w:val="24"/>
          <w:szCs w:val="24"/>
        </w:rPr>
        <w:t xml:space="preserve"> </w:t>
      </w:r>
      <w:r w:rsidR="00B10B6E">
        <w:rPr>
          <w:rFonts w:ascii="Times New Roman" w:hAnsi="Times New Roman" w:cs="Times New Roman"/>
          <w:sz w:val="24"/>
          <w:szCs w:val="24"/>
        </w:rPr>
        <w:t>was</w:t>
      </w:r>
      <w:r w:rsidR="00ED3A6B" w:rsidRPr="00ED3A6B">
        <w:rPr>
          <w:rFonts w:ascii="Times New Roman" w:hAnsi="Times New Roman" w:cs="Times New Roman"/>
          <w:sz w:val="24"/>
          <w:szCs w:val="24"/>
        </w:rPr>
        <w:t xml:space="preserv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4B4F8E8C"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r w:rsidR="00E44640" w:rsidRPr="00031896">
        <w:rPr>
          <w:rFonts w:ascii="Times New Roman" w:hAnsi="Times New Roman" w:cs="Times New Roman"/>
          <w:sz w:val="24"/>
          <w:szCs w:val="24"/>
        </w:rPr>
        <w:t>,</w:t>
      </w:r>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r w:rsidR="0028357A">
        <w:rPr>
          <w:rFonts w:ascii="Times New Roman" w:hAnsi="Times New Roman" w:cs="Times New Roman"/>
          <w:sz w:val="24"/>
          <w:szCs w:val="24"/>
        </w:rPr>
        <w:t>616</w:t>
      </w:r>
      <w:r w:rsidR="00F16960">
        <w:rPr>
          <w:rFonts w:ascii="Times New Roman" w:hAnsi="Times New Roman" w:cs="Times New Roman"/>
          <w:sz w:val="24"/>
          <w:szCs w:val="24"/>
        </w:rPr>
        <w:t xml:space="preserve"> </w:t>
      </w:r>
      <w:r w:rsidR="00C229ED">
        <w:rPr>
          <w:rFonts w:ascii="Times New Roman" w:hAnsi="Times New Roman" w:cs="Times New Roman"/>
          <w:sz w:val="24"/>
          <w:szCs w:val="24"/>
        </w:rPr>
        <w:t xml:space="preserve">informative sites per window (Fig. </w:t>
      </w:r>
      <w:r w:rsidR="00634220">
        <w:rPr>
          <w:rFonts w:ascii="Times New Roman" w:hAnsi="Times New Roman" w:cs="Times New Roman"/>
          <w:sz w:val="24"/>
          <w:szCs w:val="24"/>
        </w:rPr>
        <w:t>S4</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 xml:space="preserve">e </w:t>
      </w:r>
      <w:r w:rsidR="00D22E99">
        <w:rPr>
          <w:rFonts w:ascii="Times New Roman" w:hAnsi="Times New Roman" w:cs="Times New Roman"/>
          <w:sz w:val="24"/>
          <w:szCs w:val="24"/>
        </w:rPr>
        <w:t>inferred</w:t>
      </w:r>
      <w:r w:rsidR="00FF201C" w:rsidRPr="00031896">
        <w:rPr>
          <w:rFonts w:ascii="Times New Roman" w:hAnsi="Times New Roman" w:cs="Times New Roman"/>
          <w:sz w:val="24"/>
          <w:szCs w:val="24"/>
        </w:rPr>
        <w:t xml:space="preserve"> </w:t>
      </w:r>
      <w:r w:rsidR="00F16960">
        <w:rPr>
          <w:rFonts w:ascii="Times New Roman" w:hAnsi="Times New Roman" w:cs="Times New Roman"/>
          <w:sz w:val="24"/>
          <w:szCs w:val="24"/>
        </w:rPr>
        <w:t xml:space="preserve">597 </w:t>
      </w:r>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r w:rsidR="00A1117F" w:rsidRPr="00031896">
        <w:rPr>
          <w:rFonts w:ascii="Times New Roman" w:hAnsi="Times New Roman" w:cs="Times New Roman"/>
          <w:sz w:val="24"/>
          <w:szCs w:val="24"/>
        </w:rPr>
        <w:t xml:space="preserve">to </w:t>
      </w:r>
      <w:r w:rsidR="00DB4B2B">
        <w:rPr>
          <w:rFonts w:ascii="Times New Roman" w:hAnsi="Times New Roman" w:cs="Times New Roman"/>
          <w:sz w:val="24"/>
          <w:szCs w:val="24"/>
        </w:rPr>
        <w:t>218</w:t>
      </w:r>
      <w:r w:rsidR="00A1117F" w:rsidRPr="00031896">
        <w:rPr>
          <w:rFonts w:ascii="Times New Roman" w:hAnsi="Times New Roman" w:cs="Times New Roman"/>
          <w:sz w:val="24"/>
          <w:szCs w:val="24"/>
        </w:rPr>
        <w:t xml:space="preserve"> with an average of </w:t>
      </w:r>
      <w:r w:rsidR="00DB4B2B">
        <w:rPr>
          <w:rFonts w:ascii="Times New Roman" w:hAnsi="Times New Roman" w:cs="Times New Roman"/>
          <w:sz w:val="24"/>
          <w:szCs w:val="24"/>
        </w:rPr>
        <w:t xml:space="preserve">141 </w:t>
      </w:r>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w:t>
      </w:r>
      <w:r w:rsidR="00DB4B2B">
        <w:rPr>
          <w:rFonts w:ascii="Times New Roman" w:hAnsi="Times New Roman" w:cs="Times New Roman"/>
          <w:sz w:val="24"/>
          <w:szCs w:val="24"/>
        </w:rPr>
        <w:t xml:space="preserve"> just</w:t>
      </w:r>
      <w:r w:rsidR="00F529D0">
        <w:rPr>
          <w:rFonts w:ascii="Times New Roman" w:hAnsi="Times New Roman" w:cs="Times New Roman"/>
          <w:sz w:val="24"/>
          <w:szCs w:val="24"/>
        </w:rPr>
        <w:t xml:space="preserve"> </w:t>
      </w:r>
      <w:r w:rsidR="00DB4B2B">
        <w:rPr>
          <w:rFonts w:ascii="Times New Roman" w:hAnsi="Times New Roman" w:cs="Times New Roman"/>
          <w:sz w:val="24"/>
          <w:szCs w:val="24"/>
        </w:rPr>
        <w:t>four</w:t>
      </w:r>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r w:rsidR="00DB4B2B">
        <w:rPr>
          <w:rFonts w:ascii="Times New Roman" w:hAnsi="Times New Roman" w:cs="Times New Roman"/>
          <w:sz w:val="24"/>
          <w:szCs w:val="24"/>
        </w:rPr>
        <w:t xml:space="preserve"> and only nine are present at a frequency above 1%</w:t>
      </w:r>
      <w:r w:rsidR="00CD624D" w:rsidRPr="00031896">
        <w:rPr>
          <w:rFonts w:ascii="Times New Roman" w:hAnsi="Times New Roman" w:cs="Times New Roman"/>
          <w:sz w:val="24"/>
          <w:szCs w:val="24"/>
        </w:rPr>
        <w:t>.</w:t>
      </w:r>
      <w:r w:rsidR="00DB4B2B">
        <w:rPr>
          <w:rFonts w:ascii="Times New Roman" w:hAnsi="Times New Roman" w:cs="Times New Roman"/>
          <w:sz w:val="24"/>
          <w:szCs w:val="24"/>
        </w:rPr>
        <w:t xml:space="preserve"> Among these, the top three topologies only differ in the ordering of the clade containing </w:t>
      </w:r>
      <w:proofErr w:type="spellStart"/>
      <w:r w:rsidR="00DB4B2B" w:rsidRPr="00031896">
        <w:rPr>
          <w:rFonts w:ascii="Times New Roman" w:hAnsi="Times New Roman" w:cs="Times New Roman"/>
          <w:i/>
          <w:iCs/>
          <w:sz w:val="24"/>
          <w:szCs w:val="24"/>
        </w:rPr>
        <w:t>Hylomyscus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alleni</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Mastomys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natalensis</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Praomys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delectorum</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w:t>
      </w:r>
      <w:r w:rsidR="008A4AF9">
        <w:rPr>
          <w:rFonts w:ascii="Times New Roman" w:hAnsi="Times New Roman" w:cs="Times New Roman"/>
          <w:sz w:val="24"/>
          <w:szCs w:val="24"/>
        </w:rPr>
        <w:t xml:space="preserve"> This clade also showed </w:t>
      </w:r>
      <w:commentRangeStart w:id="30"/>
      <w:r w:rsidR="008A4AF9">
        <w:rPr>
          <w:rFonts w:ascii="Times New Roman" w:hAnsi="Times New Roman" w:cs="Times New Roman"/>
          <w:sz w:val="24"/>
          <w:szCs w:val="24"/>
        </w:rPr>
        <w:t xml:space="preserve">the </w:t>
      </w:r>
      <w:r w:rsidR="00DE47D8">
        <w:rPr>
          <w:rFonts w:ascii="Times New Roman" w:hAnsi="Times New Roman" w:cs="Times New Roman"/>
          <w:sz w:val="24"/>
          <w:szCs w:val="24"/>
        </w:rPr>
        <w:t xml:space="preserve">second </w:t>
      </w:r>
      <w:r w:rsidR="008A4AF9">
        <w:rPr>
          <w:rFonts w:ascii="Times New Roman" w:hAnsi="Times New Roman" w:cs="Times New Roman"/>
          <w:sz w:val="24"/>
          <w:szCs w:val="24"/>
        </w:rPr>
        <w:t>lowest</w:t>
      </w:r>
      <w:commentRangeEnd w:id="30"/>
      <w:r w:rsidR="00DE47D8">
        <w:rPr>
          <w:rStyle w:val="CommentReference"/>
        </w:rPr>
        <w:commentReference w:id="30"/>
      </w:r>
      <w:r w:rsidR="008A4AF9">
        <w:rPr>
          <w:rFonts w:ascii="Times New Roman" w:hAnsi="Times New Roman" w:cs="Times New Roman"/>
          <w:sz w:val="24"/>
          <w:szCs w:val="24"/>
        </w:rPr>
        <w:t xml:space="preserve"> concordance in the species tree inferred from UCEs (Fig. 1, node J)</w:t>
      </w:r>
      <w:r w:rsidR="00DB4B2B">
        <w:rPr>
          <w:rFonts w:ascii="Times New Roman" w:hAnsi="Times New Roman" w:cs="Times New Roman"/>
          <w:sz w:val="24"/>
          <w:szCs w:val="24"/>
        </w:rPr>
        <w:t xml:space="preserve"> These three species trees each comprise roughly 14% of all recovered topologies (Fig. 2), though interestingly of the three, it is the least common one that matches</w:t>
      </w:r>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xml:space="preserve">. </w:t>
      </w:r>
      <w:commentRangeStart w:id="31"/>
      <w:r w:rsidR="003C5A3D">
        <w:rPr>
          <w:rFonts w:ascii="Times New Roman" w:hAnsi="Times New Roman" w:cs="Times New Roman"/>
          <w:sz w:val="24"/>
          <w:szCs w:val="24"/>
        </w:rPr>
        <w:t>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r w:rsidR="003F521D" w:rsidRPr="00031896">
        <w:rPr>
          <w:rFonts w:ascii="Times New Roman" w:hAnsi="Times New Roman" w:cs="Times New Roman"/>
          <w:sz w:val="24"/>
          <w:szCs w:val="24"/>
        </w:rPr>
        <w:t>.</w:t>
      </w:r>
      <w:r w:rsidR="00DB4B2B">
        <w:rPr>
          <w:rFonts w:ascii="Times New Roman" w:hAnsi="Times New Roman" w:cs="Times New Roman"/>
          <w:sz w:val="24"/>
          <w:szCs w:val="24"/>
        </w:rPr>
        <w:t>1</w:t>
      </w:r>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commentRangeEnd w:id="31"/>
      <w:r w:rsidR="00DE47D8">
        <w:rPr>
          <w:rStyle w:val="CommentReference"/>
        </w:rPr>
        <w:commentReference w:id="31"/>
      </w:r>
      <w:r w:rsidR="003C5A3D">
        <w:rPr>
          <w:rFonts w:ascii="Times New Roman" w:hAnsi="Times New Roman" w:cs="Times New Roman"/>
          <w:sz w:val="24"/>
          <w:szCs w:val="24"/>
        </w:rPr>
        <w:t>.</w:t>
      </w:r>
    </w:p>
    <w:p w14:paraId="2D47A80D" w14:textId="0D93FA40"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re not randomly distributed across chromosomes. We measured tree distance between adjacent windows</w:t>
      </w:r>
      <w:r w:rsidR="008A4AF9">
        <w:rPr>
          <w:rFonts w:ascii="Times New Roman" w:hAnsi="Times New Roman" w:cs="Times New Roman"/>
          <w:sz w:val="24"/>
          <w:szCs w:val="24"/>
        </w:rPr>
        <w:t xml:space="preserve"> using the weighted Robinson-Foulds metric</w:t>
      </w:r>
      <w:r w:rsidR="002816F7" w:rsidRPr="00031896">
        <w:rPr>
          <w:rFonts w:ascii="Times New Roman" w:hAnsi="Times New Roman" w:cs="Times New Roman"/>
          <w:sz w:val="24"/>
          <w:szCs w:val="24"/>
        </w:rPr>
        <w:t xml:space="preserve">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r w:rsidR="00A53792">
        <w:rPr>
          <w:rFonts w:ascii="Times New Roman" w:hAnsi="Times New Roman" w:cs="Times New Roman"/>
          <w:sz w:val="24"/>
          <w:szCs w:val="24"/>
        </w:rPr>
        <w:t xml:space="preserve">15 </w:t>
      </w:r>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w:t>
      </w:r>
      <w:r w:rsidR="00A53792">
        <w:rPr>
          <w:rFonts w:ascii="Times New Roman" w:hAnsi="Times New Roman" w:cs="Times New Roman"/>
          <w:sz w:val="24"/>
          <w:szCs w:val="24"/>
        </w:rPr>
        <w:t>1</w:t>
      </w:r>
      <w:r w:rsidR="002B0D1C" w:rsidRPr="00031896">
        <w:rPr>
          <w:rFonts w:ascii="Times New Roman" w:hAnsi="Times New Roman" w:cs="Times New Roman"/>
          <w:sz w:val="24"/>
          <w:szCs w:val="24"/>
        </w:rPr>
        <w:t xml:space="preserve">7 to </w:t>
      </w:r>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r w:rsidR="002B0D1C" w:rsidRPr="00031896">
        <w:rPr>
          <w:rFonts w:ascii="Times New Roman" w:hAnsi="Times New Roman" w:cs="Times New Roman"/>
          <w:sz w:val="24"/>
          <w:szCs w:val="24"/>
        </w:rPr>
        <w:t>.</w:t>
      </w:r>
      <w:r w:rsidR="00200A45">
        <w:rPr>
          <w:rFonts w:ascii="Times New Roman" w:hAnsi="Times New Roman" w:cs="Times New Roman"/>
          <w:sz w:val="24"/>
          <w:szCs w:val="24"/>
        </w:rPr>
        <w:t xml:space="preserve">29 </w:t>
      </w:r>
      <w:r w:rsidR="002B0D1C" w:rsidRPr="00031896">
        <w:rPr>
          <w:rFonts w:ascii="Times New Roman" w:hAnsi="Times New Roman" w:cs="Times New Roman"/>
          <w:sz w:val="24"/>
          <w:szCs w:val="24"/>
        </w:rPr>
        <w:t>Mb on the chromosome</w:t>
      </w:r>
      <w:r w:rsidR="00200A45">
        <w:rPr>
          <w:rFonts w:ascii="Times New Roman" w:hAnsi="Times New Roman" w:cs="Times New Roman"/>
          <w:sz w:val="24"/>
          <w:szCs w:val="24"/>
        </w:rPr>
        <w:t xml:space="preserve"> 2</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w:t>
      </w:r>
      <w:r w:rsidR="002C0946">
        <w:rPr>
          <w:rFonts w:ascii="Times New Roman" w:hAnsi="Times New Roman" w:cs="Times New Roman"/>
          <w:sz w:val="24"/>
          <w:szCs w:val="24"/>
        </w:rPr>
        <w:t>S5</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r w:rsidR="00200A45">
        <w:rPr>
          <w:rFonts w:ascii="Times New Roman" w:hAnsi="Times New Roman" w:cs="Times New Roman"/>
          <w:sz w:val="24"/>
          <w:szCs w:val="24"/>
        </w:rPr>
        <w:t xml:space="preserve"> 2,</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7</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9</w:t>
      </w:r>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r w:rsidR="00A53792">
        <w:rPr>
          <w:rFonts w:ascii="Times New Roman" w:hAnsi="Times New Roman" w:cs="Times New Roman"/>
          <w:sz w:val="24"/>
          <w:szCs w:val="24"/>
        </w:rPr>
        <w:t>2.1</w:t>
      </w:r>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0BFF2AFC"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To assess how large structural variation, such as inversions and translocations, may influence our inferences of phylogenetic relatedness along the genome, we aligned the reference genomes of mouse and rat</w:t>
      </w:r>
      <w:commentRangeStart w:id="32"/>
      <w:commentRangeStart w:id="33"/>
      <w:r>
        <w:rPr>
          <w:rFonts w:ascii="Times New Roman" w:hAnsi="Times New Roman" w:cs="Times New Roman"/>
          <w:sz w:val="24"/>
          <w:szCs w:val="24"/>
        </w:rPr>
        <w:t>.</w:t>
      </w:r>
      <w:commentRangeEnd w:id="32"/>
      <w:r w:rsidR="00ED58BF">
        <w:rPr>
          <w:rStyle w:val="CommentReference"/>
        </w:rPr>
        <w:commentReference w:id="32"/>
      </w:r>
      <w:commentRangeEnd w:id="33"/>
      <w:r w:rsidR="003F7F8C">
        <w:rPr>
          <w:rStyle w:val="CommentReference"/>
        </w:rPr>
        <w:commentReference w:id="33"/>
      </w:r>
      <w:r>
        <w:rPr>
          <w:rFonts w:ascii="Times New Roman" w:hAnsi="Times New Roman" w:cs="Times New Roman"/>
          <w:sz w:val="24"/>
          <w:szCs w:val="24"/>
        </w:rPr>
        <w:t xml:space="preserve">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w:t>
      </w:r>
      <w:r w:rsidR="002C0946">
        <w:rPr>
          <w:rFonts w:ascii="Times New Roman" w:hAnsi="Times New Roman" w:cs="Times New Roman"/>
          <w:sz w:val="24"/>
          <w:szCs w:val="24"/>
        </w:rPr>
        <w:t>S6</w:t>
      </w:r>
      <w:r>
        <w:rPr>
          <w:rFonts w:ascii="Times New Roman" w:hAnsi="Times New Roman" w:cs="Times New Roman"/>
          <w:sz w:val="24"/>
          <w:szCs w:val="24"/>
        </w:rPr>
        <w:t xml:space="preserve">). We also observe large-scale inversions on chromosome 16. </w:t>
      </w:r>
      <w:commentRangeStart w:id="34"/>
      <w:commentRangeStart w:id="35"/>
      <w:commentRangeEnd w:id="34"/>
      <w:r w:rsidR="00ED58BF">
        <w:rPr>
          <w:rStyle w:val="CommentReference"/>
        </w:rPr>
        <w:commentReference w:id="34"/>
      </w:r>
      <w:commentRangeEnd w:id="35"/>
      <w:r w:rsidR="003F7F8C">
        <w:rPr>
          <w:rStyle w:val="CommentReference"/>
        </w:rPr>
        <w:commentReference w:id="35"/>
      </w:r>
      <w:r w:rsidR="00A709D0">
        <w:rPr>
          <w:rFonts w:ascii="Times New Roman" w:hAnsi="Times New Roman" w:cs="Times New Roman"/>
          <w:sz w:val="24"/>
          <w:szCs w:val="24"/>
        </w:rPr>
        <w:t>We 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w:t>
      </w:r>
      <w:r w:rsidR="002C0946">
        <w:rPr>
          <w:rFonts w:ascii="Times New Roman" w:hAnsi="Times New Roman" w:cs="Times New Roman"/>
          <w:sz w:val="24"/>
          <w:szCs w:val="24"/>
        </w:rPr>
        <w:t>S7</w:t>
      </w:r>
      <w:r w:rsidR="009A1E00">
        <w:rPr>
          <w:rFonts w:ascii="Times New Roman" w:hAnsi="Times New Roman" w:cs="Times New Roman"/>
          <w:sz w:val="24"/>
          <w:szCs w:val="24"/>
        </w:rPr>
        <w:t>)</w:t>
      </w:r>
      <w:r w:rsidR="00A709D0">
        <w:rPr>
          <w:rFonts w:ascii="Times New Roman" w:hAnsi="Times New Roman" w:cs="Times New Roman"/>
          <w:sz w:val="24"/>
          <w:szCs w:val="24"/>
        </w:rPr>
        <w:t xml:space="preserve">. This has two major consequences for our results: 1) this </w:t>
      </w:r>
      <w:r w:rsidR="00A709D0">
        <w:rPr>
          <w:rFonts w:ascii="Times New Roman" w:hAnsi="Times New Roman" w:cs="Times New Roman"/>
          <w:sz w:val="24"/>
          <w:szCs w:val="24"/>
        </w:rPr>
        <w:lastRenderedPageBreak/>
        <w:t xml:space="preserve">prevented us from transposing the coordinate system from mouse to rat with enough resolution to use genetic maps from rat and 2) </w:t>
      </w:r>
      <w:r w:rsidR="00F7417A">
        <w:rPr>
          <w:rFonts w:ascii="Times New Roman" w:hAnsi="Times New Roman" w:cs="Times New Roman"/>
          <w:sz w:val="24"/>
          <w:szCs w:val="24"/>
        </w:rPr>
        <w:t xml:space="preserve">this </w:t>
      </w:r>
      <w:r w:rsidR="00A709D0">
        <w:rPr>
          <w:rFonts w:ascii="Times New Roman" w:hAnsi="Times New Roman" w:cs="Times New Roman"/>
          <w:sz w:val="24"/>
          <w:szCs w:val="24"/>
        </w:rPr>
        <w:t xml:space="preserve">means that most other structural variation in our sample is likely small insertions of transposable elements (SINES which are about </w:t>
      </w:r>
      <w:r w:rsidR="00C75391">
        <w:rPr>
          <w:rFonts w:ascii="Times New Roman" w:hAnsi="Times New Roman" w:cs="Times New Roman"/>
          <w:sz w:val="24"/>
          <w:szCs w:val="24"/>
        </w:rPr>
        <w:t>150-</w:t>
      </w:r>
      <w:commentRangeStart w:id="36"/>
      <w:r w:rsidR="00A709D0">
        <w:rPr>
          <w:rFonts w:ascii="Times New Roman" w:hAnsi="Times New Roman" w:cs="Times New Roman"/>
          <w:sz w:val="24"/>
          <w:szCs w:val="24"/>
        </w:rPr>
        <w:t>500 bp in length and LINES which are about 4</w:t>
      </w:r>
      <w:r w:rsidR="00C75391">
        <w:rPr>
          <w:rFonts w:ascii="Times New Roman" w:hAnsi="Times New Roman" w:cs="Times New Roman"/>
          <w:sz w:val="24"/>
          <w:szCs w:val="24"/>
        </w:rPr>
        <w:t>-7kb</w:t>
      </w:r>
      <w:r w:rsidR="00A709D0">
        <w:rPr>
          <w:rFonts w:ascii="Times New Roman" w:hAnsi="Times New Roman" w:cs="Times New Roman"/>
          <w:sz w:val="24"/>
          <w:szCs w:val="24"/>
        </w:rPr>
        <w:t xml:space="preserve"> in length</w:t>
      </w:r>
      <w:commentRangeEnd w:id="36"/>
      <w:r w:rsidR="00A709D0">
        <w:rPr>
          <w:rStyle w:val="CommentReference"/>
        </w:rPr>
        <w:commentReference w:id="36"/>
      </w:r>
      <w:r w:rsidR="00C75391">
        <w:rPr>
          <w:rFonts w:ascii="Times New Roman" w:hAnsi="Times New Roman" w:cs="Times New Roman"/>
          <w:sz w:val="24"/>
          <w:szCs w:val="24"/>
        </w:rPr>
        <w:t xml:space="preserve"> </w:t>
      </w:r>
      <w:r w:rsidR="00C75391">
        <w:rPr>
          <w:rFonts w:ascii="Times New Roman" w:hAnsi="Times New Roman" w:cs="Times New Roman"/>
          <w:sz w:val="24"/>
          <w:szCs w:val="24"/>
        </w:rPr>
        <w:fldChar w:fldCharType="begin"/>
      </w:r>
      <w:r w:rsidR="00C75391">
        <w:rPr>
          <w:rFonts w:ascii="Times New Roman" w:hAnsi="Times New Roman" w:cs="Times New Roman"/>
          <w:sz w:val="24"/>
          <w:szCs w:val="24"/>
        </w:rPr>
        <w:instrText xml:space="preserve"> ADDIN EN.CITE &lt;EndNote&gt;&lt;Cite&gt;&lt;Author&gt;Platt&lt;/Author&gt;&lt;Year&gt;2018&lt;/Year&gt;&lt;RecNum&gt;224&lt;/RecNum&gt;&lt;DisplayText&gt;(Platt et al. 2018)&lt;/DisplayText&gt;&lt;record&gt;&lt;rec-number&gt;224&lt;/rec-number&gt;&lt;foreign-keys&gt;&lt;key app="EN" db-id="vdwt9psdezv5tlee9vn5swzfzafw0azp5adx" timestamp="1692899575"&gt;224&lt;/key&gt;&lt;/foreign-keys&gt;&lt;ref-type name="Journal Article"&gt;17&lt;/ref-type&gt;&lt;contributors&gt;&lt;authors&gt;&lt;author&gt;Platt, R. N., 2nd&lt;/author&gt;&lt;author&gt;Vandewege, M. W.&lt;/author&gt;&lt;author&gt;Ray, D. A.&lt;/author&gt;&lt;/authors&gt;&lt;/contributors&gt;&lt;auth-address&gt;Department of Biological Sciences, Texas Tech University, Lubbock, TX, USA. neal.platt@gmail.com.&amp;#xD;Department of Biological Sciences, Texas Tech University, Lubbock, TX, USA.&lt;/auth-address&gt;&lt;titles&gt;&lt;title&gt;Mammalian transposable elements and their impacts on genome evolution&lt;/title&gt;&lt;secondary-title&gt;Chromosome Res&lt;/secondary-title&gt;&lt;/titles&gt;&lt;periodical&gt;&lt;full-title&gt;Chromosome Res&lt;/full-title&gt;&lt;/periodical&gt;&lt;pages&gt;25-43&lt;/pages&gt;&lt;volume&gt;26&lt;/volume&gt;&lt;number&gt;1-2&lt;/number&gt;&lt;edition&gt;2018/02/03&lt;/edition&gt;&lt;keywords&gt;&lt;keyword&gt;Animals&lt;/keyword&gt;&lt;keyword&gt;DNA Transposable Elements/*genetics&lt;/keyword&gt;&lt;keyword&gt;*Evolution, Molecular&lt;/keyword&gt;&lt;keyword&gt;Genome/*genetics&lt;/keyword&gt;&lt;keyword&gt;Humans&lt;/keyword&gt;&lt;keyword&gt;Mammals/*genetics&lt;/keyword&gt;&lt;keyword&gt;Retroelements&lt;/keyword&gt;&lt;keyword&gt;Adaptation&lt;/keyword&gt;&lt;keyword&gt;Disease&lt;/keyword&gt;&lt;keyword&gt;Exaptation&lt;/keyword&gt;&lt;keyword&gt;Horizontal transfer&lt;/keyword&gt;&lt;keyword&gt;Mobile elements&lt;/keyword&gt;&lt;keyword&gt;Retrotransposons&lt;/keyword&gt;&lt;keyword&gt;TE defense&lt;/keyword&gt;&lt;keyword&gt;Transposons&lt;/keyword&gt;&lt;/keywords&gt;&lt;dates&gt;&lt;year&gt;2018&lt;/year&gt;&lt;pub-dates&gt;&lt;date&gt;Mar&lt;/date&gt;&lt;/pub-dates&gt;&lt;/dates&gt;&lt;isbn&gt;1573-6849 (Electronic)&amp;#xD;0967-3849 (Print)&amp;#xD;0967-3849 (Linking)&lt;/isbn&gt;&lt;accession-num&gt;29392473&lt;/accession-num&gt;&lt;urls&gt;&lt;related-urls&gt;&lt;url&gt;https://www.ncbi.nlm.nih.gov/pubmed/29392473&lt;/url&gt;&lt;/related-urls&gt;&lt;/urls&gt;&lt;custom2&gt;PMC5857283&lt;/custom2&gt;&lt;electronic-resource-num&gt;10.1007/s10577-017-9570-z&lt;/electronic-resource-num&gt;&lt;/record&gt;&lt;/Cite&gt;&lt;/EndNote&gt;</w:instrText>
      </w:r>
      <w:r w:rsidR="00C75391">
        <w:rPr>
          <w:rFonts w:ascii="Times New Roman" w:hAnsi="Times New Roman" w:cs="Times New Roman"/>
          <w:sz w:val="24"/>
          <w:szCs w:val="24"/>
        </w:rPr>
        <w:fldChar w:fldCharType="separate"/>
      </w:r>
      <w:r w:rsidR="00C75391">
        <w:rPr>
          <w:rFonts w:ascii="Times New Roman" w:hAnsi="Times New Roman" w:cs="Times New Roman"/>
          <w:noProof/>
          <w:sz w:val="24"/>
          <w:szCs w:val="24"/>
        </w:rPr>
        <w:t>(Platt et al. 2018)</w:t>
      </w:r>
      <w:r w:rsidR="00C75391">
        <w:rPr>
          <w:rFonts w:ascii="Times New Roman" w:hAnsi="Times New Roman" w:cs="Times New Roman"/>
          <w:sz w:val="24"/>
          <w:szCs w:val="24"/>
        </w:rPr>
        <w:fldChar w:fldCharType="end"/>
      </w:r>
      <w:r w:rsidR="00A709D0">
        <w:rPr>
          <w:rFonts w:ascii="Times New Roman" w:hAnsi="Times New Roman" w:cs="Times New Roman"/>
          <w:sz w:val="24"/>
          <w:szCs w:val="24"/>
        </w:rPr>
        <w:t xml:space="preserve">) that should have a negligible effect on our discordance </w:t>
      </w:r>
      <w:commentRangeStart w:id="37"/>
      <w:commentRangeStart w:id="38"/>
      <w:r w:rsidR="00A709D0">
        <w:rPr>
          <w:rFonts w:ascii="Times New Roman" w:hAnsi="Times New Roman" w:cs="Times New Roman"/>
          <w:sz w:val="24"/>
          <w:szCs w:val="24"/>
        </w:rPr>
        <w:t>analyses</w:t>
      </w:r>
      <w:commentRangeEnd w:id="37"/>
      <w:r w:rsidR="00ED58BF">
        <w:rPr>
          <w:rStyle w:val="CommentReference"/>
        </w:rPr>
        <w:commentReference w:id="37"/>
      </w:r>
      <w:commentRangeEnd w:id="38"/>
      <w:r w:rsidR="003F7F8C">
        <w:rPr>
          <w:rStyle w:val="CommentReference"/>
        </w:rPr>
        <w:commentReference w:id="38"/>
      </w:r>
      <w:ins w:id="39" w:author="Thomas, Gregg" w:date="2023-08-17T11:48:00Z">
        <w:r w:rsidR="003F7F8C">
          <w:rPr>
            <w:rFonts w:ascii="Times New Roman" w:hAnsi="Times New Roman" w:cs="Times New Roman"/>
            <w:sz w:val="24"/>
            <w:szCs w:val="24"/>
          </w:rPr>
          <w:t xml:space="preserve"> since our window size is much larger and we excluded windows </w:t>
        </w:r>
      </w:ins>
      <w:ins w:id="40" w:author="Thomas, Gregg" w:date="2023-08-17T11:49:00Z">
        <w:r w:rsidR="003F7F8C">
          <w:rPr>
            <w:rFonts w:ascii="Times New Roman" w:hAnsi="Times New Roman" w:cs="Times New Roman"/>
            <w:sz w:val="24"/>
            <w:szCs w:val="24"/>
          </w:rPr>
          <w:t>that were made up of mostly repeats</w:t>
        </w:r>
      </w:ins>
      <w:r w:rsidR="00A709D0">
        <w:rPr>
          <w:rFonts w:ascii="Times New Roman" w:hAnsi="Times New Roman" w:cs="Times New Roman"/>
          <w:sz w:val="24"/>
          <w:szCs w:val="24"/>
        </w:rPr>
        <w:t>.</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3D4DD130"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w:t>
      </w:r>
      <w:r w:rsidR="00626A30">
        <w:rPr>
          <w:rFonts w:ascii="Times New Roman" w:hAnsi="Times New Roman" w:cs="Times New Roman"/>
          <w:sz w:val="24"/>
          <w:szCs w:val="24"/>
        </w:rPr>
        <w:t>S8</w:t>
      </w:r>
      <w:r w:rsidR="006A7AC9">
        <w:rPr>
          <w:rFonts w:ascii="Times New Roman" w:hAnsi="Times New Roman" w:cs="Times New Roman"/>
          <w:sz w:val="24"/>
          <w:szCs w:val="24"/>
        </w:rPr>
        <w:t>)</w:t>
      </w:r>
      <w:r w:rsidRPr="00031896">
        <w:rPr>
          <w:rFonts w:ascii="Times New Roman" w:hAnsi="Times New Roman" w:cs="Times New Roman"/>
          <w:sz w:val="24"/>
          <w:szCs w:val="24"/>
        </w:rPr>
        <w:t xml:space="preserve">, we measured </w:t>
      </w:r>
      <w:proofErr w:type="gramStart"/>
      <w:r w:rsidRPr="00031896">
        <w:rPr>
          <w:rFonts w:ascii="Times New Roman" w:hAnsi="Times New Roman" w:cs="Times New Roman"/>
          <w:sz w:val="24"/>
          <w:szCs w:val="24"/>
        </w:rPr>
        <w:t>tree</w:t>
      </w:r>
      <w:proofErr w:type="gramEnd"/>
      <w:r w:rsidRPr="00031896">
        <w:rPr>
          <w:rFonts w:ascii="Times New Roman" w:hAnsi="Times New Roman" w:cs="Times New Roman"/>
          <w:sz w:val="24"/>
          <w:szCs w:val="24"/>
        </w:rPr>
        <w:t xml:space="preserv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commentRangeStart w:id="41"/>
      <w:commentRangeStart w:id="42"/>
      <w:r w:rsidR="00761992">
        <w:rPr>
          <w:rFonts w:ascii="Times New Roman" w:hAnsi="Times New Roman" w:cs="Times New Roman"/>
          <w:sz w:val="24"/>
          <w:szCs w:val="24"/>
        </w:rPr>
        <w:t>Surprisingly</w:t>
      </w:r>
      <w:commentRangeEnd w:id="41"/>
      <w:r w:rsidR="00ED58BF">
        <w:rPr>
          <w:rStyle w:val="CommentReference"/>
        </w:rPr>
        <w:commentReference w:id="41"/>
      </w:r>
      <w:commentRangeEnd w:id="42"/>
      <w:r w:rsidR="003F7F8C">
        <w:rPr>
          <w:rStyle w:val="CommentReference"/>
        </w:rPr>
        <w:commentReference w:id="42"/>
      </w:r>
      <w:r w:rsidR="00761992">
        <w:rPr>
          <w:rFonts w:ascii="Times New Roman" w:hAnsi="Times New Roman" w:cs="Times New Roman"/>
          <w:sz w:val="24"/>
          <w:szCs w:val="24"/>
        </w:rPr>
        <w:t>,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 compared to windows that are not centered on hotspots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0.019;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xml:space="preserve">. 5A) and they are also significantly </w:t>
      </w:r>
      <w:r w:rsidR="00AE5408">
        <w:rPr>
          <w:rFonts w:ascii="Times New Roman" w:hAnsi="Times New Roman" w:cs="Times New Roman"/>
          <w:sz w:val="24"/>
          <w:szCs w:val="24"/>
        </w:rPr>
        <w:t>more</w:t>
      </w:r>
      <w:r w:rsidR="00200A45">
        <w:rPr>
          <w:rFonts w:ascii="Times New Roman" w:hAnsi="Times New Roman" w:cs="Times New Roman"/>
          <w:sz w:val="24"/>
          <w:szCs w:val="24"/>
        </w:rPr>
        <w:t xml:space="preserve"> phylogenetically similar over short distances </w:t>
      </w:r>
      <w:r w:rsidR="006017A7">
        <w:rPr>
          <w:rFonts w:ascii="Times New Roman" w:hAnsi="Times New Roman" w:cs="Times New Roman"/>
          <w:sz w:val="24"/>
          <w:szCs w:val="24"/>
        </w:rPr>
        <w:t>(</w:t>
      </w:r>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0.015 </w:t>
      </w:r>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 This indicates that regions around hotspots retain a higher degree of phylogenetic similarity than other regions of the genome.</w:t>
      </w:r>
    </w:p>
    <w:p w14:paraId="2A06A6CB" w14:textId="016D46CE"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r w:rsidR="00200A45">
        <w:rPr>
          <w:rFonts w:ascii="Times New Roman" w:hAnsi="Times New Roman" w:cs="Times New Roman"/>
          <w:sz w:val="24"/>
          <w:szCs w:val="24"/>
        </w:rPr>
        <w:t xml:space="preserve">We find that the phylogenetic similarity around protein coding genes is </w:t>
      </w:r>
      <w:proofErr w:type="gramStart"/>
      <w:r w:rsidR="00200A45">
        <w:rPr>
          <w:rFonts w:ascii="Times New Roman" w:hAnsi="Times New Roman" w:cs="Times New Roman"/>
          <w:sz w:val="24"/>
          <w:szCs w:val="24"/>
        </w:rPr>
        <w:t>similar to</w:t>
      </w:r>
      <w:proofErr w:type="gramEnd"/>
      <w:r w:rsidR="00200A45">
        <w:rPr>
          <w:rFonts w:ascii="Times New Roman" w:hAnsi="Times New Roman" w:cs="Times New Roman"/>
          <w:sz w:val="24"/>
          <w:szCs w:val="24"/>
        </w:rPr>
        <w:t xml:space="preserve"> that of windows without any genomic features (Fig. 5B</w:t>
      </w:r>
      <w:r w:rsidR="00265EE4">
        <w:rPr>
          <w:rFonts w:ascii="Times New Roman" w:hAnsi="Times New Roman" w:cs="Times New Roman"/>
          <w:sz w:val="24"/>
          <w:szCs w:val="24"/>
        </w:rPr>
        <w:t>)</w:t>
      </w:r>
      <w:r w:rsidR="00200A45">
        <w:rPr>
          <w:rFonts w:ascii="Times New Roman" w:hAnsi="Times New Roman" w:cs="Times New Roman"/>
          <w:sz w:val="24"/>
          <w:szCs w:val="24"/>
        </w:rPr>
        <w:t>, but that this similarity 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r w:rsidR="00265EE4">
        <w:rPr>
          <w:rFonts w:ascii="Times New Roman" w:hAnsi="Times New Roman" w:cs="Times New Roman"/>
          <w:sz w:val="24"/>
          <w:szCs w:val="24"/>
        </w:rPr>
        <w:t>6.38e-8</w:t>
      </w:r>
      <w:r w:rsidR="00200A45">
        <w:rPr>
          <w:rFonts w:ascii="Times New Roman" w:hAnsi="Times New Roman" w:cs="Times New Roman"/>
          <w:sz w:val="24"/>
          <w:szCs w:val="24"/>
        </w:rPr>
        <w:t>; Fig. 5A)</w:t>
      </w:r>
      <w:r w:rsidR="00265EE4">
        <w:rPr>
          <w:rFonts w:ascii="Times New Roman" w:hAnsi="Times New Roman" w:cs="Times New Roman"/>
          <w:sz w:val="24"/>
          <w:szCs w:val="24"/>
        </w:rPr>
        <w:t xml:space="preserve">. </w:t>
      </w:r>
      <w:commentRangeStart w:id="43"/>
      <w:commentRangeStart w:id="44"/>
      <w:commentRangeEnd w:id="43"/>
      <w:r w:rsidR="00ED58BF">
        <w:rPr>
          <w:rStyle w:val="CommentReference"/>
        </w:rPr>
        <w:commentReference w:id="43"/>
      </w:r>
      <w:commentRangeEnd w:id="44"/>
      <w:r w:rsidR="003F7F8C">
        <w:rPr>
          <w:rStyle w:val="CommentReference"/>
        </w:rPr>
        <w:commentReference w:id="44"/>
      </w:r>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r w:rsidR="00265EE4">
        <w:rPr>
          <w:rFonts w:ascii="Times New Roman" w:hAnsi="Times New Roman" w:cs="Times New Roman"/>
          <w:sz w:val="24"/>
          <w:szCs w:val="24"/>
        </w:rPr>
        <w:t>42e</w:t>
      </w:r>
      <w:r w:rsidR="00BF3D2B">
        <w:rPr>
          <w:rFonts w:ascii="Times New Roman" w:hAnsi="Times New Roman" w:cs="Times New Roman"/>
          <w:sz w:val="24"/>
          <w:szCs w:val="24"/>
        </w:rPr>
        <w:t>-</w:t>
      </w:r>
      <w:r w:rsidR="00265EE4">
        <w:rPr>
          <w:rFonts w:ascii="Times New Roman" w:hAnsi="Times New Roman" w:cs="Times New Roman"/>
          <w:sz w:val="24"/>
          <w:szCs w:val="24"/>
        </w:rPr>
        <w:t>12</w:t>
      </w:r>
      <w:r w:rsidR="00BF3D2B">
        <w:rPr>
          <w:rFonts w:ascii="Times New Roman" w:hAnsi="Times New Roman" w:cs="Times New Roman"/>
          <w:sz w:val="24"/>
          <w:szCs w:val="24"/>
        </w:rPr>
        <w:t>)</w:t>
      </w:r>
      <w:r w:rsidR="006017A7">
        <w:rPr>
          <w:rFonts w:ascii="Times New Roman" w:hAnsi="Times New Roman" w:cs="Times New Roman"/>
          <w:sz w:val="24"/>
          <w:szCs w:val="24"/>
        </w:rPr>
        <w:t>, 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r w:rsidR="00265EE4">
        <w:rPr>
          <w:rFonts w:ascii="Times New Roman" w:hAnsi="Times New Roman" w:cs="Times New Roman"/>
          <w:sz w:val="24"/>
          <w:szCs w:val="24"/>
        </w:rPr>
        <w:t>65e</w:t>
      </w:r>
      <w:r w:rsidR="00BF3D2B">
        <w:rPr>
          <w:rFonts w:ascii="Times New Roman" w:hAnsi="Times New Roman" w:cs="Times New Roman"/>
          <w:sz w:val="24"/>
          <w:szCs w:val="24"/>
        </w:rPr>
        <w:t>-14)</w:t>
      </w:r>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1.56e-6)</w:t>
      </w:r>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r w:rsidR="00265EE4">
        <w:rPr>
          <w:rFonts w:ascii="Times New Roman" w:hAnsi="Times New Roman" w:cs="Times New Roman"/>
          <w:sz w:val="24"/>
          <w:szCs w:val="24"/>
        </w:rPr>
        <w:t>5</w:t>
      </w:r>
      <w:r w:rsidR="00BF3D2B">
        <w:rPr>
          <w:rFonts w:ascii="Times New Roman" w:hAnsi="Times New Roman" w:cs="Times New Roman"/>
          <w:sz w:val="24"/>
          <w:szCs w:val="24"/>
        </w:rPr>
        <w:t>.</w:t>
      </w:r>
      <w:r w:rsidR="00265EE4">
        <w:rPr>
          <w:rFonts w:ascii="Times New Roman" w:hAnsi="Times New Roman" w:cs="Times New Roman"/>
          <w:sz w:val="24"/>
          <w:szCs w:val="24"/>
        </w:rPr>
        <w:t>0</w:t>
      </w:r>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w:t>
      </w:r>
      <w:r w:rsidR="008A4AF9">
        <w:rPr>
          <w:rFonts w:ascii="Times New Roman" w:hAnsi="Times New Roman" w:cs="Times New Roman"/>
          <w:sz w:val="24"/>
          <w:szCs w:val="24"/>
        </w:rPr>
        <w:t xml:space="preserve"> as these features</w:t>
      </w:r>
      <w:r w:rsidR="00455BDD">
        <w:rPr>
          <w:rFonts w:ascii="Times New Roman" w:hAnsi="Times New Roman" w:cs="Times New Roman"/>
          <w:sz w:val="24"/>
          <w:szCs w:val="24"/>
        </w:rPr>
        <w:t xml:space="preserve"> with</w:t>
      </w:r>
      <w:r w:rsidR="008A4AF9">
        <w:rPr>
          <w:rFonts w:ascii="Times New Roman" w:hAnsi="Times New Roman" w:cs="Times New Roman"/>
          <w:sz w:val="24"/>
          <w:szCs w:val="24"/>
        </w:rPr>
        <w:t xml:space="preserve"> increasing</w:t>
      </w:r>
      <w:r w:rsidR="00455BDD">
        <w:rPr>
          <w:rFonts w:ascii="Times New Roman" w:hAnsi="Times New Roman" w:cs="Times New Roman"/>
          <w:sz w:val="24"/>
          <w:szCs w:val="24"/>
        </w:rPr>
        <w:t xml:space="preserve"> genomic distance</w:t>
      </w:r>
      <w:r w:rsidR="00265EE4">
        <w:rPr>
          <w:rFonts w:ascii="Times New Roman" w:hAnsi="Times New Roman" w:cs="Times New Roman"/>
          <w:sz w:val="24"/>
          <w:szCs w:val="24"/>
        </w:rPr>
        <w:t xml:space="preserve"> (Fig. 5A)</w:t>
      </w:r>
      <w:r w:rsidR="00455BDD">
        <w:rPr>
          <w:rFonts w:ascii="Times New Roman" w:hAnsi="Times New Roman" w:cs="Times New Roman"/>
          <w:sz w:val="24"/>
          <w:szCs w:val="24"/>
        </w:rPr>
        <w:t>. In other words, regions around recombination hotspots have unexpectedly high phylogenetic similarity farther away from the hotspot while regions immediately surrounding UCE’s have unexpectedly high phylogenetic similarity</w:t>
      </w:r>
      <w:r w:rsidR="008A4AF9">
        <w:rPr>
          <w:rFonts w:ascii="Times New Roman" w:hAnsi="Times New Roman" w:cs="Times New Roman"/>
          <w:sz w:val="24"/>
          <w:szCs w:val="24"/>
        </w:rPr>
        <w:t xml:space="preserve"> both in the immediately adjacent regions and</w:t>
      </w:r>
      <w:r w:rsidR="00455BDD">
        <w:rPr>
          <w:rFonts w:ascii="Times New Roman" w:hAnsi="Times New Roman" w:cs="Times New Roman"/>
          <w:sz w:val="24"/>
          <w:szCs w:val="24"/>
        </w:rPr>
        <w:t xml:space="preserve"> over long distances. We also find that the 10kb windows centered on most features differ in how similar they are to the species tree as inferred from coding genes</w:t>
      </w:r>
      <w:r w:rsidR="00265EE4">
        <w:rPr>
          <w:rFonts w:ascii="Times New Roman" w:hAnsi="Times New Roman" w:cs="Times New Roman"/>
          <w:sz w:val="24"/>
          <w:szCs w:val="24"/>
        </w:rPr>
        <w:t xml:space="preserve"> or UCEs alone</w:t>
      </w:r>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r w:rsidR="00265EE4">
        <w:rPr>
          <w:rFonts w:ascii="Times New Roman" w:hAnsi="Times New Roman" w:cs="Times New Roman"/>
          <w:sz w:val="24"/>
          <w:szCs w:val="24"/>
        </w:rPr>
        <w:t>recombination hotspots</w:t>
      </w:r>
      <w:r w:rsidR="009D5626">
        <w:rPr>
          <w:rFonts w:ascii="Times New Roman" w:hAnsi="Times New Roman" w:cs="Times New Roman"/>
          <w:sz w:val="24"/>
          <w:szCs w:val="24"/>
        </w:rPr>
        <w:t xml:space="preserve"> are more </w:t>
      </w:r>
      <w:proofErr w:type="gramStart"/>
      <w:r w:rsidR="00455BDD">
        <w:rPr>
          <w:rFonts w:ascii="Times New Roman" w:hAnsi="Times New Roman" w:cs="Times New Roman"/>
          <w:sz w:val="24"/>
          <w:szCs w:val="24"/>
        </w:rPr>
        <w:t>similar to</w:t>
      </w:r>
      <w:proofErr w:type="gramEnd"/>
      <w:r w:rsidR="00455BDD">
        <w:rPr>
          <w:rFonts w:ascii="Times New Roman" w:hAnsi="Times New Roman" w:cs="Times New Roman"/>
          <w:sz w:val="24"/>
          <w:szCs w:val="24"/>
        </w:rPr>
        <w:t xml:space="preserve"> the species tree on average than windows that contain no features, </w:t>
      </w:r>
      <w:r w:rsidR="00455BDD">
        <w:rPr>
          <w:rFonts w:ascii="Times New Roman" w:hAnsi="Times New Roman" w:cs="Times New Roman"/>
          <w:sz w:val="24"/>
          <w:szCs w:val="24"/>
        </w:rPr>
        <w:lastRenderedPageBreak/>
        <w:t xml:space="preserve">while UCEs are more similar to the species tree than when compared to any other feature (Fig. 5C). </w:t>
      </w:r>
      <w:r w:rsidR="00401342">
        <w:rPr>
          <w:rFonts w:ascii="Times New Roman" w:hAnsi="Times New Roman" w:cs="Times New Roman"/>
          <w:sz w:val="24"/>
          <w:szCs w:val="24"/>
        </w:rPr>
        <w:t xml:space="preserve">We also note that 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recombination hotspots</w:t>
      </w:r>
      <w:r w:rsidR="006758AC">
        <w:rPr>
          <w:rFonts w:ascii="Times New Roman" w:hAnsi="Times New Roman" w:cs="Times New Roman"/>
          <w:sz w:val="24"/>
          <w:szCs w:val="24"/>
        </w:rPr>
        <w:t>, and genes, whether positively selected for or not, are equally similar to the species tree inferred from them</w:t>
      </w:r>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07C2DF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r w:rsidR="005C7E8D">
        <w:rPr>
          <w:rFonts w:ascii="Times New Roman" w:hAnsi="Times New Roman" w:cs="Times New Roman"/>
          <w:sz w:val="24"/>
          <w:szCs w:val="24"/>
        </w:rPr>
        <w:t xml:space="preserve">22,261 </w:t>
      </w:r>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r w:rsidR="005C7E8D">
        <w:rPr>
          <w:rFonts w:ascii="Times New Roman" w:hAnsi="Times New Roman" w:cs="Times New Roman"/>
          <w:sz w:val="24"/>
          <w:szCs w:val="24"/>
        </w:rPr>
        <w:t>37.02</w:t>
      </w:r>
      <w:r w:rsidRPr="00031896">
        <w:rPr>
          <w:rFonts w:ascii="Times New Roman" w:hAnsi="Times New Roman" w:cs="Times New Roman"/>
          <w:sz w:val="24"/>
          <w:szCs w:val="24"/>
        </w:rPr>
        <w:t xml:space="preserve"> kb, or roughly </w:t>
      </w:r>
      <w:r w:rsidR="0062606C">
        <w:rPr>
          <w:rFonts w:ascii="Times New Roman" w:hAnsi="Times New Roman" w:cs="Times New Roman"/>
          <w:sz w:val="24"/>
          <w:szCs w:val="24"/>
        </w:rPr>
        <w:t>4</w:t>
      </w:r>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At this distance, tree similarity </w:t>
      </w:r>
      <w:r w:rsidR="00120CAA">
        <w:rPr>
          <w:rFonts w:ascii="Times New Roman" w:hAnsi="Times New Roman" w:cs="Times New Roman"/>
          <w:sz w:val="24"/>
          <w:szCs w:val="24"/>
        </w:rPr>
        <w:t>is predicted to</w:t>
      </w:r>
      <w:r w:rsidR="00120CAA" w:rsidRPr="00031896">
        <w:rPr>
          <w:rFonts w:ascii="Times New Roman" w:hAnsi="Times New Roman" w:cs="Times New Roman"/>
          <w:sz w:val="24"/>
          <w:szCs w:val="24"/>
        </w:rPr>
        <w:t xml:space="preserve"> </w:t>
      </w:r>
      <w:r w:rsidR="00023CCC" w:rsidRPr="00031896">
        <w:rPr>
          <w:rFonts w:ascii="Times New Roman" w:hAnsi="Times New Roman" w:cs="Times New Roman"/>
          <w:sz w:val="24"/>
          <w:szCs w:val="24"/>
        </w:rPr>
        <w:t>diminish</w:t>
      </w:r>
      <w:r w:rsidR="00120CAA">
        <w:rPr>
          <w:rFonts w:ascii="Times New Roman" w:hAnsi="Times New Roman" w:cs="Times New Roman"/>
          <w:sz w:val="24"/>
          <w:szCs w:val="24"/>
        </w:rPr>
        <w:t xml:space="preserve"> </w:t>
      </w:r>
      <w:r w:rsidR="001A4A67">
        <w:rPr>
          <w:rFonts w:ascii="Times New Roman" w:hAnsi="Times New Roman" w:cs="Times New Roman"/>
          <w:sz w:val="24"/>
          <w:szCs w:val="24"/>
        </w:rPr>
        <w:t xml:space="preserve">considerably </w:t>
      </w:r>
      <w:r w:rsidR="00120CAA">
        <w:rPr>
          <w:rFonts w:ascii="Times New Roman" w:hAnsi="Times New Roman" w:cs="Times New Roman"/>
          <w:sz w:val="24"/>
          <w:szCs w:val="24"/>
        </w:rPr>
        <w:t>(</w:t>
      </w:r>
      <w:r w:rsidR="00120CAA" w:rsidRPr="008F6E86">
        <w:rPr>
          <w:rFonts w:ascii="Times New Roman" w:hAnsi="Times New Roman" w:cs="Times New Roman"/>
          <w:i/>
          <w:iCs/>
          <w:sz w:val="24"/>
          <w:szCs w:val="24"/>
        </w:rPr>
        <w:t>e.g.</w:t>
      </w:r>
      <w:r w:rsidR="00120CAA">
        <w:rPr>
          <w:rFonts w:ascii="Times New Roman" w:hAnsi="Times New Roman" w:cs="Times New Roman"/>
          <w:sz w:val="24"/>
          <w:szCs w:val="24"/>
        </w:rPr>
        <w:t>,</w:t>
      </w:r>
      <w:r w:rsidR="00023CCC" w:rsidRPr="00031896">
        <w:rPr>
          <w:rFonts w:ascii="Times New Roman" w:hAnsi="Times New Roman" w:cs="Times New Roman"/>
          <w:sz w:val="24"/>
          <w:szCs w:val="24"/>
        </w:rPr>
        <w:t xml:space="preserve"> by 0.</w:t>
      </w:r>
      <w:r w:rsidR="00AA718F">
        <w:rPr>
          <w:rFonts w:ascii="Times New Roman" w:hAnsi="Times New Roman" w:cs="Times New Roman"/>
          <w:sz w:val="24"/>
          <w:szCs w:val="24"/>
        </w:rPr>
        <w:t>10</w:t>
      </w:r>
      <w:r w:rsidR="00023CCC" w:rsidRPr="00031896">
        <w:rPr>
          <w:rFonts w:ascii="Times New Roman" w:hAnsi="Times New Roman" w:cs="Times New Roman"/>
          <w:sz w:val="24"/>
          <w:szCs w:val="24"/>
        </w:rPr>
        <w:t xml:space="preserve"> </w:t>
      </w:r>
      <w:proofErr w:type="spellStart"/>
      <w:r w:rsidR="00023CCC" w:rsidRPr="00031896">
        <w:rPr>
          <w:rFonts w:ascii="Times New Roman" w:hAnsi="Times New Roman" w:cs="Times New Roman"/>
          <w:sz w:val="24"/>
          <w:szCs w:val="24"/>
        </w:rPr>
        <w:t>wRF</w:t>
      </w:r>
      <w:proofErr w:type="spellEnd"/>
      <w:r w:rsidR="00023CCC" w:rsidRPr="00031896">
        <w:rPr>
          <w:rFonts w:ascii="Times New Roman" w:hAnsi="Times New Roman" w:cs="Times New Roman"/>
          <w:sz w:val="24"/>
          <w:szCs w:val="24"/>
        </w:rPr>
        <w:t xml:space="preserve"> units)</w:t>
      </w:r>
      <w:r w:rsidR="00AF2A6F" w:rsidRPr="00031896">
        <w:rPr>
          <w:rFonts w:ascii="Times New Roman" w:hAnsi="Times New Roman" w:cs="Times New Roman"/>
          <w:sz w:val="24"/>
          <w:szCs w:val="24"/>
        </w:rPr>
        <w:t xml:space="preserve">, meaning </w:t>
      </w:r>
      <w:r w:rsidR="00120CAA">
        <w:rPr>
          <w:rFonts w:ascii="Times New Roman" w:hAnsi="Times New Roman" w:cs="Times New Roman"/>
          <w:sz w:val="24"/>
          <w:szCs w:val="24"/>
        </w:rPr>
        <w:t>that the phylogenetic history of individual genes may often contain phylogenetic discordance</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(Mendes and Hahn 2016)</w:t>
      </w:r>
      <w:r w:rsidR="00E900C6">
        <w:rPr>
          <w:rFonts w:ascii="Times New Roman" w:hAnsi="Times New Roman" w:cs="Times New Roman"/>
          <w:sz w:val="24"/>
          <w:szCs w:val="24"/>
        </w:rPr>
        <w:fldChar w:fldCharType="end"/>
      </w:r>
      <w:r w:rsidR="00120CAA">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r w:rsidR="00A944B8">
        <w:rPr>
          <w:rFonts w:ascii="Times New Roman" w:hAnsi="Times New Roman" w:cs="Times New Roman"/>
          <w:sz w:val="24"/>
          <w:szCs w:val="24"/>
        </w:rPr>
        <w:t>67,566</w:t>
      </w:r>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r w:rsidR="00A944B8">
        <w:rPr>
          <w:rFonts w:ascii="Times New Roman" w:hAnsi="Times New Roman" w:cs="Times New Roman"/>
          <w:sz w:val="24"/>
          <w:szCs w:val="24"/>
        </w:rPr>
        <w:t>11</w:t>
      </w:r>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1E023B5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w:t>
      </w:r>
      <w:commentRangeStart w:id="45"/>
      <w:commentRangeStart w:id="46"/>
      <w:r w:rsidR="00C760E7">
        <w:rPr>
          <w:rFonts w:ascii="Times New Roman" w:hAnsi="Times New Roman" w:cs="Times New Roman"/>
          <w:sz w:val="24"/>
          <w:szCs w:val="24"/>
        </w:rPr>
        <w:t xml:space="preserve">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w:t>
      </w:r>
      <w:commentRangeEnd w:id="45"/>
      <w:r w:rsidR="00ED58BF">
        <w:rPr>
          <w:rStyle w:val="CommentReference"/>
        </w:rPr>
        <w:commentReference w:id="45"/>
      </w:r>
      <w:commentRangeEnd w:id="46"/>
      <w:r w:rsidR="003F7F8C">
        <w:rPr>
          <w:rStyle w:val="CommentReference"/>
        </w:rPr>
        <w:commentReference w:id="46"/>
      </w:r>
      <w:r w:rsidR="00F55350">
        <w:rPr>
          <w:rFonts w:ascii="Times New Roman" w:hAnsi="Times New Roman" w:cs="Times New Roman"/>
          <w:sz w:val="24"/>
          <w:szCs w:val="24"/>
        </w:rPr>
        <w:t>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r w:rsidR="00C83D28">
        <w:rPr>
          <w:rFonts w:ascii="Times New Roman" w:hAnsi="Times New Roman" w:cs="Times New Roman"/>
          <w:sz w:val="24"/>
          <w:szCs w:val="24"/>
        </w:rPr>
        <w:t>28</w:t>
      </w:r>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when using</w:t>
      </w:r>
      <w:r w:rsidR="00DE58C1">
        <w:rPr>
          <w:rFonts w:ascii="Times New Roman" w:hAnsi="Times New Roman" w:cs="Times New Roman"/>
          <w:sz w:val="24"/>
          <w:szCs w:val="24"/>
        </w:rPr>
        <w:t xml:space="preserve"> the concatenated species tree (</w:t>
      </w:r>
      <w:commentRangeStart w:id="47"/>
      <w:commentRangeStart w:id="48"/>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false negatives</w:t>
      </w:r>
      <w:commentRangeEnd w:id="47"/>
      <w:r w:rsidR="00ED58BF">
        <w:rPr>
          <w:rStyle w:val="CommentReference"/>
        </w:rPr>
        <w:commentReference w:id="47"/>
      </w:r>
      <w:commentRangeEnd w:id="48"/>
      <w:r w:rsidR="00562FAD">
        <w:rPr>
          <w:rStyle w:val="CommentReference"/>
        </w:rPr>
        <w:commentReference w:id="48"/>
      </w:r>
      <w:r w:rsidR="00DE58C1">
        <w:rPr>
          <w:rFonts w:ascii="Times New Roman" w:hAnsi="Times New Roman" w:cs="Times New Roman"/>
          <w:sz w:val="24"/>
          <w:szCs w:val="24"/>
        </w:rPr>
        <w:t xml:space="preserve">).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r w:rsidR="00EF7F54">
        <w:rPr>
          <w:rFonts w:ascii="Times New Roman" w:hAnsi="Times New Roman" w:cs="Times New Roman"/>
          <w:sz w:val="24"/>
          <w:szCs w:val="24"/>
        </w:rPr>
        <w:t>where, among showing signals of positive selection in one of the two scenarios, 76</w:t>
      </w:r>
      <w:r w:rsidR="007670A8">
        <w:rPr>
          <w:rFonts w:ascii="Times New Roman" w:hAnsi="Times New Roman" w:cs="Times New Roman"/>
          <w:sz w:val="24"/>
          <w:szCs w:val="24"/>
        </w:rPr>
        <w:t xml:space="preserve">% </w:t>
      </w:r>
      <w:r w:rsidR="00EF7F54">
        <w:rPr>
          <w:rFonts w:ascii="Times New Roman" w:hAnsi="Times New Roman" w:cs="Times New Roman"/>
          <w:sz w:val="24"/>
          <w:szCs w:val="24"/>
        </w:rPr>
        <w:t xml:space="preserve">do so </w:t>
      </w:r>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w:t>
      </w:r>
      <w:commentRangeStart w:id="49"/>
      <w:commentRangeStart w:id="50"/>
      <w:r w:rsidR="00604409">
        <w:rPr>
          <w:rFonts w:ascii="Times New Roman" w:hAnsi="Times New Roman" w:cs="Times New Roman"/>
          <w:sz w:val="24"/>
          <w:szCs w:val="24"/>
        </w:rPr>
        <w:t xml:space="preserve">species tree </w:t>
      </w:r>
      <w:commentRangeEnd w:id="49"/>
      <w:r w:rsidR="00ED58BF">
        <w:rPr>
          <w:rStyle w:val="CommentReference"/>
        </w:rPr>
        <w:commentReference w:id="49"/>
      </w:r>
      <w:commentRangeEnd w:id="50"/>
      <w:r w:rsidR="003F7F8C">
        <w:rPr>
          <w:rStyle w:val="CommentReference"/>
        </w:rPr>
        <w:commentReference w:id="50"/>
      </w:r>
      <w:r w:rsidR="00604409">
        <w:rPr>
          <w:rFonts w:ascii="Times New Roman" w:hAnsi="Times New Roman" w:cs="Times New Roman"/>
          <w:sz w:val="24"/>
          <w:szCs w:val="24"/>
        </w:rPr>
        <w:t>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69A0FCFD"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However, phylogenetic histories can vary extensively across regions of a genome</w:t>
      </w:r>
      <w:r w:rsidR="00086687">
        <w:rPr>
          <w:rFonts w:ascii="Times New Roman" w:hAnsi="Times New Roman" w:cs="Times New Roman"/>
          <w:sz w:val="24"/>
          <w:szCs w:val="24"/>
        </w:rPr>
        <w:t>,</w:t>
      </w:r>
      <w:r w:rsidR="00554C8E">
        <w:rPr>
          <w:rFonts w:ascii="Times New Roman" w:hAnsi="Times New Roman" w:cs="Times New Roman"/>
          <w:sz w:val="24"/>
          <w:szCs w:val="24"/>
        </w:rPr>
        <w:t xml:space="preserve"> and evolutionary relationships between species may not </w:t>
      </w:r>
      <w:r w:rsidR="00554C8E">
        <w:rPr>
          <w:rFonts w:ascii="Times New Roman" w:hAnsi="Times New Roman" w:cs="Times New Roman"/>
          <w:sz w:val="24"/>
          <w:szCs w:val="24"/>
        </w:rPr>
        <w:lastRenderedPageBreak/>
        <w:t xml:space="preserve">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a major model organism in biological and 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w:t>
      </w:r>
      <w:r w:rsidR="00FC0113">
        <w:rPr>
          <w:rFonts w:ascii="Times New Roman" w:hAnsi="Times New Roman" w:cs="Times New Roman"/>
          <w:sz w:val="24"/>
          <w:szCs w:val="24"/>
        </w:rPr>
        <w:t xml:space="preserve">this </w:t>
      </w:r>
      <w:r w:rsidR="00D1794F">
        <w:rPr>
          <w:rFonts w:ascii="Times New Roman" w:hAnsi="Times New Roman" w:cs="Times New Roman"/>
          <w:sz w:val="24"/>
          <w:szCs w:val="24"/>
        </w:rPr>
        <w:t>important model system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recombination and natural selection shape phylogenetic histories, and evaluate how assuming a single evolutionary history can compromise the study of molecular evolution</w:t>
      </w:r>
      <w:commentRangeStart w:id="51"/>
      <w:commentRangeStart w:id="52"/>
      <w:r w:rsidR="00F75BB4">
        <w:rPr>
          <w:rFonts w:ascii="Times New Roman" w:hAnsi="Times New Roman" w:cs="Times New Roman"/>
          <w:sz w:val="24"/>
          <w:szCs w:val="24"/>
        </w:rPr>
        <w:t xml:space="preserve">. </w:t>
      </w:r>
      <w:commentRangeEnd w:id="51"/>
      <w:r w:rsidR="00ED58BF">
        <w:rPr>
          <w:rStyle w:val="CommentReference"/>
        </w:rPr>
        <w:commentReference w:id="51"/>
      </w:r>
      <w:commentRangeEnd w:id="52"/>
      <w:r w:rsidR="00F24868">
        <w:rPr>
          <w:rStyle w:val="CommentReference"/>
        </w:rPr>
        <w:commentReference w:id="52"/>
      </w:r>
      <w:ins w:id="53" w:author="Thomas, Gregg" w:date="2023-08-17T12:51:00Z">
        <w:r w:rsidR="006B3732">
          <w:rPr>
            <w:rFonts w:ascii="Times New Roman" w:hAnsi="Times New Roman" w:cs="Times New Roman"/>
            <w:sz w:val="24"/>
            <w:szCs w:val="24"/>
          </w:rPr>
          <w:t xml:space="preserve"> Beyond studying the patterns of discordance, this work highlights the importance of a nuanced molecular evolution analys</w:t>
        </w:r>
      </w:ins>
      <w:ins w:id="54" w:author="Thomas, Gregg" w:date="2023-08-17T12:52:00Z">
        <w:r w:rsidR="006B3732">
          <w:rPr>
            <w:rFonts w:ascii="Times New Roman" w:hAnsi="Times New Roman" w:cs="Times New Roman"/>
            <w:sz w:val="24"/>
            <w:szCs w:val="24"/>
          </w:rPr>
          <w:t>is in a biomedical model system.</w:t>
        </w:r>
      </w:ins>
    </w:p>
    <w:p w14:paraId="4C18FDB4" w14:textId="61200C18" w:rsidR="00F95E55" w:rsidRDefault="00F95E55" w:rsidP="005D3A4E">
      <w:pPr>
        <w:spacing w:after="0"/>
        <w:jc w:val="both"/>
        <w:rPr>
          <w:rFonts w:ascii="Times New Roman" w:hAnsi="Times New Roman" w:cs="Times New Roman"/>
          <w:sz w:val="24"/>
          <w:szCs w:val="24"/>
        </w:rPr>
      </w:pPr>
    </w:p>
    <w:p w14:paraId="680E4AF5" w14:textId="5914E2DA" w:rsidR="00534E01" w:rsidRPr="00534E01" w:rsidRDefault="00F95E55" w:rsidP="00562FAD">
      <w:pPr>
        <w:pStyle w:val="Heading2"/>
      </w:pPr>
      <w:r w:rsidRPr="00534E01">
        <w:t>Phylogenomic</w:t>
      </w:r>
      <w:r w:rsidR="00C16894">
        <w:t xml:space="preserve"> relationships</w:t>
      </w:r>
      <w:r w:rsidRPr="00534E01">
        <w:t xml:space="preserve"> of murine</w:t>
      </w:r>
      <w:r w:rsidR="00C16894">
        <w:t xml:space="preserve"> rodent</w:t>
      </w:r>
      <w:r w:rsidRPr="00534E01">
        <w:t xml:space="preserve"> </w:t>
      </w:r>
      <w:r w:rsidR="00C16894">
        <w:t>lineages</w:t>
      </w:r>
      <w:r w:rsidR="008715FA">
        <w:t xml:space="preserve"> from conserved genomic region</w:t>
      </w:r>
      <w:r w:rsidR="00113028">
        <w:t>s</w:t>
      </w:r>
    </w:p>
    <w:p w14:paraId="15B887F6" w14:textId="2F272685"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phylogenetic discordance</w:t>
      </w:r>
      <w:commentRangeStart w:id="55"/>
      <w:commentRangeStart w:id="56"/>
      <w:commentRangeStart w:id="57"/>
      <w:commentRangeStart w:id="58"/>
      <w:r w:rsidRPr="00B17D7F">
        <w:rPr>
          <w:rFonts w:ascii="Times New Roman" w:hAnsi="Times New Roman" w:cs="Times New Roman"/>
          <w:sz w:val="24"/>
          <w:szCs w:val="24"/>
        </w:rPr>
        <w:t xml:space="preserve"> </w:t>
      </w:r>
      <w:commentRangeEnd w:id="55"/>
      <w:r w:rsidR="00D1794F">
        <w:rPr>
          <w:rStyle w:val="CommentReference"/>
        </w:rPr>
        <w:commentReference w:id="55"/>
      </w:r>
      <w:commentRangeEnd w:id="56"/>
      <w:r w:rsidR="001B1ADC">
        <w:rPr>
          <w:rStyle w:val="CommentReference"/>
        </w:rPr>
        <w:commentReference w:id="56"/>
      </w:r>
      <w:commentRangeEnd w:id="57"/>
      <w:r w:rsidR="00ED58BF">
        <w:rPr>
          <w:rStyle w:val="CommentReference"/>
        </w:rPr>
        <w:commentReference w:id="57"/>
      </w:r>
      <w:commentRangeEnd w:id="58"/>
      <w:r w:rsidR="00562FAD">
        <w:rPr>
          <w:rStyle w:val="CommentReference"/>
        </w:rPr>
        <w:commentReference w:id="58"/>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r w:rsidR="0065149C">
        <w:rPr>
          <w:rFonts w:ascii="Times New Roman" w:hAnsi="Times New Roman" w:cs="Times New Roman"/>
          <w:sz w:val="24"/>
          <w:szCs w:val="24"/>
        </w:rPr>
        <w:t>, including between mitochondrial and nuclear genes,</w:t>
      </w:r>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but the number of </w:t>
      </w:r>
      <w:commentRangeStart w:id="59"/>
      <w:commentRangeStart w:id="60"/>
      <w:r w:rsidRPr="00B17D7F">
        <w:rPr>
          <w:rFonts w:ascii="Times New Roman" w:hAnsi="Times New Roman" w:cs="Times New Roman"/>
          <w:sz w:val="24"/>
          <w:szCs w:val="24"/>
        </w:rPr>
        <w:t xml:space="preserve">loci used for phylogenetic inference remained </w:t>
      </w:r>
      <w:r w:rsidR="0065149C">
        <w:rPr>
          <w:rFonts w:ascii="Times New Roman" w:hAnsi="Times New Roman" w:cs="Times New Roman"/>
          <w:sz w:val="24"/>
          <w:szCs w:val="24"/>
        </w:rPr>
        <w:t xml:space="preserve">limited to six </w:t>
      </w:r>
      <w:r w:rsidR="004F3805">
        <w:rPr>
          <w:rFonts w:ascii="Times New Roman" w:hAnsi="Times New Roman" w:cs="Times New Roman"/>
          <w:sz w:val="24"/>
          <w:szCs w:val="24"/>
        </w:rPr>
        <w:t>loci or fewer</w:t>
      </w:r>
      <w:r w:rsidRPr="00B17D7F">
        <w:rPr>
          <w:rFonts w:ascii="Times New Roman" w:hAnsi="Times New Roman" w:cs="Times New Roman"/>
          <w:sz w:val="24"/>
          <w:szCs w:val="24"/>
        </w:rPr>
        <w:t>.</w:t>
      </w:r>
      <w:commentRangeEnd w:id="59"/>
      <w:r w:rsidR="0065149C">
        <w:rPr>
          <w:rFonts w:ascii="Times New Roman" w:hAnsi="Times New Roman" w:cs="Times New Roman"/>
          <w:sz w:val="24"/>
          <w:szCs w:val="24"/>
        </w:rPr>
        <w:t xml:space="preserve"> Recent work with a focus on </w:t>
      </w:r>
      <w:proofErr w:type="spellStart"/>
      <w:r w:rsidR="0065149C">
        <w:rPr>
          <w:rFonts w:ascii="Times New Roman" w:hAnsi="Times New Roman" w:cs="Times New Roman"/>
          <w:sz w:val="24"/>
          <w:szCs w:val="24"/>
        </w:rPr>
        <w:t>Hydromyini</w:t>
      </w:r>
      <w:proofErr w:type="spellEnd"/>
      <w:r w:rsidR="0065149C">
        <w:rPr>
          <w:rFonts w:ascii="Times New Roman" w:hAnsi="Times New Roman" w:cs="Times New Roman"/>
          <w:sz w:val="24"/>
          <w:szCs w:val="24"/>
        </w:rPr>
        <w:t xml:space="preserve"> made use of 1,245</w:t>
      </w:r>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&lt;EndNote&gt;&lt;Cite&gt;&lt;Author&gt;Roycroft&lt;/Author&gt;&lt;Year&gt;2020&lt;/Year&gt;&lt;RecNum&gt;221&lt;/RecNum&gt;&lt;DisplayText&gt;(Roycroft et al. 2020)&lt;/DisplayText&gt;&lt;record&gt;&lt;rec-number&gt;221&lt;/rec-number&gt;&lt;foreign-keys&gt;&lt;key app="EN" db-id="vdwt9psdezv5tlee9vn5swzfzafw0azp5adx" timestamp="1692888628"&gt;221&lt;/key&gt;&lt;/foreign-keys&gt;&lt;ref-type name="Journal Article"&gt;17&lt;/ref-type&gt;&lt;contributors&gt;&lt;authors&gt;&lt;author&gt;Roycroft, E. J.&lt;/author&gt;&lt;author&gt;Moussalli, A.&lt;/author&gt;&lt;author&gt;Rowe, K. C.&lt;/author&gt;&lt;/authors&gt;&lt;/contributors&gt;&lt;auth-address&gt;School of BioSciences, The University of Melbourne, Parkville, VIC 3010, Australia.&amp;#xD;Department of Science, Museums Victoria, GPO Box 666, Melbourne, VIC 3001, Australia.&lt;/auth-address&gt;&lt;titles&gt;&lt;title&gt;Phylogenomics Uncovers Confidence and Conflict in the Rapid Radiation of Australo-Papuan Rodents&lt;/title&gt;&lt;secondary-title&gt;Syst Biol&lt;/secondary-title&gt;&lt;/titles&gt;&lt;periodical&gt;&lt;full-title&gt;Syst Biol&lt;/full-title&gt;&lt;/periodical&gt;&lt;pages&gt;431-444&lt;/pages&gt;&lt;volume&gt;69&lt;/volume&gt;&lt;number&gt;3&lt;/number&gt;&lt;edition&gt;2019/06/22&lt;/edition&gt;&lt;keywords&gt;&lt;keyword&gt;Algorithms&lt;/keyword&gt;&lt;keyword&gt;Animals&lt;/keyword&gt;&lt;keyword&gt;Australia&lt;/keyword&gt;&lt;keyword&gt;*Genomics&lt;/keyword&gt;&lt;keyword&gt;Papua New Guinea&lt;/keyword&gt;&lt;keyword&gt;*Phylogeny&lt;/keyword&gt;&lt;keyword&gt;Rodentia/*classification/*genetics&lt;/keyword&gt;&lt;keyword&gt;Bootstrap&lt;/keyword&gt;&lt;keyword&gt;Murinae&lt;/keyword&gt;&lt;keyword&gt;branch support&lt;/keyword&gt;&lt;keyword&gt;coalescence&lt;/keyword&gt;&lt;keyword&gt;concatenation&lt;/keyword&gt;&lt;keyword&gt;exon capture&lt;/keyword&gt;&lt;keyword&gt;incomplete lineage sorting&lt;/keyword&gt;&lt;keyword&gt;species tree&lt;/keyword&gt;&lt;/keywords&gt;&lt;dates&gt;&lt;year&gt;2020&lt;/year&gt;&lt;pub-dates&gt;&lt;date&gt;May 1&lt;/date&gt;&lt;/pub-dates&gt;&lt;/dates&gt;&lt;isbn&gt;1076-836X (Electronic)&amp;#xD;1063-5157 (Linking)&lt;/isbn&gt;&lt;accession-num&gt;31225616&lt;/accession-num&gt;&lt;urls&gt;&lt;related-urls&gt;&lt;url&gt;https://www.ncbi.nlm.nih.gov/pubmed/31225616&lt;/url&gt;&lt;/related-urls&gt;&lt;/urls&gt;&lt;electronic-resource-num&gt;10.1093/sysbio/syz044&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2020)</w:t>
      </w:r>
      <w:r w:rsidR="004F3805">
        <w:rPr>
          <w:rFonts w:ascii="Times New Roman" w:hAnsi="Times New Roman" w:cs="Times New Roman"/>
          <w:sz w:val="24"/>
          <w:szCs w:val="24"/>
        </w:rPr>
        <w:fldChar w:fldCharType="end"/>
      </w:r>
      <w:r w:rsidR="0065149C">
        <w:rPr>
          <w:rFonts w:ascii="Times New Roman" w:hAnsi="Times New Roman" w:cs="Times New Roman"/>
          <w:sz w:val="24"/>
          <w:szCs w:val="24"/>
        </w:rPr>
        <w:t xml:space="preserve"> and 1,360</w:t>
      </w:r>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2021)</w:t>
      </w:r>
      <w:r w:rsidR="004F3805">
        <w:rPr>
          <w:rFonts w:ascii="Times New Roman" w:hAnsi="Times New Roman" w:cs="Times New Roman"/>
          <w:sz w:val="24"/>
          <w:szCs w:val="24"/>
        </w:rPr>
        <w:fldChar w:fldCharType="end"/>
      </w:r>
      <w:r w:rsidR="0065149C">
        <w:rPr>
          <w:rFonts w:ascii="Times New Roman" w:hAnsi="Times New Roman" w:cs="Times New Roman"/>
          <w:sz w:val="24"/>
          <w:szCs w:val="24"/>
        </w:rPr>
        <w:t xml:space="preserve"> exons for phylogenetic reconstruction.</w:t>
      </w:r>
      <w:r w:rsidR="00ED58BF">
        <w:rPr>
          <w:rStyle w:val="CommentReference"/>
        </w:rPr>
        <w:commentReference w:id="59"/>
      </w:r>
      <w:commentRangeEnd w:id="60"/>
      <w:r w:rsidR="00562FAD">
        <w:rPr>
          <w:rStyle w:val="CommentReference"/>
        </w:rPr>
        <w:commentReference w:id="60"/>
      </w:r>
      <w:r>
        <w:rPr>
          <w:rFonts w:ascii="Times New Roman" w:hAnsi="Times New Roman" w:cs="Times New Roman"/>
          <w:sz w:val="24"/>
          <w:szCs w:val="24"/>
        </w:rPr>
        <w:t xml:space="preserve"> </w:t>
      </w:r>
    </w:p>
    <w:p w14:paraId="20159C81" w14:textId="2DCEA8CC"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 xml:space="preserve">We reconstructed a species tree of murine rodents based </w:t>
      </w:r>
      <w:r w:rsidR="007556EF">
        <w:rPr>
          <w:rFonts w:ascii="Times New Roman" w:hAnsi="Times New Roman" w:cs="Times New Roman"/>
          <w:sz w:val="24"/>
          <w:szCs w:val="24"/>
        </w:rPr>
        <w:t>2,632</w:t>
      </w:r>
      <w:r w:rsidR="009F2E46">
        <w:rPr>
          <w:rFonts w:ascii="Times New Roman" w:hAnsi="Times New Roman" w:cs="Times New Roman"/>
          <w:sz w:val="24"/>
          <w:szCs w:val="24"/>
        </w:rPr>
        <w:t xml:space="preserve"> UCEs from 18 species</w:t>
      </w:r>
      <w:r w:rsidR="0065149C">
        <w:rPr>
          <w:rFonts w:ascii="Times New Roman" w:hAnsi="Times New Roman" w:cs="Times New Roman"/>
          <w:sz w:val="24"/>
          <w:szCs w:val="24"/>
        </w:rPr>
        <w:t xml:space="preserve"> across the radiation</w:t>
      </w:r>
      <w:r w:rsidR="009F2E46">
        <w:rPr>
          <w:rFonts w:ascii="Times New Roman" w:hAnsi="Times New Roman" w:cs="Times New Roman"/>
          <w:sz w:val="24"/>
          <w:szCs w:val="24"/>
        </w:rPr>
        <w:t>.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w:t>
      </w:r>
      <w:r w:rsidR="004F3805">
        <w:rPr>
          <w:rFonts w:ascii="Times New Roman" w:hAnsi="Times New Roman" w:cs="Times New Roman"/>
          <w:sz w:val="24"/>
          <w:szCs w:val="24"/>
        </w:rPr>
        <w:t xml:space="preserve"> is topologically consistent with those inferred in previous studies </w: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 Steppan and Schenk 2017; Aghova et al. 2018)</w:t>
      </w:r>
      <w:r w:rsidR="004F3805">
        <w:rPr>
          <w:rFonts w:ascii="Times New Roman" w:hAnsi="Times New Roman" w:cs="Times New Roman"/>
          <w:sz w:val="24"/>
          <w:szCs w:val="24"/>
        </w:rPr>
        <w:fldChar w:fldCharType="end"/>
      </w:r>
      <w:r w:rsidR="009F2E46">
        <w:rPr>
          <w:rFonts w:ascii="Times New Roman" w:hAnsi="Times New Roman" w:cs="Times New Roman"/>
          <w:i/>
          <w:iCs/>
          <w:sz w:val="24"/>
          <w:szCs w:val="24"/>
        </w:rPr>
        <w:t>.</w:t>
      </w:r>
      <w:r w:rsidR="004F3805">
        <w:rPr>
          <w:rFonts w:ascii="Times New Roman" w:hAnsi="Times New Roman" w:cs="Times New Roman"/>
          <w:i/>
          <w:iCs/>
          <w:sz w:val="24"/>
          <w:szCs w:val="24"/>
        </w:rPr>
        <w:t xml:space="preserve"> </w:t>
      </w:r>
      <w:r w:rsidR="004F3805">
        <w:rPr>
          <w:rFonts w:ascii="Times New Roman" w:hAnsi="Times New Roman" w:cs="Times New Roman"/>
          <w:sz w:val="24"/>
          <w:szCs w:val="24"/>
        </w:rPr>
        <w:t xml:space="preserve">Branch support as estimated by </w:t>
      </w:r>
      <w:proofErr w:type="spellStart"/>
      <w:r w:rsidR="004F3805">
        <w:rPr>
          <w:rFonts w:ascii="Times New Roman" w:hAnsi="Times New Roman" w:cs="Times New Roman"/>
          <w:sz w:val="24"/>
          <w:szCs w:val="24"/>
        </w:rPr>
        <w:t>UFBoot</w:t>
      </w:r>
      <w:proofErr w:type="spellEnd"/>
      <w:r w:rsidR="004F3805">
        <w:rPr>
          <w:rFonts w:ascii="Times New Roman" w:hAnsi="Times New Roman" w:cs="Times New Roman"/>
          <w:sz w:val="24"/>
          <w:szCs w:val="24"/>
        </w:rPr>
        <w:t xml:space="preserve"> and SH-</w:t>
      </w:r>
      <w:proofErr w:type="spellStart"/>
      <w:r w:rsidR="004F3805">
        <w:rPr>
          <w:rFonts w:ascii="Times New Roman" w:hAnsi="Times New Roman" w:cs="Times New Roman"/>
          <w:sz w:val="24"/>
          <w:szCs w:val="24"/>
        </w:rPr>
        <w:t>aLRT</w:t>
      </w:r>
      <w:proofErr w:type="spellEnd"/>
      <w:r w:rsidR="004F3805">
        <w:rPr>
          <w:rFonts w:ascii="Times New Roman" w:hAnsi="Times New Roman" w:cs="Times New Roman"/>
          <w:sz w:val="24"/>
          <w:szCs w:val="24"/>
        </w:rPr>
        <w:t xml:space="preserve"> was uniformly high, and gene trees unambiguously support the tribal classification of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w:t>
      </w:r>
      <w:r w:rsidR="004F3805">
        <w:rPr>
          <w:rFonts w:ascii="Times New Roman" w:hAnsi="Times New Roman" w:cs="Times New Roman"/>
          <w:sz w:val="24"/>
          <w:szCs w:val="24"/>
        </w:rPr>
        <w:fldChar w:fldCharType="end"/>
      </w:r>
      <w:r w:rsidR="004F3805">
        <w:rPr>
          <w:rFonts w:ascii="Times New Roman" w:hAnsi="Times New Roman" w:cs="Times New Roman"/>
          <w:sz w:val="24"/>
          <w:szCs w:val="24"/>
        </w:rPr>
        <w:t>. However, four shorter branches show substantial gene tree discordance (Fig. 1, branches D, E, H, and J), with two recovered clades (E and J) being supported by less than half of all gene trees.</w:t>
      </w:r>
      <w:r w:rsidR="009F2E46">
        <w:rPr>
          <w:rFonts w:ascii="Times New Roman" w:hAnsi="Times New Roman" w:cs="Times New Roman"/>
          <w:i/>
          <w:iCs/>
          <w:sz w:val="24"/>
          <w:szCs w:val="24"/>
        </w:rPr>
        <w:t xml:space="preserve"> </w:t>
      </w:r>
      <w:commentRangeStart w:id="61"/>
      <w:r w:rsidR="009F2E46" w:rsidRPr="00237D7D">
        <w:rPr>
          <w:rFonts w:ascii="Times New Roman" w:hAnsi="Times New Roman" w:cs="Times New Roman"/>
          <w:sz w:val="24"/>
          <w:szCs w:val="24"/>
        </w:rPr>
        <w:t xml:space="preserve">Where phylogenetic reconstructions have </w:t>
      </w:r>
      <w:r w:rsidR="00086687">
        <w:rPr>
          <w:rFonts w:ascii="Times New Roman" w:hAnsi="Times New Roman" w:cs="Times New Roman"/>
          <w:sz w:val="24"/>
          <w:szCs w:val="24"/>
        </w:rPr>
        <w:t>used</w:t>
      </w:r>
      <w:r w:rsidR="009F2E46" w:rsidRPr="00237D7D">
        <w:rPr>
          <w:rFonts w:ascii="Times New Roman" w:hAnsi="Times New Roman" w:cs="Times New Roman"/>
          <w:sz w:val="24"/>
          <w:szCs w:val="24"/>
        </w:rPr>
        <w:t xml:space="preserve">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 xml:space="preserve">(Alexander et al. 2017; </w:t>
      </w:r>
      <w:r w:rsidR="0005026E">
        <w:rPr>
          <w:rFonts w:ascii="Times New Roman" w:hAnsi="Times New Roman" w:cs="Times New Roman"/>
          <w:noProof/>
          <w:sz w:val="24"/>
          <w:szCs w:val="24"/>
        </w:rPr>
        <w:lastRenderedPageBreak/>
        <w:t>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End w:id="61"/>
      <w:r w:rsidR="001F1F16">
        <w:rPr>
          <w:rStyle w:val="CommentReference"/>
        </w:rPr>
        <w:commentReference w:id="61"/>
      </w:r>
      <w:commentRangeStart w:id="62"/>
      <w:commentRangeStart w:id="63"/>
      <w:r w:rsidR="002F1C0B">
        <w:rPr>
          <w:rFonts w:ascii="Times New Roman" w:hAnsi="Times New Roman" w:cs="Times New Roman"/>
          <w:sz w:val="24"/>
          <w:szCs w:val="24"/>
        </w:rPr>
        <w:t>We also estimated divergence times on our inferred species tree using 4 fossil calibration points (Table 2)</w:t>
      </w:r>
      <w:r w:rsidR="00156BD7">
        <w:rPr>
          <w:rFonts w:ascii="Times New Roman" w:hAnsi="Times New Roman" w:cs="Times New Roman"/>
          <w:sz w:val="24"/>
          <w:szCs w:val="24"/>
        </w:rPr>
        <w:t>, recovering times that are</w:t>
      </w:r>
      <w:r w:rsidR="002F1C0B">
        <w:rPr>
          <w:rFonts w:ascii="Times New Roman" w:hAnsi="Times New Roman" w:cs="Times New Roman"/>
          <w:sz w:val="24"/>
          <w:szCs w:val="24"/>
        </w:rPr>
        <w:t xml:space="preserve"> roughly consistent with </w:t>
      </w:r>
      <w:r w:rsidR="00156BD7">
        <w:rPr>
          <w:rFonts w:ascii="Times New Roman" w:hAnsi="Times New Roman" w:cs="Times New Roman"/>
          <w:sz w:val="24"/>
          <w:szCs w:val="24"/>
        </w:rPr>
        <w:t xml:space="preserve">the relatively young estimates </w:t>
      </w:r>
      <w:r w:rsidR="002F1C0B">
        <w:rPr>
          <w:rFonts w:ascii="Times New Roman" w:hAnsi="Times New Roman" w:cs="Times New Roman"/>
          <w:sz w:val="24"/>
          <w:szCs w:val="24"/>
        </w:rPr>
        <w:t xml:space="preserve">found </w:t>
      </w:r>
      <w:r w:rsidR="00156BD7">
        <w:rPr>
          <w:rFonts w:ascii="Times New Roman" w:hAnsi="Times New Roman" w:cs="Times New Roman"/>
          <w:sz w:val="24"/>
          <w:szCs w:val="24"/>
        </w:rPr>
        <w:t xml:space="preserve"> by </w:t>
      </w:r>
      <w:r w:rsidR="00156BD7">
        <w:rPr>
          <w:rFonts w:ascii="Times New Roman" w:hAnsi="Times New Roman" w:cs="Times New Roman"/>
          <w:sz w:val="24"/>
          <w:szCs w:val="24"/>
        </w:rPr>
        <w:fldChar w:fldCharType="begin"/>
      </w:r>
      <w:r w:rsidR="00156BD7">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156BD7">
        <w:rPr>
          <w:rFonts w:ascii="Times New Roman" w:hAnsi="Times New Roman" w:cs="Times New Roman"/>
          <w:sz w:val="24"/>
          <w:szCs w:val="24"/>
        </w:rPr>
        <w:fldChar w:fldCharType="separate"/>
      </w:r>
      <w:r w:rsidR="00156BD7">
        <w:rPr>
          <w:rFonts w:ascii="Times New Roman" w:hAnsi="Times New Roman" w:cs="Times New Roman"/>
          <w:noProof/>
          <w:sz w:val="24"/>
          <w:szCs w:val="24"/>
        </w:rPr>
        <w:t>(Steppan and Schenk 2017)</w:t>
      </w:r>
      <w:r w:rsidR="00156BD7">
        <w:rPr>
          <w:rFonts w:ascii="Times New Roman" w:hAnsi="Times New Roman" w:cs="Times New Roman"/>
          <w:sz w:val="24"/>
          <w:szCs w:val="24"/>
        </w:rPr>
        <w:fldChar w:fldCharType="end"/>
      </w:r>
      <w:r w:rsidR="00156BD7">
        <w:rPr>
          <w:rFonts w:ascii="Times New Roman" w:hAnsi="Times New Roman" w:cs="Times New Roman"/>
          <w:sz w:val="24"/>
          <w:szCs w:val="24"/>
        </w:rPr>
        <w:t xml:space="preserve"> </w:t>
      </w:r>
      <w:r w:rsidR="002F1C0B">
        <w:rPr>
          <w:rFonts w:ascii="Times New Roman" w:hAnsi="Times New Roman" w:cs="Times New Roman"/>
          <w:sz w:val="24"/>
          <w:szCs w:val="24"/>
        </w:rPr>
        <w:t>(see Supplement).</w:t>
      </w:r>
      <w:commentRangeEnd w:id="62"/>
      <w:r w:rsidR="00ED58BF">
        <w:rPr>
          <w:rStyle w:val="CommentReference"/>
        </w:rPr>
        <w:commentReference w:id="62"/>
      </w:r>
      <w:commentRangeEnd w:id="63"/>
      <w:r w:rsidR="00562FAD">
        <w:rPr>
          <w:rStyle w:val="CommentReference"/>
        </w:rPr>
        <w:commentReference w:id="63"/>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62FAD">
      <w:pPr>
        <w:pStyle w:val="Heading2"/>
      </w:pPr>
      <w:r w:rsidRPr="00534E01">
        <w:t>The genomic landscape of phylogenetic discordance</w:t>
      </w:r>
    </w:p>
    <w:p w14:paraId="3AD49188" w14:textId="3C0B3390" w:rsidR="00F726B3"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w:t>
      </w:r>
      <w:r w:rsidR="00645803">
        <w:rPr>
          <w:rFonts w:ascii="Times New Roman" w:hAnsi="Times New Roman" w:cs="Times New Roman"/>
          <w:sz w:val="24"/>
          <w:szCs w:val="24"/>
        </w:rPr>
        <w:t>species tree inferred from genes or UCEs was not the most common topology recovered across the genome and</w:t>
      </w:r>
      <w:r w:rsidR="00804026">
        <w:rPr>
          <w:rFonts w:ascii="Times New Roman" w:hAnsi="Times New Roman" w:cs="Times New Roman"/>
          <w:sz w:val="24"/>
          <w:szCs w:val="24"/>
        </w:rPr>
        <w:t xml:space="preserve"> did not match evolutionary relationships inferred for nearly 90% of the genome.</w:t>
      </w:r>
      <w:r w:rsidR="00F726B3">
        <w:rPr>
          <w:rFonts w:ascii="Times New Roman" w:hAnsi="Times New Roman" w:cs="Times New Roman"/>
          <w:sz w:val="24"/>
          <w:szCs w:val="24"/>
        </w:rPr>
        <w:t xml:space="preserve"> This result is driven mainly by discordance among the three </w:t>
      </w:r>
      <w:proofErr w:type="spellStart"/>
      <w:r w:rsidR="00F726B3">
        <w:rPr>
          <w:rFonts w:ascii="Times New Roman" w:hAnsi="Times New Roman" w:cs="Times New Roman"/>
          <w:sz w:val="24"/>
          <w:szCs w:val="24"/>
        </w:rPr>
        <w:t>Praomyini</w:t>
      </w:r>
      <w:proofErr w:type="spellEnd"/>
      <w:r w:rsidR="00F726B3">
        <w:rPr>
          <w:rFonts w:ascii="Times New Roman" w:hAnsi="Times New Roman" w:cs="Times New Roman"/>
          <w:sz w:val="24"/>
          <w:szCs w:val="24"/>
        </w:rPr>
        <w:t xml:space="preserve"> species</w:t>
      </w:r>
      <w:r w:rsidR="00BA2805">
        <w:rPr>
          <w:rFonts w:ascii="Times New Roman" w:hAnsi="Times New Roman" w:cs="Times New Roman"/>
          <w:sz w:val="24"/>
          <w:szCs w:val="24"/>
        </w:rPr>
        <w:t xml:space="preserve"> (Fig. 1)</w:t>
      </w:r>
      <w:r w:rsidR="00F726B3">
        <w:rPr>
          <w:rFonts w:ascii="Times New Roman" w:hAnsi="Times New Roman" w:cs="Times New Roman"/>
          <w:sz w:val="24"/>
          <w:szCs w:val="24"/>
        </w:rPr>
        <w:t xml:space="preserve"> sampled for this study, with each alternate topology occurring at a frequency of roughly 14%</w:t>
      </w:r>
      <w:r w:rsidR="00BA2805">
        <w:rPr>
          <w:rFonts w:ascii="Times New Roman" w:hAnsi="Times New Roman" w:cs="Times New Roman"/>
          <w:sz w:val="24"/>
          <w:szCs w:val="24"/>
        </w:rPr>
        <w:t xml:space="preserve"> (Fig. 2)</w:t>
      </w:r>
      <w:r w:rsidR="00F726B3">
        <w:rPr>
          <w:rFonts w:ascii="Times New Roman" w:hAnsi="Times New Roman" w:cs="Times New Roman"/>
          <w:sz w:val="24"/>
          <w:szCs w:val="24"/>
        </w:rPr>
        <w:t xml:space="preserve">. The equal frequencies of this topology along the chromosome suggest that incomplete lineage sorting is the main driver of this discordance. However, it should be eye-opening that the topology robustly inferred from genes or UCEs was only the third most frequent topology among 10kb windows across the entire genome. This highlights the importance of accounting for phylogenetic discordance when studying aspects of genome evolution. While a single inferred species tree is of interest while studying the speciation and taxonomy of a group, individual locus trees must be used when making inferences about the evolution of </w:t>
      </w:r>
      <w:proofErr w:type="gramStart"/>
      <w:r w:rsidR="00F726B3">
        <w:rPr>
          <w:rFonts w:ascii="Times New Roman" w:hAnsi="Times New Roman" w:cs="Times New Roman"/>
          <w:sz w:val="24"/>
          <w:szCs w:val="24"/>
        </w:rPr>
        <w:t>particular regions</w:t>
      </w:r>
      <w:proofErr w:type="gramEnd"/>
      <w:r w:rsidR="00F726B3">
        <w:rPr>
          <w:rFonts w:ascii="Times New Roman" w:hAnsi="Times New Roman" w:cs="Times New Roman"/>
          <w:sz w:val="24"/>
          <w:szCs w:val="24"/>
        </w:rPr>
        <w:t xml:space="preserve"> or features of the genome.</w:t>
      </w:r>
      <w:r w:rsidR="00804026">
        <w:rPr>
          <w:rFonts w:ascii="Times New Roman" w:hAnsi="Times New Roman" w:cs="Times New Roman"/>
          <w:sz w:val="24"/>
          <w:szCs w:val="24"/>
        </w:rPr>
        <w:t xml:space="preserve"> </w:t>
      </w:r>
    </w:p>
    <w:p w14:paraId="64F90658" w14:textId="2B6D0132" w:rsidR="00804026" w:rsidRDefault="00F726B3"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W</w:t>
      </w:r>
      <w:r w:rsidR="00645BBB">
        <w:rPr>
          <w:rFonts w:ascii="Times New Roman" w:hAnsi="Times New Roman" w:cs="Times New Roman"/>
          <w:sz w:val="24"/>
          <w:szCs w:val="24"/>
        </w:rPr>
        <w:t>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w:t>
      </w:r>
      <w:commentRangeStart w:id="64"/>
      <w:commentRangeStart w:id="65"/>
      <w:commentRangeStart w:id="66"/>
      <w:r w:rsidR="00283689" w:rsidRPr="00031896">
        <w:rPr>
          <w:rFonts w:ascii="Times New Roman" w:hAnsi="Times New Roman" w:cs="Times New Roman"/>
          <w:sz w:val="24"/>
          <w:szCs w:val="24"/>
        </w:rPr>
        <w:t xml:space="preserve">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commentRangeEnd w:id="64"/>
      <w:r w:rsidR="00ED58BF">
        <w:rPr>
          <w:rStyle w:val="CommentReference"/>
        </w:rPr>
        <w:commentReference w:id="64"/>
      </w:r>
      <w:commentRangeEnd w:id="65"/>
      <w:r w:rsidR="00562FAD">
        <w:rPr>
          <w:rStyle w:val="CommentReference"/>
        </w:rPr>
        <w:commentReference w:id="65"/>
      </w:r>
      <w:commentRangeEnd w:id="66"/>
      <w:r w:rsidR="007556EF">
        <w:rPr>
          <w:rStyle w:val="CommentReference"/>
        </w:rPr>
        <w:commentReference w:id="66"/>
      </w:r>
      <w:r w:rsidR="00283689" w:rsidRPr="00031896">
        <w:rPr>
          <w:rFonts w:ascii="Times New Roman" w:hAnsi="Times New Roman" w:cs="Times New Roman"/>
          <w:sz w:val="24"/>
          <w:szCs w:val="24"/>
        </w:rPr>
        <w:t>.</w:t>
      </w:r>
      <w:r w:rsidR="00645BBB">
        <w:rPr>
          <w:rFonts w:ascii="Times New Roman" w:hAnsi="Times New Roman" w:cs="Times New Roman"/>
          <w:sz w:val="24"/>
          <w:szCs w:val="24"/>
        </w:rPr>
        <w:t xml:space="preserve"> Perhaps most surprising</w:t>
      </w:r>
      <w:r w:rsidR="00086687">
        <w:rPr>
          <w:rFonts w:ascii="Times New Roman" w:hAnsi="Times New Roman" w:cs="Times New Roman"/>
          <w:sz w:val="24"/>
          <w:szCs w:val="24"/>
        </w:rPr>
        <w:t>ly</w:t>
      </w:r>
      <w:r w:rsidR="00645BBB">
        <w:rPr>
          <w:rFonts w:ascii="Times New Roman" w:hAnsi="Times New Roman" w:cs="Times New Roman"/>
          <w:sz w:val="24"/>
          <w:szCs w:val="24"/>
        </w:rPr>
        <w:t xml:space="preserve">, we did not observe </w:t>
      </w:r>
      <w:r>
        <w:rPr>
          <w:rFonts w:ascii="Times New Roman" w:hAnsi="Times New Roman" w:cs="Times New Roman"/>
          <w:sz w:val="24"/>
          <w:szCs w:val="24"/>
        </w:rPr>
        <w:t xml:space="preserve">a </w:t>
      </w:r>
      <w:r w:rsidR="00645BBB">
        <w:rPr>
          <w:rFonts w:ascii="Times New Roman" w:hAnsi="Times New Roman" w:cs="Times New Roman"/>
          <w:sz w:val="24"/>
          <w:szCs w:val="24"/>
        </w:rPr>
        <w:t>relationship</w:t>
      </w:r>
      <w:r w:rsidR="00534E01">
        <w:rPr>
          <w:rFonts w:ascii="Times New Roman" w:hAnsi="Times New Roman" w:cs="Times New Roman"/>
          <w:sz w:val="24"/>
          <w:szCs w:val="24"/>
        </w:rPr>
        <w:t xml:space="preserve"> </w:t>
      </w:r>
      <w:r w:rsidR="00645BBB">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sidR="00645BBB">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086687">
        <w:rPr>
          <w:rFonts w:ascii="Times New Roman" w:hAnsi="Times New Roman" w:cs="Times New Roman"/>
          <w:sz w:val="24"/>
          <w:szCs w:val="24"/>
        </w:rPr>
        <w:t>recombination rate</w:t>
      </w:r>
      <w:r w:rsidR="00804026" w:rsidRPr="00031896">
        <w:rPr>
          <w:rFonts w:ascii="Times New Roman" w:hAnsi="Times New Roman" w:cs="Times New Roman"/>
          <w:sz w:val="24"/>
          <w:szCs w:val="24"/>
        </w:rPr>
        <w:t xml:space="preserve">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253CADB9"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(Stanyon et al. 1999; Yalcin et al. 2011; </w:t>
      </w:r>
      <w:r>
        <w:rPr>
          <w:rFonts w:ascii="Times New Roman" w:hAnsi="Times New Roman" w:cs="Times New Roman"/>
          <w:noProof/>
          <w:sz w:val="24"/>
          <w:szCs w:val="24"/>
        </w:rPr>
        <w:lastRenderedPageBreak/>
        <w:t>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such assemblies may prove limiting given that most tissue resources for this group are derived 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 xml:space="preserve">(Fig. </w:t>
      </w:r>
      <w:r w:rsidR="002C0946">
        <w:rPr>
          <w:rFonts w:ascii="Times New Roman" w:hAnsi="Times New Roman" w:cs="Times New Roman"/>
          <w:sz w:val="24"/>
          <w:szCs w:val="24"/>
        </w:rPr>
        <w:t>S7</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67"/>
      <w:commentRangeStart w:id="68"/>
      <w:commentRangeStart w:id="69"/>
      <w:r w:rsidR="00326C4B">
        <w:rPr>
          <w:rFonts w:ascii="Times New Roman" w:hAnsi="Times New Roman" w:cs="Times New Roman"/>
          <w:sz w:val="24"/>
          <w:szCs w:val="24"/>
        </w:rPr>
        <w:t>we were unable to use rat in our analysis</w:t>
      </w:r>
      <w:commentRangeEnd w:id="67"/>
      <w:r w:rsidR="006C1351">
        <w:rPr>
          <w:rStyle w:val="CommentReference"/>
        </w:rPr>
        <w:commentReference w:id="67"/>
      </w:r>
      <w:commentRangeEnd w:id="68"/>
      <w:r w:rsidR="006C1351">
        <w:rPr>
          <w:rStyle w:val="CommentReference"/>
        </w:rPr>
        <w:commentReference w:id="68"/>
      </w:r>
      <w:commentRangeEnd w:id="69"/>
      <w:r w:rsidR="002061CF">
        <w:rPr>
          <w:rStyle w:val="CommentReference"/>
        </w:rPr>
        <w:commentReference w:id="69"/>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(Fig. </w:t>
      </w:r>
      <w:r w:rsidR="00F7417A">
        <w:rPr>
          <w:rFonts w:ascii="Times New Roman" w:hAnsi="Times New Roman" w:cs="Times New Roman"/>
          <w:sz w:val="24"/>
          <w:szCs w:val="24"/>
        </w:rPr>
        <w:t>S9</w:t>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w:t>
      </w:r>
      <w:proofErr w:type="spellStart"/>
      <w:r w:rsidR="006C1351">
        <w:rPr>
          <w:rFonts w:ascii="Times New Roman" w:hAnsi="Times New Roman" w:cs="Times New Roman"/>
          <w:sz w:val="24"/>
          <w:szCs w:val="24"/>
        </w:rPr>
        <w:t>postmeiotic</w:t>
      </w:r>
      <w:proofErr w:type="spellEnd"/>
      <w:r w:rsidR="006C1351">
        <w:rPr>
          <w:rFonts w:ascii="Times New Roman" w:hAnsi="Times New Roman" w:cs="Times New Roman"/>
          <w:sz w:val="24"/>
          <w:szCs w:val="24"/>
        </w:rPr>
        <w:t xml:space="preserve">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31466F52"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w:t>
      </w:r>
      <w:r w:rsidR="00C75391">
        <w:rPr>
          <w:rFonts w:ascii="Times New Roman" w:hAnsi="Times New Roman" w:cs="Times New Roman"/>
          <w:sz w:val="24"/>
          <w:szCs w:val="24"/>
        </w:rPr>
        <w:t>phyl</w:t>
      </w:r>
      <w:r w:rsidR="009930D8">
        <w:rPr>
          <w:rFonts w:ascii="Times New Roman" w:hAnsi="Times New Roman" w:cs="Times New Roman"/>
          <w:sz w:val="24"/>
          <w:szCs w:val="24"/>
        </w:rPr>
        <w:t>o</w:t>
      </w:r>
      <w:r w:rsidR="00C75391">
        <w:rPr>
          <w:rFonts w:ascii="Times New Roman" w:hAnsi="Times New Roman" w:cs="Times New Roman"/>
          <w:sz w:val="24"/>
          <w:szCs w:val="24"/>
        </w:rPr>
        <w:t>genetic</w:t>
      </w:r>
      <w:r w:rsidR="008350DE" w:rsidRPr="00031896">
        <w:rPr>
          <w:rFonts w:ascii="Times New Roman" w:hAnsi="Times New Roman" w:cs="Times New Roman"/>
          <w:sz w:val="24"/>
          <w:szCs w:val="24"/>
        </w:rPr>
        <w:t xml:space="preserve">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 xml:space="preserve">parameters dependent on </w:t>
      </w:r>
      <w:r w:rsidR="003C6D3F" w:rsidRPr="00B84C77">
        <w:rPr>
          <w:rFonts w:ascii="Times New Roman" w:hAnsi="Times New Roman" w:cs="Times New Roman"/>
          <w:i/>
          <w:iCs/>
          <w:sz w:val="24"/>
          <w:szCs w:val="24"/>
        </w:rPr>
        <w:t>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17D8970E"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Our data suggest that background selection </w:t>
      </w:r>
      <w:r w:rsidR="00D40C88">
        <w:rPr>
          <w:rFonts w:ascii="Times New Roman" w:hAnsi="Times New Roman" w:cs="Times New Roman"/>
          <w:sz w:val="24"/>
          <w:szCs w:val="24"/>
        </w:rPr>
        <w:t>is</w:t>
      </w:r>
      <w:r>
        <w:rPr>
          <w:rFonts w:ascii="Times New Roman" w:hAnsi="Times New Roman" w:cs="Times New Roman"/>
          <w:sz w:val="24"/>
          <w:szCs w:val="24"/>
        </w:rPr>
        <w:t xml:space="preserve"> important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70"/>
      <w:r w:rsidR="00DB566A">
        <w:rPr>
          <w:rFonts w:ascii="Times New Roman" w:hAnsi="Times New Roman" w:cs="Times New Roman"/>
          <w:sz w:val="24"/>
          <w:szCs w:val="24"/>
        </w:rPr>
        <w:t>Regions immediately adjacent to recombination hotspots are</w:t>
      </w:r>
      <w:r w:rsidR="00D40C88">
        <w:rPr>
          <w:rFonts w:ascii="Times New Roman" w:hAnsi="Times New Roman" w:cs="Times New Roman"/>
          <w:sz w:val="24"/>
          <w:szCs w:val="24"/>
        </w:rPr>
        <w:t>,</w:t>
      </w:r>
      <w:r w:rsidR="00DB566A">
        <w:rPr>
          <w:rFonts w:ascii="Times New Roman" w:hAnsi="Times New Roman" w:cs="Times New Roman"/>
          <w:sz w:val="24"/>
          <w:szCs w:val="24"/>
        </w:rPr>
        <w:t xml:space="preserve"> on average</w:t>
      </w:r>
      <w:r w:rsidR="00D40C88">
        <w:rPr>
          <w:rFonts w:ascii="Times New Roman" w:hAnsi="Times New Roman" w:cs="Times New Roman"/>
          <w:sz w:val="24"/>
          <w:szCs w:val="24"/>
        </w:rPr>
        <w:t>,</w:t>
      </w:r>
      <w:r w:rsidR="00DB566A">
        <w:rPr>
          <w:rFonts w:ascii="Times New Roman" w:hAnsi="Times New Roman" w:cs="Times New Roman"/>
          <w:sz w:val="24"/>
          <w:szCs w:val="24"/>
        </w:rPr>
        <w:t xml:space="preserve"> </w:t>
      </w:r>
      <w:r w:rsidR="00AE5408">
        <w:rPr>
          <w:rFonts w:ascii="Times New Roman" w:hAnsi="Times New Roman" w:cs="Times New Roman"/>
          <w:sz w:val="24"/>
          <w:szCs w:val="24"/>
        </w:rPr>
        <w:t xml:space="preserve">more </w:t>
      </w:r>
      <w:r w:rsidR="00DB566A">
        <w:rPr>
          <w:rFonts w:ascii="Times New Roman" w:hAnsi="Times New Roman" w:cs="Times New Roman"/>
          <w:sz w:val="24"/>
          <w:szCs w:val="24"/>
        </w:rPr>
        <w:t xml:space="preserve">similar </w:t>
      </w:r>
      <w:r w:rsidR="00AE5408">
        <w:rPr>
          <w:rFonts w:ascii="Times New Roman" w:hAnsi="Times New Roman" w:cs="Times New Roman"/>
          <w:sz w:val="24"/>
          <w:szCs w:val="24"/>
        </w:rPr>
        <w:t xml:space="preserve">than </w:t>
      </w:r>
      <w:r w:rsidR="00DB566A">
        <w:rPr>
          <w:rFonts w:ascii="Times New Roman" w:hAnsi="Times New Roman" w:cs="Times New Roman"/>
          <w:sz w:val="24"/>
          <w:szCs w:val="24"/>
        </w:rPr>
        <w:t>regions around no genomic features</w:t>
      </w:r>
      <w:r w:rsidR="00AE5408">
        <w:rPr>
          <w:rFonts w:ascii="Times New Roman" w:hAnsi="Times New Roman" w:cs="Times New Roman"/>
          <w:sz w:val="24"/>
          <w:szCs w:val="24"/>
        </w:rPr>
        <w:t xml:space="preserve"> (Fig. 5B)</w:t>
      </w:r>
      <w:r w:rsidR="00DB566A">
        <w:rPr>
          <w:rFonts w:ascii="Times New Roman" w:hAnsi="Times New Roman" w:cs="Times New Roman"/>
          <w:sz w:val="24"/>
          <w:szCs w:val="24"/>
        </w:rPr>
        <w:t xml:space="preserve">, </w:t>
      </w:r>
      <w:r w:rsidR="00AE5408">
        <w:rPr>
          <w:rFonts w:ascii="Times New Roman" w:hAnsi="Times New Roman" w:cs="Times New Roman"/>
          <w:sz w:val="24"/>
          <w:szCs w:val="24"/>
        </w:rPr>
        <w:t xml:space="preserve">and </w:t>
      </w:r>
      <w:r w:rsidR="00DB566A">
        <w:rPr>
          <w:rFonts w:ascii="Times New Roman" w:hAnsi="Times New Roman" w:cs="Times New Roman"/>
          <w:sz w:val="24"/>
          <w:szCs w:val="24"/>
        </w:rPr>
        <w:t>this similarity is retained over</w:t>
      </w:r>
      <w:r w:rsidR="00AE5408">
        <w:rPr>
          <w:rFonts w:ascii="Times New Roman" w:hAnsi="Times New Roman" w:cs="Times New Roman"/>
          <w:sz w:val="24"/>
          <w:szCs w:val="24"/>
        </w:rPr>
        <w:t xml:space="preserve"> long distances (up to 5Mb; Fig. 5A)</w:t>
      </w:r>
      <w:r w:rsidR="00DB566A">
        <w:rPr>
          <w:rFonts w:ascii="Times New Roman" w:hAnsi="Times New Roman" w:cs="Times New Roman"/>
          <w:sz w:val="24"/>
          <w:szCs w:val="24"/>
        </w:rPr>
        <w:t>.</w:t>
      </w:r>
      <w:r w:rsidR="008350DE" w:rsidRPr="00031896">
        <w:rPr>
          <w:rFonts w:ascii="Times New Roman" w:hAnsi="Times New Roman" w:cs="Times New Roman"/>
          <w:sz w:val="24"/>
          <w:szCs w:val="24"/>
        </w:rPr>
        <w:t xml:space="preserve"> </w:t>
      </w:r>
      <w:commentRangeEnd w:id="70"/>
      <w:r w:rsidR="00314783">
        <w:rPr>
          <w:rStyle w:val="CommentReference"/>
        </w:rPr>
        <w:commentReference w:id="70"/>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w:t>
      </w:r>
      <w:r w:rsidR="00DB566A">
        <w:rPr>
          <w:rFonts w:ascii="Times New Roman" w:hAnsi="Times New Roman" w:cs="Times New Roman"/>
          <w:sz w:val="24"/>
          <w:szCs w:val="24"/>
        </w:rPr>
        <w:lastRenderedPageBreak/>
        <w:t xml:space="preserve">genomic feature we studied.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w:t>
      </w:r>
      <w:r w:rsidR="00E6760A">
        <w:rPr>
          <w:rFonts w:ascii="Times New Roman" w:hAnsi="Times New Roman" w:cs="Times New Roman"/>
          <w:sz w:val="24"/>
          <w:szCs w:val="24"/>
        </w:rPr>
        <w:t>17</w:t>
      </w:r>
      <w:r w:rsidR="00DB566A">
        <w:rPr>
          <w:rFonts w:ascii="Times New Roman" w:hAnsi="Times New Roman" w:cs="Times New Roman"/>
          <w:sz w:val="24"/>
          <w:szCs w:val="24"/>
        </w:rPr>
        <w:t xml:space="preserve">% of the time, compared to </w:t>
      </w:r>
      <w:r w:rsidR="00E6760A">
        <w:rPr>
          <w:rFonts w:ascii="Times New Roman" w:hAnsi="Times New Roman" w:cs="Times New Roman"/>
          <w:sz w:val="24"/>
          <w:szCs w:val="24"/>
        </w:rPr>
        <w:t>13</w:t>
      </w:r>
      <w:r w:rsidR="00DB566A">
        <w:rPr>
          <w:rFonts w:ascii="Times New Roman" w:hAnsi="Times New Roman" w:cs="Times New Roman"/>
          <w:sz w:val="24"/>
          <w:szCs w:val="24"/>
        </w:rPr>
        <w:t xml:space="preserve">% genome-wide or </w:t>
      </w:r>
      <w:r w:rsidR="00E6760A">
        <w:rPr>
          <w:rFonts w:ascii="Times New Roman" w:hAnsi="Times New Roman" w:cs="Times New Roman"/>
          <w:sz w:val="24"/>
          <w:szCs w:val="24"/>
        </w:rPr>
        <w:t>15</w:t>
      </w:r>
      <w:r w:rsidR="00DB566A">
        <w:rPr>
          <w:rFonts w:ascii="Times New Roman" w:hAnsi="Times New Roman" w:cs="Times New Roman"/>
          <w:sz w:val="24"/>
          <w:szCs w:val="24"/>
        </w:rPr>
        <w:t>% for protein coding genes.</w:t>
      </w:r>
      <w:r w:rsidR="00CB71D0">
        <w:rPr>
          <w:rFonts w:ascii="Times New Roman" w:hAnsi="Times New Roman" w:cs="Times New Roman"/>
          <w:sz w:val="24"/>
          <w:szCs w:val="24"/>
        </w:rPr>
        <w:t xml:space="preserve"> </w:t>
      </w:r>
      <w:proofErr w:type="gramStart"/>
      <w:r w:rsidR="00E474D8">
        <w:rPr>
          <w:rFonts w:ascii="Times New Roman" w:hAnsi="Times New Roman" w:cs="Times New Roman"/>
          <w:sz w:val="24"/>
          <w:szCs w:val="24"/>
        </w:rPr>
        <w:t>Also</w:t>
      </w:r>
      <w:proofErr w:type="gramEnd"/>
      <w:r w:rsidR="00E27E14">
        <w:rPr>
          <w:rFonts w:ascii="Times New Roman" w:hAnsi="Times New Roman" w:cs="Times New Roman"/>
          <w:sz w:val="24"/>
          <w:szCs w:val="24"/>
        </w:rPr>
        <w:t xml:space="preserve"> interesting to note is that even though we recovered the same species tree topology for the </w:t>
      </w:r>
      <w:r w:rsidR="00C75391">
        <w:rPr>
          <w:rFonts w:ascii="Times New Roman" w:hAnsi="Times New Roman" w:cs="Times New Roman"/>
          <w:sz w:val="24"/>
          <w:szCs w:val="24"/>
        </w:rPr>
        <w:t>seven</w:t>
      </w:r>
      <w:r w:rsidR="00E27E14">
        <w:rPr>
          <w:rFonts w:ascii="Times New Roman" w:hAnsi="Times New Roman" w:cs="Times New Roman"/>
          <w:sz w:val="24"/>
          <w:szCs w:val="24"/>
        </w:rPr>
        <w:t xml:space="preserve"> species </w:t>
      </w:r>
      <w:r w:rsidR="001125E2">
        <w:rPr>
          <w:rFonts w:ascii="Times New Roman" w:hAnsi="Times New Roman" w:cs="Times New Roman"/>
          <w:sz w:val="24"/>
          <w:szCs w:val="24"/>
        </w:rPr>
        <w:t>used in the genomic window analysis with both UCEs and protein-coding gene trees</w:t>
      </w:r>
      <w:r w:rsidR="00C75391">
        <w:rPr>
          <w:rFonts w:ascii="Times New Roman" w:hAnsi="Times New Roman" w:cs="Times New Roman"/>
          <w:sz w:val="24"/>
          <w:szCs w:val="24"/>
        </w:rPr>
        <w:t xml:space="preserve"> (Fig. 1)</w:t>
      </w:r>
      <w:r w:rsidR="001125E2">
        <w:rPr>
          <w:rFonts w:ascii="Times New Roman" w:hAnsi="Times New Roman" w:cs="Times New Roman"/>
          <w:sz w:val="24"/>
          <w:szCs w:val="24"/>
        </w:rPr>
        <w:t>, windows centered on UCEs are much more similar to the species tree than windows centered on protein coding genes</w:t>
      </w:r>
      <w:r w:rsidR="00C75391">
        <w:rPr>
          <w:rFonts w:ascii="Times New Roman" w:hAnsi="Times New Roman" w:cs="Times New Roman"/>
          <w:sz w:val="24"/>
          <w:szCs w:val="24"/>
        </w:rPr>
        <w:t xml:space="preserve"> (Fig. 5C)</w:t>
      </w:r>
      <w:r w:rsidR="001125E2">
        <w:rPr>
          <w:rFonts w:ascii="Times New Roman" w:hAnsi="Times New Roman" w:cs="Times New Roman"/>
          <w:sz w:val="24"/>
          <w:szCs w:val="24"/>
        </w:rPr>
        <w:t>.</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w:t>
      </w:r>
      <w:r w:rsidR="00D40C88">
        <w:rPr>
          <w:rFonts w:ascii="Times New Roman" w:hAnsi="Times New Roman" w:cs="Times New Roman"/>
          <w:sz w:val="24"/>
          <w:szCs w:val="24"/>
        </w:rPr>
        <w:t>s</w:t>
      </w:r>
      <w:r w:rsidR="0069616B">
        <w:rPr>
          <w:rFonts w:ascii="Times New Roman" w:hAnsi="Times New Roman" w:cs="Times New Roman"/>
          <w:sz w:val="24"/>
          <w:szCs w:val="24"/>
        </w:rPr>
        <w:t xml:space="preserve"> may not</w:t>
      </w:r>
      <w:r w:rsidR="00D40C88">
        <w:rPr>
          <w:rFonts w:ascii="Times New Roman" w:hAnsi="Times New Roman" w:cs="Times New Roman"/>
          <w:sz w:val="24"/>
          <w:szCs w:val="24"/>
        </w:rPr>
        <w:t>,</w:t>
      </w:r>
      <w:r w:rsidR="0069616B">
        <w:rPr>
          <w:rFonts w:ascii="Times New Roman" w:hAnsi="Times New Roman" w:cs="Times New Roman"/>
          <w:sz w:val="24"/>
          <w:szCs w:val="24"/>
        </w:rPr>
        <w:t xml:space="preserve"> for example</w:t>
      </w:r>
      <w:r w:rsidR="00D40C88">
        <w:rPr>
          <w:rFonts w:ascii="Times New Roman" w:hAnsi="Times New Roman" w:cs="Times New Roman"/>
          <w:sz w:val="24"/>
          <w:szCs w:val="24"/>
        </w:rPr>
        <w:t>,</w:t>
      </w:r>
      <w:r w:rsidR="0069616B">
        <w:rPr>
          <w:rFonts w:ascii="Times New Roman" w:hAnsi="Times New Roman" w:cs="Times New Roman"/>
          <w:sz w:val="24"/>
          <w:szCs w:val="24"/>
        </w:rPr>
        <w:t xml:space="preserve"> be extended to related phylogenetic parameters of interest (e.g., ancestral population sizes)</w:t>
      </w:r>
      <w:r w:rsidR="00D40C88">
        <w:rPr>
          <w:rFonts w:ascii="Times New Roman" w:hAnsi="Times New Roman" w:cs="Times New Roman"/>
          <w:sz w:val="24"/>
          <w:szCs w:val="24"/>
        </w:rPr>
        <w:t>,</w:t>
      </w:r>
      <w:r w:rsidR="0069616B">
        <w:rPr>
          <w:rFonts w:ascii="Times New Roman" w:hAnsi="Times New Roman" w:cs="Times New Roman"/>
          <w:sz w:val="24"/>
          <w:szCs w:val="24"/>
        </w:rPr>
        <w:t xml:space="preserve"> and</w:t>
      </w:r>
      <w:r w:rsidR="00057393">
        <w:rPr>
          <w:rFonts w:ascii="Times New Roman" w:hAnsi="Times New Roman" w:cs="Times New Roman"/>
          <w:sz w:val="24"/>
          <w:szCs w:val="24"/>
        </w:rPr>
        <w:t xml:space="preserve">, despite the relative ease </w:t>
      </w:r>
      <w:r w:rsidR="00D40C88">
        <w:rPr>
          <w:rFonts w:ascii="Times New Roman" w:hAnsi="Times New Roman" w:cs="Times New Roman"/>
          <w:sz w:val="24"/>
          <w:szCs w:val="24"/>
        </w:rPr>
        <w:t xml:space="preserve">of </w:t>
      </w:r>
      <w:r w:rsidR="00057393">
        <w:rPr>
          <w:rFonts w:ascii="Times New Roman" w:hAnsi="Times New Roman" w:cs="Times New Roman"/>
          <w:sz w:val="24"/>
          <w:szCs w:val="24"/>
        </w:rPr>
        <w:t>generating UCE data,</w:t>
      </w:r>
      <w:r w:rsidR="0069616B">
        <w:rPr>
          <w:rFonts w:ascii="Times New Roman" w:hAnsi="Times New Roman" w:cs="Times New Roman"/>
          <w:sz w:val="24"/>
          <w:szCs w:val="24"/>
        </w:rPr>
        <w:t xml:space="preserve"> such markers are not suitable for genetic inferences within populations.</w:t>
      </w:r>
    </w:p>
    <w:p w14:paraId="545A9A0D" w14:textId="7B6D0A74"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40C88">
        <w:rPr>
          <w:rFonts w:ascii="Times New Roman" w:hAnsi="Times New Roman" w:cs="Times New Roman"/>
          <w:sz w:val="24"/>
          <w:szCs w:val="24"/>
        </w:rPr>
        <w:t xml:space="preserve"> the reduced diversity associated with these recurrent selective sweeps of beneficial amino acid substitutions at these genes appears to fade </w:t>
      </w:r>
      <w:commentRangeStart w:id="71"/>
      <w:commentRangeStart w:id="72"/>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commentRangeEnd w:id="71"/>
      <w:r w:rsidR="00ED58BF">
        <w:rPr>
          <w:rStyle w:val="CommentReference"/>
        </w:rPr>
        <w:commentReference w:id="71"/>
      </w:r>
      <w:commentRangeEnd w:id="72"/>
      <w:r w:rsidR="00562FAD">
        <w:rPr>
          <w:rStyle w:val="CommentReference"/>
        </w:rPr>
        <w:commentReference w:id="72"/>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7E28C791" w14:textId="015DCD17" w:rsidR="005B45C4" w:rsidRPr="00C75391" w:rsidRDefault="0073640B" w:rsidP="00C75391">
      <w:pPr>
        <w:pStyle w:val="Heading2"/>
      </w:pPr>
      <w:r w:rsidRPr="005B45C4">
        <w:t>Discordance</w:t>
      </w:r>
      <w:r w:rsidR="00355078" w:rsidRPr="005B45C4">
        <w:t xml:space="preserve"> and Molecular Evolution</w:t>
      </w:r>
    </w:p>
    <w:p w14:paraId="12DA19A5" w14:textId="10E31226"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that</w:t>
      </w:r>
      <w:r w:rsidR="00D40C88">
        <w:rPr>
          <w:rFonts w:ascii="Times New Roman" w:hAnsi="Times New Roman" w:cs="Times New Roman"/>
          <w:sz w:val="24"/>
          <w:szCs w:val="24"/>
        </w:rPr>
        <w:t xml:space="preserve"> the</w:t>
      </w:r>
      <w:r w:rsidR="0002598C" w:rsidRPr="00031896">
        <w:rPr>
          <w:rFonts w:ascii="Times New Roman" w:hAnsi="Times New Roman" w:cs="Times New Roman"/>
          <w:sz w:val="24"/>
          <w:szCs w:val="24"/>
        </w:rPr>
        <w:t xml:space="preserve">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w:t>
      </w:r>
      <w:r w:rsidR="00D40C88">
        <w:rPr>
          <w:rFonts w:ascii="Times New Roman" w:hAnsi="Times New Roman" w:cs="Times New Roman"/>
          <w:sz w:val="24"/>
          <w:szCs w:val="24"/>
        </w:rPr>
        <w:t>a</w:t>
      </w:r>
      <w:r w:rsidR="0002598C" w:rsidRPr="00031896">
        <w:rPr>
          <w:rFonts w:ascii="Times New Roman" w:hAnsi="Times New Roman" w:cs="Times New Roman"/>
          <w:sz w:val="24"/>
          <w:szCs w:val="24"/>
        </w:rPr>
        <w:t xml:space="preserve">ffects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D40C88">
        <w:rPr>
          <w:rFonts w:ascii="Times New Roman" w:hAnsi="Times New Roman" w:cs="Times New Roman"/>
          <w:sz w:val="24"/>
          <w:szCs w:val="24"/>
        </w:rPr>
        <w:t>,</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result in </w:t>
      </w:r>
      <w:r w:rsidR="00162F74">
        <w:rPr>
          <w:rFonts w:ascii="Times New Roman" w:hAnsi="Times New Roman" w:cs="Times New Roman"/>
          <w:sz w:val="24"/>
          <w:szCs w:val="24"/>
        </w:rPr>
        <w:t>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6A55D6E0"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M2asome genes showed evidence of positive selection whether the species tree or gene tree was used</w:t>
      </w:r>
      <w:r w:rsidR="00AF67FD">
        <w:rPr>
          <w:rFonts w:ascii="Times New Roman" w:hAnsi="Times New Roman" w:cs="Times New Roman"/>
          <w:sz w:val="24"/>
          <w:szCs w:val="24"/>
        </w:rPr>
        <w:t xml:space="preserve"> while many other genes had signatures of positive selection restricted only to a single tree</w:t>
      </w:r>
      <w:r w:rsidRPr="00031896">
        <w:rPr>
          <w:rFonts w:ascii="Times New Roman" w:hAnsi="Times New Roman" w:cs="Times New Roman"/>
          <w:sz w:val="24"/>
          <w:szCs w:val="24"/>
        </w:rPr>
        <w:t>. The genes unique to the type of tree used were often discordant with the species tree</w:t>
      </w:r>
      <w:r w:rsidR="00D40C88">
        <w:rPr>
          <w:rFonts w:ascii="Times New Roman" w:hAnsi="Times New Roman" w:cs="Times New Roman"/>
          <w:sz w:val="24"/>
          <w:szCs w:val="24"/>
        </w:rPr>
        <w:t xml:space="preserve">. In </w:t>
      </w:r>
      <w:r w:rsidR="00D40C88">
        <w:rPr>
          <w:rFonts w:ascii="Times New Roman" w:hAnsi="Times New Roman" w:cs="Times New Roman"/>
          <w:sz w:val="24"/>
          <w:szCs w:val="24"/>
        </w:rPr>
        <w:lastRenderedPageBreak/>
        <w:t xml:space="preserve">contrast, </w:t>
      </w:r>
      <w:r w:rsidRPr="00031896">
        <w:rPr>
          <w:rFonts w:ascii="Times New Roman" w:hAnsi="Times New Roman" w:cs="Times New Roman"/>
          <w:sz w:val="24"/>
          <w:szCs w:val="24"/>
        </w:rPr>
        <w:t xml:space="preserve">the genes that showed evidence of positive selection regardless of tree had levels of discordance 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mis-mapping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w:t>
      </w:r>
      <w:r w:rsidR="00D40C88">
        <w:rPr>
          <w:rFonts w:ascii="Times New Roman" w:hAnsi="Times New Roman" w:cs="Times New Roman"/>
          <w:sz w:val="24"/>
          <w:szCs w:val="24"/>
        </w:rPr>
        <w:t>-</w:t>
      </w:r>
      <w:r w:rsidR="00580E1E">
        <w:rPr>
          <w:rFonts w:ascii="Times New Roman" w:hAnsi="Times New Roman" w:cs="Times New Roman"/>
          <w:sz w:val="24"/>
          <w:szCs w:val="24"/>
        </w:rPr>
        <w:t>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xml:space="preserve">, assuming no errors in gene tree reconstruction). This means that using a concatenated tree for these tests </w:t>
      </w:r>
      <w:r w:rsidR="00D40C88">
        <w:rPr>
          <w:rFonts w:ascii="Times New Roman" w:hAnsi="Times New Roman" w:cs="Times New Roman"/>
          <w:sz w:val="24"/>
          <w:szCs w:val="24"/>
        </w:rPr>
        <w:t>reduces the</w:t>
      </w:r>
      <w:r w:rsidR="00580E1E">
        <w:rPr>
          <w:rFonts w:ascii="Times New Roman" w:hAnsi="Times New Roman" w:cs="Times New Roman"/>
          <w:sz w:val="24"/>
          <w:szCs w:val="24"/>
        </w:rPr>
        <w:t xml:space="preserve">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00D40C88">
        <w:rPr>
          <w:rFonts w:ascii="Times New Roman" w:hAnsi="Times New Roman" w:cs="Times New Roman"/>
          <w:sz w:val="24"/>
          <w:szCs w:val="24"/>
        </w:rPr>
        <w:t xml:space="preserve">of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0A7C2E80"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w:t>
      </w:r>
      <w:r w:rsidR="00D40C88">
        <w:rPr>
          <w:rFonts w:ascii="Times New Roman" w:hAnsi="Times New Roman" w:cs="Times New Roman"/>
          <w:sz w:val="24"/>
          <w:szCs w:val="24"/>
        </w:rPr>
        <w:t>ed</w:t>
      </w:r>
      <w:r w:rsidR="00027007">
        <w:rPr>
          <w:rFonts w:ascii="Times New Roman" w:hAnsi="Times New Roman" w:cs="Times New Roman"/>
          <w:sz w:val="24"/>
          <w:szCs w:val="24"/>
        </w:rPr>
        <w:t xml:space="preserve">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w:t>
      </w:r>
      <w:r w:rsidR="00D40C88">
        <w:rPr>
          <w:rFonts w:ascii="Times New Roman" w:hAnsi="Times New Roman" w:cs="Times New Roman"/>
          <w:sz w:val="24"/>
          <w:szCs w:val="24"/>
        </w:rPr>
        <w:t xml:space="preserve">also </w:t>
      </w:r>
      <w:r w:rsidR="00027007">
        <w:rPr>
          <w:rFonts w:ascii="Times New Roman" w:hAnsi="Times New Roman" w:cs="Times New Roman"/>
          <w:sz w:val="24"/>
          <w:szCs w:val="24"/>
        </w:rPr>
        <w:t xml:space="preserve">find evidence for this here,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FF1430">
        <w:rPr>
          <w:rFonts w:ascii="Times New Roman" w:hAnsi="Times New Roman" w:cs="Times New Roman"/>
          <w:sz w:val="24"/>
          <w:szCs w:val="24"/>
        </w:rPr>
        <w:t>37.02</w:t>
      </w:r>
      <w:r w:rsidR="002F50EA" w:rsidRPr="00031896">
        <w:rPr>
          <w:rFonts w:ascii="Times New Roman" w:hAnsi="Times New Roman" w:cs="Times New Roman"/>
          <w:sz w:val="24"/>
          <w:szCs w:val="24"/>
        </w:rPr>
        <w:t xml:space="preserve">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w:t>
      </w:r>
      <w:r w:rsidR="00D40C88">
        <w:rPr>
          <w:rFonts w:ascii="Times New Roman" w:hAnsi="Times New Roman" w:cs="Times New Roman"/>
          <w:sz w:val="24"/>
          <w:szCs w:val="24"/>
        </w:rPr>
        <w:t>f</w:t>
      </w:r>
      <w:r w:rsidR="00FF15C6">
        <w:rPr>
          <w:rFonts w:ascii="Times New Roman" w:hAnsi="Times New Roman" w:cs="Times New Roman"/>
          <w:sz w:val="24"/>
          <w:szCs w:val="24"/>
        </w:rPr>
        <w:t xml:space="preserve">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73"/>
      <w:commentRangeStart w:id="74"/>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dGUgZXQgYWwuIDIwMTU7IHZhbiBkZXIgVmFsayBldCBhbC4gMjAyMTsgVHJlYXN0ZXIgZXQgYWwu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KEIuWi4pLiYjeEQ7SGFydmFyZCBNZWRpY2FsIFNjaG9vbCwgRGVwYXJ0bWVudCBvZiBHZW5ldGlj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QmVpamluZyAxMDAxMDEsIENoaW5hIChCLlouKS4mI3hEOzFdIE9yZWdvbiBIZWFsdGggJmFtcDtT
Y2llbmNlIFVuaXZlcnNpdHksIENlbnRlciBmb3IgU3Bva2VuIExhbmd1YWdlIFVuZGVyc3RhbmRp
bmcsIEluc3RpdHV0ZSBvbiBEZXZlbG9wbWVudCBhbmQgRGlzYWJpbGl0eSwgUG9ydGxhbmQsIE9y
ZWdvbiA5NzIzOSwgVVNBLiBbMl0gQmlsbCBMeW9ucyBJbmZvcm1hdGljcyBDZW50ZXIsIFVDTCBD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QmVpamluZyAxMDAxMDEsIENoaW5hIChCLlouKS4mI3hEOzFdIElCRSwgSW5zdGl0dXQgZGUgQmlv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==
</w:fldData>
        </w:fldChar>
      </w:r>
      <w:r w:rsidR="00FF1430">
        <w:rPr>
          <w:rFonts w:ascii="Times New Roman" w:hAnsi="Times New Roman" w:cs="Times New Roman"/>
          <w:sz w:val="24"/>
          <w:szCs w:val="24"/>
        </w:rPr>
        <w:instrText xml:space="preserve"> ADDIN EN.CITE </w:instrText>
      </w:r>
      <w:r w:rsidR="00FF1430">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dGUgZXQgYWwuIDIwMTU7IHZhbiBkZXIgVmFsayBldCBhbC4gMjAyMTsgVHJlYXN0ZXIgZXQgYWwu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KEIuWi4pLiYjeEQ7SGFydmFyZCBNZWRpY2FsIFNjaG9vbCwgRGVwYXJ0bWVudCBvZiBHZW5ldGlj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QmVpamluZyAxMDAxMDEsIENoaW5hIChCLlouKS4mI3hEOzFdIE9yZWdvbiBIZWFsdGggJmFtcDtT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==
</w:fldData>
        </w:fldChar>
      </w:r>
      <w:r w:rsidR="00FF1430">
        <w:rPr>
          <w:rFonts w:ascii="Times New Roman" w:hAnsi="Times New Roman" w:cs="Times New Roman"/>
          <w:sz w:val="24"/>
          <w:szCs w:val="24"/>
        </w:rPr>
        <w:instrText xml:space="preserve"> ADDIN EN.CITE.DATA </w:instrText>
      </w:r>
      <w:r w:rsidR="00FF1430">
        <w:rPr>
          <w:rFonts w:ascii="Times New Roman" w:hAnsi="Times New Roman" w:cs="Times New Roman"/>
          <w:sz w:val="24"/>
          <w:szCs w:val="24"/>
        </w:rPr>
      </w:r>
      <w:r w:rsidR="00FF1430">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FF1430">
        <w:rPr>
          <w:rFonts w:ascii="Times New Roman" w:hAnsi="Times New Roman" w:cs="Times New Roman"/>
          <w:noProof/>
          <w:sz w:val="24"/>
          <w:szCs w:val="24"/>
        </w:rPr>
        <w:t>(Carbone et al. 2014; Foote et al. 2015; van der Valk et al. 2021; Treaster et al. 2023)</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73"/>
      <w:r w:rsidR="009D7BC7">
        <w:rPr>
          <w:rStyle w:val="CommentReference"/>
        </w:rPr>
        <w:commentReference w:id="73"/>
      </w:r>
      <w:commentRangeEnd w:id="74"/>
      <w:r w:rsidR="005F1E33">
        <w:rPr>
          <w:rStyle w:val="CommentReference"/>
        </w:rPr>
        <w:commentReference w:id="74"/>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072170C5"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w:t>
      </w:r>
      <w:r w:rsidR="00D40C88">
        <w:rPr>
          <w:rFonts w:ascii="Times New Roman" w:hAnsi="Times New Roman" w:cs="Times New Roman"/>
          <w:sz w:val="24"/>
          <w:szCs w:val="24"/>
        </w:rPr>
        <w:t>-</w:t>
      </w:r>
      <w:r w:rsidR="00317E4A" w:rsidRPr="00031896">
        <w:rPr>
          <w:rFonts w:ascii="Times New Roman" w:hAnsi="Times New Roman" w:cs="Times New Roman"/>
          <w:sz w:val="24"/>
          <w:szCs w:val="24"/>
        </w:rPr>
        <w:t>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D40C88">
        <w:rPr>
          <w:rFonts w:ascii="Times New Roman" w:hAnsi="Times New Roman" w:cs="Times New Roman"/>
          <w:sz w:val="24"/>
          <w:szCs w:val="24"/>
        </w:rPr>
        <w:t>using</w:t>
      </w:r>
      <w:r w:rsidR="002F50EA">
        <w:rPr>
          <w:rFonts w:ascii="Times New Roman" w:hAnsi="Times New Roman" w:cs="Times New Roman"/>
          <w:sz w:val="24"/>
          <w:szCs w:val="24"/>
        </w:rPr>
        <w:t xml:space="preserve">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w:t>
      </w:r>
      <w:proofErr w:type="gramStart"/>
      <w:r w:rsidRPr="00031896">
        <w:rPr>
          <w:rFonts w:ascii="Times New Roman" w:hAnsi="Times New Roman" w:cs="Times New Roman"/>
          <w:sz w:val="24"/>
          <w:szCs w:val="24"/>
        </w:rPr>
        <w:t>control for</w:t>
      </w:r>
      <w:proofErr w:type="gramEnd"/>
      <w:r w:rsidRPr="00031896">
        <w:rPr>
          <w:rFonts w:ascii="Times New Roman" w:hAnsi="Times New Roman" w:cs="Times New Roman"/>
          <w:sz w:val="24"/>
          <w:szCs w:val="24"/>
        </w:rPr>
        <w:t xml:space="preserve">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w:t>
      </w:r>
      <w:r w:rsidR="00D40C88">
        <w:rPr>
          <w:rFonts w:ascii="Times New Roman" w:hAnsi="Times New Roman" w:cs="Times New Roman"/>
          <w:sz w:val="24"/>
          <w:szCs w:val="24"/>
        </w:rPr>
        <w:t>also evolves</w:t>
      </w:r>
      <w:r w:rsidR="00211419">
        <w:rPr>
          <w:rFonts w:ascii="Times New Roman" w:hAnsi="Times New Roman" w:cs="Times New Roman"/>
          <w:sz w:val="24"/>
          <w:szCs w:val="24"/>
        </w:rPr>
        <w:t xml:space="preserve">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correlation</w:t>
      </w:r>
      <w:r w:rsidR="00D40C88">
        <w:rPr>
          <w:rFonts w:ascii="Times New Roman" w:hAnsi="Times New Roman" w:cs="Times New Roman"/>
          <w:sz w:val="24"/>
          <w:szCs w:val="24"/>
        </w:rPr>
        <w:t xml:space="preserve"> signal</w:t>
      </w:r>
      <w:r w:rsidR="002E3C2C" w:rsidRPr="00031896">
        <w:rPr>
          <w:rFonts w:ascii="Times New Roman" w:hAnsi="Times New Roman" w:cs="Times New Roman"/>
          <w:sz w:val="24"/>
          <w:szCs w:val="24"/>
        </w:rPr>
        <w:t xml:space="preserve"> </w:t>
      </w:r>
      <w:r w:rsidR="002E3C2C" w:rsidRPr="00031896">
        <w:rPr>
          <w:rFonts w:ascii="Times New Roman" w:hAnsi="Times New Roman" w:cs="Times New Roman"/>
          <w:sz w:val="24"/>
          <w:szCs w:val="24"/>
        </w:rPr>
        <w:lastRenderedPageBreak/>
        <w:t>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562FAD">
      <w:pPr>
        <w:pStyle w:val="Heading2"/>
      </w:pPr>
      <w:r w:rsidRPr="00D1036D">
        <w:t>Conclusions</w:t>
      </w:r>
    </w:p>
    <w:p w14:paraId="21698D05" w14:textId="18AC2713"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w:t>
      </w:r>
      <w:r w:rsidR="006C1351">
        <w:rPr>
          <w:rFonts w:ascii="Times New Roman" w:hAnsi="Times New Roman" w:cs="Times New Roman"/>
          <w:sz w:val="24"/>
          <w:szCs w:val="24"/>
        </w:rPr>
        <w:t>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6E15D4D3" w14:textId="4E0DFAA9" w:rsidR="00C75391" w:rsidRDefault="00851991" w:rsidP="00C75391">
      <w:pPr>
        <w:pStyle w:val="Heading1"/>
      </w:pPr>
      <w:r>
        <w:t>Acknowledgme</w:t>
      </w:r>
      <w:r w:rsidR="00C75391">
        <w:t>nts</w:t>
      </w:r>
    </w:p>
    <w:p w14:paraId="37CD18A9" w14:textId="5AE8074B" w:rsidR="00851991" w:rsidRDefault="00851991" w:rsidP="005C2974">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We thank Jake Esselstyn and Kevin Rowe for helpful comments and discussion on the murine species tree.</w:t>
      </w:r>
      <w:r w:rsidR="00A76FC9">
        <w:rPr>
          <w:rFonts w:ascii="Times New Roman" w:hAnsi="Times New Roman" w:cs="Times New Roman"/>
          <w:sz w:val="24"/>
          <w:szCs w:val="24"/>
        </w:rPr>
        <w:t xml:space="preserve"> We also thank Brant Faircloth and Trevor </w:t>
      </w:r>
      <w:proofErr w:type="spellStart"/>
      <w:r w:rsidR="00A76FC9">
        <w:rPr>
          <w:rFonts w:ascii="Times New Roman" w:hAnsi="Times New Roman" w:cs="Times New Roman"/>
          <w:sz w:val="24"/>
          <w:szCs w:val="24"/>
        </w:rPr>
        <w:t>Sless</w:t>
      </w:r>
      <w:proofErr w:type="spellEnd"/>
      <w:r w:rsidR="00A76FC9">
        <w:rPr>
          <w:rFonts w:ascii="Times New Roman" w:hAnsi="Times New Roman" w:cs="Times New Roman"/>
          <w:sz w:val="24"/>
          <w:szCs w:val="24"/>
        </w:rPr>
        <w:t xml:space="preserve"> for advice on using </w:t>
      </w:r>
      <w:proofErr w:type="spellStart"/>
      <w:r w:rsidR="00A76FC9">
        <w:rPr>
          <w:rFonts w:ascii="Times New Roman" w:hAnsi="Times New Roman" w:cs="Times New Roman"/>
          <w:sz w:val="24"/>
          <w:szCs w:val="24"/>
        </w:rPr>
        <w:t>phyluce</w:t>
      </w:r>
      <w:proofErr w:type="spellEnd"/>
      <w:r w:rsidR="00A76FC9">
        <w:rPr>
          <w:rFonts w:ascii="Times New Roman" w:hAnsi="Times New Roman" w:cs="Times New Roman"/>
          <w:sz w:val="24"/>
          <w:szCs w:val="24"/>
        </w:rPr>
        <w:t>.</w:t>
      </w:r>
      <w:r>
        <w:rPr>
          <w:rFonts w:ascii="Times New Roman" w:hAnsi="Times New Roman" w:cs="Times New Roman"/>
          <w:sz w:val="24"/>
          <w:szCs w:val="24"/>
        </w:rPr>
        <w:t xml:space="preserve"> </w:t>
      </w:r>
      <w:r w:rsidR="00C04E5F">
        <w:rPr>
          <w:rFonts w:ascii="Times New Roman" w:hAnsi="Times New Roman" w:cs="Times New Roman"/>
          <w:sz w:val="24"/>
          <w:szCs w:val="24"/>
        </w:rPr>
        <w:t xml:space="preserve">We are grateful for tissue samples provided by Chris Conroy at the </w:t>
      </w:r>
      <w:r w:rsidR="00C04E5F" w:rsidRPr="00C04E5F">
        <w:rPr>
          <w:rFonts w:ascii="Times New Roman" w:hAnsi="Times New Roman" w:cs="Times New Roman"/>
          <w:sz w:val="24"/>
          <w:szCs w:val="24"/>
        </w:rPr>
        <w:t xml:space="preserve">Museum of Vertebrate Zoology, Berkeley, CA (MVZ) and </w:t>
      </w:r>
      <w:r w:rsidR="00C04E5F">
        <w:rPr>
          <w:rFonts w:ascii="Times New Roman" w:hAnsi="Times New Roman" w:cs="Times New Roman"/>
          <w:sz w:val="24"/>
          <w:szCs w:val="24"/>
        </w:rPr>
        <w:t xml:space="preserve">Adam Ferguson at </w:t>
      </w:r>
      <w:r w:rsidR="00C04E5F" w:rsidRPr="00C04E5F">
        <w:rPr>
          <w:rFonts w:ascii="Times New Roman" w:hAnsi="Times New Roman" w:cs="Times New Roman"/>
          <w:sz w:val="24"/>
          <w:szCs w:val="24"/>
        </w:rPr>
        <w:t>the Field Museum of Natural History, Chicago, IL (FMNH)</w:t>
      </w:r>
      <w:r w:rsidR="00C04E5F">
        <w:rPr>
          <w:rFonts w:ascii="Times New Roman" w:hAnsi="Times New Roman" w:cs="Times New Roman"/>
          <w:sz w:val="24"/>
          <w:szCs w:val="24"/>
        </w:rPr>
        <w:t>, and to the original collectors</w:t>
      </w:r>
      <w:r w:rsidR="00C04E5F" w:rsidRPr="00C04E5F">
        <w:rPr>
          <w:rFonts w:ascii="Times New Roman" w:hAnsi="Times New Roman" w:cs="Times New Roman"/>
          <w:sz w:val="24"/>
          <w:szCs w:val="24"/>
        </w:rPr>
        <w:t xml:space="preserve">. </w:t>
      </w:r>
      <w:r w:rsidR="00C75391" w:rsidRPr="00C75391">
        <w:rPr>
          <w:rFonts w:ascii="Times New Roman" w:hAnsi="Times New Roman" w:cs="Times New Roman"/>
          <w:sz w:val="24"/>
          <w:szCs w:val="24"/>
        </w:rPr>
        <w:t>This work was supported by the National Science Foundation (DEB-1754096 to J.M.G), the Eunice Kennedy Shriver National Institute of Child Health and Human Development of the National Institutes of Health (R01-HD094787 to J.M.G.)</w:t>
      </w:r>
      <w:r w:rsidR="00B84C77">
        <w:rPr>
          <w:rFonts w:ascii="Times New Roman" w:hAnsi="Times New Roman" w:cs="Times New Roman"/>
          <w:sz w:val="24"/>
          <w:szCs w:val="24"/>
        </w:rPr>
        <w:t xml:space="preserve">. </w:t>
      </w:r>
      <w:r w:rsidR="00A76FC9" w:rsidRPr="00F76DC7">
        <w:rPr>
          <w:rFonts w:ascii="Times New Roman" w:hAnsi="Times New Roman" w:cs="Times New Roman"/>
          <w:sz w:val="24"/>
          <w:szCs w:val="24"/>
        </w:rPr>
        <w:t>J.J.H. received financial</w:t>
      </w:r>
      <w:r w:rsidR="00A76FC9">
        <w:rPr>
          <w:rFonts w:ascii="Times New Roman" w:hAnsi="Times New Roman" w:cs="Times New Roman"/>
          <w:sz w:val="24"/>
          <w:szCs w:val="24"/>
        </w:rPr>
        <w:t xml:space="preserve"> </w:t>
      </w:r>
      <w:r w:rsidR="00A76FC9" w:rsidRPr="00F76DC7">
        <w:rPr>
          <w:rFonts w:ascii="Times New Roman" w:hAnsi="Times New Roman" w:cs="Times New Roman"/>
          <w:sz w:val="24"/>
          <w:szCs w:val="24"/>
        </w:rPr>
        <w:t>support from the Cornell Center for Vertebrate Genomics</w:t>
      </w:r>
      <w:r w:rsidR="00A76FC9">
        <w:rPr>
          <w:rFonts w:ascii="Times New Roman" w:hAnsi="Times New Roman" w:cs="Times New Roman"/>
          <w:sz w:val="24"/>
          <w:szCs w:val="24"/>
        </w:rPr>
        <w:t xml:space="preserve">. </w:t>
      </w:r>
      <w:r w:rsidR="00D40C88" w:rsidRPr="00AF0B2F">
        <w:rPr>
          <w:rFonts w:ascii="Times New Roman" w:hAnsi="Times New Roman" w:cs="Times New Roman"/>
          <w:sz w:val="24"/>
          <w:szCs w:val="24"/>
        </w:rPr>
        <w:t>J. S. B. was supported by the University of Michigan Life Sciences Fellows program and the Jean Wright Cohn Endowment Fund at the University of Michigan Museum of Zoology.</w:t>
      </w:r>
      <w:r w:rsidR="00D40C88">
        <w:rPr>
          <w:rFonts w:ascii="Times New Roman" w:hAnsi="Times New Roman" w:cs="Times New Roman"/>
          <w:sz w:val="24"/>
          <w:szCs w:val="24"/>
        </w:rPr>
        <w:t xml:space="preserve"> </w:t>
      </w:r>
      <w:r w:rsidR="00A76FC9" w:rsidRPr="00EB5534">
        <w:rPr>
          <w:rFonts w:ascii="Times New Roman" w:hAnsi="Times New Roman" w:cs="Times New Roman"/>
          <w:sz w:val="24"/>
          <w:szCs w:val="24"/>
        </w:rPr>
        <w:t>Computations</w:t>
      </w:r>
      <w:r w:rsidR="00A76FC9">
        <w:rPr>
          <w:rFonts w:ascii="Times New Roman" w:hAnsi="Times New Roman" w:cs="Times New Roman"/>
          <w:sz w:val="24"/>
          <w:szCs w:val="24"/>
        </w:rPr>
        <w:t xml:space="preserve"> for species tree reconstruction</w:t>
      </w:r>
      <w:r w:rsidR="00A76FC9" w:rsidRPr="00EB5534">
        <w:rPr>
          <w:rFonts w:ascii="Times New Roman" w:hAnsi="Times New Roman" w:cs="Times New Roman"/>
          <w:sz w:val="24"/>
          <w:szCs w:val="24"/>
        </w:rPr>
        <w:t xml:space="preserve"> were performed using the computer clusters and data storage resources of the University of California Riverside HPCC, which were funded by grants from NSF (MRI-2215705, MRI-1429826) and NIH (1S10OD016290-01A1)</w:t>
      </w:r>
      <w:r w:rsidR="00A76FC9">
        <w:rPr>
          <w:rFonts w:ascii="Times New Roman" w:hAnsi="Times New Roman" w:cs="Times New Roman"/>
          <w:sz w:val="24"/>
          <w:szCs w:val="24"/>
        </w:rPr>
        <w:t xml:space="preserve">, and the Cornell University Biotechnology Resource Center </w:t>
      </w:r>
      <w:proofErr w:type="spellStart"/>
      <w:r w:rsidR="00A76FC9">
        <w:rPr>
          <w:rFonts w:ascii="Times New Roman" w:hAnsi="Times New Roman" w:cs="Times New Roman"/>
          <w:sz w:val="24"/>
          <w:szCs w:val="24"/>
        </w:rPr>
        <w:t>BioHPC</w:t>
      </w:r>
      <w:proofErr w:type="spellEnd"/>
      <w:r w:rsidR="00A76FC9">
        <w:rPr>
          <w:rFonts w:ascii="Times New Roman" w:hAnsi="Times New Roman" w:cs="Times New Roman"/>
          <w:sz w:val="24"/>
          <w:szCs w:val="24"/>
        </w:rPr>
        <w:t xml:space="preserve"> (RRID:SCR_021757) with help from Qi Sun. </w:t>
      </w:r>
      <w:r w:rsidR="00C75391" w:rsidRPr="00C75391">
        <w:rPr>
          <w:rFonts w:ascii="Times New Roman" w:hAnsi="Times New Roman" w:cs="Times New Roman"/>
          <w:sz w:val="24"/>
          <w:szCs w:val="24"/>
        </w:rPr>
        <w:t>Bioinformatic analyses</w:t>
      </w:r>
      <w:r w:rsidR="00C75391">
        <w:rPr>
          <w:rFonts w:ascii="Times New Roman" w:hAnsi="Times New Roman" w:cs="Times New Roman"/>
          <w:sz w:val="24"/>
          <w:szCs w:val="24"/>
        </w:rPr>
        <w:t xml:space="preserve"> for genomic discordance and selection tests</w:t>
      </w:r>
      <w:r w:rsidR="00C75391" w:rsidRPr="00C75391">
        <w:rPr>
          <w:rFonts w:ascii="Times New Roman" w:hAnsi="Times New Roman" w:cs="Times New Roman"/>
          <w:sz w:val="24"/>
          <w:szCs w:val="24"/>
        </w:rPr>
        <w:t xml:space="preserve"> were conducted using the University of Montana </w:t>
      </w:r>
      <w:proofErr w:type="spellStart"/>
      <w:r w:rsidR="00C75391" w:rsidRPr="00C75391">
        <w:rPr>
          <w:rFonts w:ascii="Times New Roman" w:hAnsi="Times New Roman" w:cs="Times New Roman"/>
          <w:sz w:val="24"/>
          <w:szCs w:val="24"/>
        </w:rPr>
        <w:t>Griz</w:t>
      </w:r>
      <w:proofErr w:type="spellEnd"/>
      <w:r w:rsidR="00C75391" w:rsidRPr="00C75391">
        <w:rPr>
          <w:rFonts w:ascii="Times New Roman" w:hAnsi="Times New Roman" w:cs="Times New Roman"/>
          <w:sz w:val="24"/>
          <w:szCs w:val="24"/>
        </w:rPr>
        <w:t xml:space="preserve"> Shared Computing Cluster supported by grants from the NSF (CC-2018112 and OAC-1925267, J.M.G. co-PI). Any opinions, findings, and conclusions or recommendations expressed in this material are those of the authors and do not necessarily reflect the views of the NSF or the NIH.</w:t>
      </w:r>
    </w:p>
    <w:p w14:paraId="0A4BF3FE" w14:textId="4D6A2DEE" w:rsidR="00851991" w:rsidRDefault="00851991" w:rsidP="00851991">
      <w:pPr>
        <w:pStyle w:val="Heading1"/>
      </w:pPr>
      <w:r>
        <w:t>Data availability</w:t>
      </w:r>
    </w:p>
    <w:p w14:paraId="381D10BA" w14:textId="3888AC6F" w:rsidR="00851991" w:rsidRPr="005C2974" w:rsidRDefault="00851991" w:rsidP="005C2974">
      <w:pPr>
        <w:rPr>
          <w:rFonts w:ascii="Times New Roman" w:hAnsi="Times New Roman" w:cs="Times New Roman"/>
          <w:sz w:val="24"/>
          <w:szCs w:val="24"/>
        </w:rPr>
      </w:pPr>
      <w:r>
        <w:rPr>
          <w:rFonts w:ascii="Times New Roman" w:hAnsi="Times New Roman" w:cs="Times New Roman"/>
          <w:sz w:val="24"/>
          <w:szCs w:val="24"/>
        </w:rPr>
        <w:t xml:space="preserve">All raw reads and assembled genomes are available on XX. Pseudo-assemblies and locus alignments (UCEs, genes, and windows) are available on XX. All code and summary data for this project are deposited in </w:t>
      </w:r>
      <w:hyperlink r:id="rId15" w:history="1">
        <w:r w:rsidRPr="008F61BC">
          <w:rPr>
            <w:rStyle w:val="Hyperlink"/>
            <w:rFonts w:ascii="Times New Roman" w:hAnsi="Times New Roman" w:cs="Times New Roman"/>
            <w:sz w:val="24"/>
            <w:szCs w:val="24"/>
          </w:rPr>
          <w:t>https://github.com/gwct/murine-discordance</w:t>
        </w:r>
      </w:hyperlink>
      <w:r>
        <w:rPr>
          <w:rFonts w:ascii="Times New Roman" w:hAnsi="Times New Roman" w:cs="Times New Roman"/>
          <w:sz w:val="24"/>
          <w:szCs w:val="24"/>
        </w:rPr>
        <w:t xml:space="preserve">. </w:t>
      </w:r>
    </w:p>
    <w:p w14:paraId="26381C39" w14:textId="77777777" w:rsidR="00851991" w:rsidRDefault="00851991" w:rsidP="005C2974">
      <w:pPr>
        <w:spacing w:after="160" w:line="259" w:lineRule="auto"/>
        <w:jc w:val="both"/>
        <w:rPr>
          <w:rFonts w:ascii="Times New Roman" w:hAnsi="Times New Roman" w:cs="Times New Roman"/>
          <w:sz w:val="24"/>
          <w:szCs w:val="24"/>
        </w:rPr>
      </w:pP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lastRenderedPageBreak/>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1C9EAF1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5192F3D1"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28FCD2F4"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1E6823EF"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D52B99C"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5D5391B1"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6A092557"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68523534"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34CFFFA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357780FF"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392E7350"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5DF6E3A"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42DE041A"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51B99F8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3BB583B7"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0052A6C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D95FCB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42EF0A33"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5FF1C66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0830BF6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512BBA0B"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6BE755A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3EB78439"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Kumon et al., 2021: De novo assembled</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112ADC8D"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197"/>
        <w:gridCol w:w="1684"/>
        <w:gridCol w:w="2451"/>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5C2974">
        <w:trPr>
          <w:trHeight w:val="300"/>
        </w:trPr>
        <w:tc>
          <w:tcPr>
            <w:tcW w:w="1018" w:type="dxa"/>
            <w:tcBorders>
              <w:top w:val="single" w:sz="4" w:space="0" w:color="auto"/>
            </w:tcBorders>
            <w:noWrap/>
            <w:vAlign w:val="bottom"/>
            <w:hideMark/>
          </w:tcPr>
          <w:p w14:paraId="13C72F08" w14:textId="1271BF5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w:t>
            </w:r>
          </w:p>
        </w:tc>
        <w:tc>
          <w:tcPr>
            <w:tcW w:w="4197" w:type="dxa"/>
            <w:tcBorders>
              <w:top w:val="single" w:sz="4" w:space="0" w:color="auto"/>
            </w:tcBorders>
            <w:noWrap/>
            <w:vAlign w:val="bottom"/>
            <w:hideMark/>
          </w:tcPr>
          <w:p w14:paraId="5B6406DE" w14:textId="080F87F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p>
        </w:tc>
        <w:tc>
          <w:tcPr>
            <w:tcW w:w="1684" w:type="dxa"/>
            <w:tcBorders>
              <w:top w:val="single" w:sz="4" w:space="0" w:color="auto"/>
            </w:tcBorders>
            <w:noWrap/>
            <w:vAlign w:val="bottom"/>
            <w:hideMark/>
          </w:tcPr>
          <w:p w14:paraId="27685EFF" w14:textId="6C128DBB"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23864</w:t>
            </w:r>
          </w:p>
        </w:tc>
        <w:tc>
          <w:tcPr>
            <w:tcW w:w="2451" w:type="dxa"/>
            <w:tcBorders>
              <w:top w:val="single" w:sz="4" w:space="0" w:color="auto"/>
            </w:tcBorders>
            <w:noWrap/>
            <w:vAlign w:val="bottom"/>
            <w:hideMark/>
          </w:tcPr>
          <w:p w14:paraId="6A112923" w14:textId="0CC9DDA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0.146</w:t>
            </w:r>
          </w:p>
        </w:tc>
      </w:tr>
      <w:tr w:rsidR="002505CF" w:rsidRPr="00197A2B" w14:paraId="74B8DEAA" w14:textId="77777777" w:rsidTr="005C2974">
        <w:trPr>
          <w:trHeight w:val="300"/>
        </w:trPr>
        <w:tc>
          <w:tcPr>
            <w:tcW w:w="1018" w:type="dxa"/>
            <w:noWrap/>
            <w:vAlign w:val="bottom"/>
            <w:hideMark/>
          </w:tcPr>
          <w:p w14:paraId="2CA0C420" w14:textId="1217515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w:t>
            </w:r>
          </w:p>
        </w:tc>
        <w:tc>
          <w:tcPr>
            <w:tcW w:w="4197" w:type="dxa"/>
            <w:noWrap/>
            <w:vAlign w:val="bottom"/>
            <w:hideMark/>
          </w:tcPr>
          <w:p w14:paraId="2E90D7E4" w14:textId="09BB672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(GD,RD),(MM,((HA,PD),MN))));</w:t>
            </w:r>
          </w:p>
        </w:tc>
        <w:tc>
          <w:tcPr>
            <w:tcW w:w="1684" w:type="dxa"/>
            <w:noWrap/>
            <w:vAlign w:val="bottom"/>
            <w:hideMark/>
          </w:tcPr>
          <w:p w14:paraId="05B71E9F" w14:textId="6EF2459D"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23836</w:t>
            </w:r>
          </w:p>
        </w:tc>
        <w:tc>
          <w:tcPr>
            <w:tcW w:w="2451" w:type="dxa"/>
            <w:noWrap/>
            <w:vAlign w:val="bottom"/>
            <w:hideMark/>
          </w:tcPr>
          <w:p w14:paraId="5D1E769A" w14:textId="22D904BB"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0.146</w:t>
            </w:r>
          </w:p>
        </w:tc>
      </w:tr>
      <w:tr w:rsidR="002505CF" w:rsidRPr="00197A2B" w14:paraId="674200AD" w14:textId="77777777" w:rsidTr="005C2974">
        <w:trPr>
          <w:trHeight w:val="300"/>
        </w:trPr>
        <w:tc>
          <w:tcPr>
            <w:tcW w:w="1018" w:type="dxa"/>
            <w:noWrap/>
            <w:vAlign w:val="bottom"/>
            <w:hideMark/>
          </w:tcPr>
          <w:p w14:paraId="73430F19" w14:textId="4F74F763"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3*</w:t>
            </w:r>
          </w:p>
        </w:tc>
        <w:tc>
          <w:tcPr>
            <w:tcW w:w="4197" w:type="dxa"/>
            <w:noWrap/>
            <w:vAlign w:val="bottom"/>
            <w:hideMark/>
          </w:tcPr>
          <w:p w14:paraId="6EA72F49" w14:textId="7721A13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p>
        </w:tc>
        <w:tc>
          <w:tcPr>
            <w:tcW w:w="1684" w:type="dxa"/>
            <w:noWrap/>
            <w:vAlign w:val="bottom"/>
            <w:hideMark/>
          </w:tcPr>
          <w:p w14:paraId="1ECDF171" w14:textId="55DB20E0"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21509</w:t>
            </w:r>
          </w:p>
        </w:tc>
        <w:tc>
          <w:tcPr>
            <w:tcW w:w="2451" w:type="dxa"/>
            <w:noWrap/>
            <w:vAlign w:val="bottom"/>
            <w:hideMark/>
          </w:tcPr>
          <w:p w14:paraId="5DB44182" w14:textId="500A9788"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0.131</w:t>
            </w:r>
          </w:p>
        </w:tc>
      </w:tr>
      <w:tr w:rsidR="002505CF" w:rsidRPr="00197A2B" w14:paraId="61A0817F" w14:textId="77777777" w:rsidTr="005C2974">
        <w:trPr>
          <w:trHeight w:val="300"/>
        </w:trPr>
        <w:tc>
          <w:tcPr>
            <w:tcW w:w="1018" w:type="dxa"/>
            <w:noWrap/>
            <w:vAlign w:val="bottom"/>
            <w:hideMark/>
          </w:tcPr>
          <w:p w14:paraId="6A20CEA0" w14:textId="523CF3F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4</w:t>
            </w:r>
          </w:p>
        </w:tc>
        <w:tc>
          <w:tcPr>
            <w:tcW w:w="4197" w:type="dxa"/>
            <w:noWrap/>
            <w:vAlign w:val="bottom"/>
            <w:hideMark/>
          </w:tcPr>
          <w:p w14:paraId="07A3D1E8" w14:textId="7B28CB9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p>
        </w:tc>
        <w:tc>
          <w:tcPr>
            <w:tcW w:w="1684" w:type="dxa"/>
            <w:noWrap/>
            <w:vAlign w:val="bottom"/>
            <w:hideMark/>
          </w:tcPr>
          <w:p w14:paraId="32B85579" w14:textId="34375A4D"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14417</w:t>
            </w:r>
          </w:p>
        </w:tc>
        <w:tc>
          <w:tcPr>
            <w:tcW w:w="2451" w:type="dxa"/>
            <w:noWrap/>
            <w:vAlign w:val="bottom"/>
            <w:hideMark/>
          </w:tcPr>
          <w:p w14:paraId="64B3D287" w14:textId="232E50F2"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0.088</w:t>
            </w:r>
          </w:p>
        </w:tc>
      </w:tr>
      <w:tr w:rsidR="002505CF" w:rsidRPr="00197A2B" w14:paraId="0CAA8303" w14:textId="77777777" w:rsidTr="005C2974">
        <w:trPr>
          <w:trHeight w:val="300"/>
        </w:trPr>
        <w:tc>
          <w:tcPr>
            <w:tcW w:w="1018" w:type="dxa"/>
            <w:noWrap/>
            <w:vAlign w:val="bottom"/>
            <w:hideMark/>
          </w:tcPr>
          <w:p w14:paraId="6594DA06" w14:textId="46AEFD4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5</w:t>
            </w:r>
          </w:p>
        </w:tc>
        <w:tc>
          <w:tcPr>
            <w:tcW w:w="4197" w:type="dxa"/>
            <w:noWrap/>
            <w:vAlign w:val="bottom"/>
            <w:hideMark/>
          </w:tcPr>
          <w:p w14:paraId="1A7CFFCF" w14:textId="31167D5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MM,((GD,RD),((HA,PD),MN))));</w:t>
            </w:r>
          </w:p>
        </w:tc>
        <w:tc>
          <w:tcPr>
            <w:tcW w:w="1684" w:type="dxa"/>
            <w:noWrap/>
            <w:vAlign w:val="bottom"/>
            <w:hideMark/>
          </w:tcPr>
          <w:p w14:paraId="486E63B1" w14:textId="2C853D3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14321</w:t>
            </w:r>
          </w:p>
        </w:tc>
        <w:tc>
          <w:tcPr>
            <w:tcW w:w="2451" w:type="dxa"/>
            <w:noWrap/>
            <w:vAlign w:val="bottom"/>
            <w:hideMark/>
          </w:tcPr>
          <w:p w14:paraId="4DF35FAE" w14:textId="2995C1A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0.0874</w:t>
            </w:r>
          </w:p>
        </w:tc>
      </w:tr>
      <w:tr w:rsidR="002505CF" w:rsidRPr="00197A2B" w14:paraId="44583C51" w14:textId="77777777" w:rsidTr="005C2974">
        <w:trPr>
          <w:trHeight w:val="300"/>
        </w:trPr>
        <w:tc>
          <w:tcPr>
            <w:tcW w:w="1018" w:type="dxa"/>
            <w:noWrap/>
            <w:vAlign w:val="bottom"/>
            <w:hideMark/>
          </w:tcPr>
          <w:p w14:paraId="0470B3AE" w14:textId="24D3749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6</w:t>
            </w:r>
          </w:p>
        </w:tc>
        <w:tc>
          <w:tcPr>
            <w:tcW w:w="4197" w:type="dxa"/>
            <w:noWrap/>
            <w:vAlign w:val="bottom"/>
            <w:hideMark/>
          </w:tcPr>
          <w:p w14:paraId="72A9C66A" w14:textId="790CE5B6"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p>
        </w:tc>
        <w:tc>
          <w:tcPr>
            <w:tcW w:w="1684" w:type="dxa"/>
            <w:noWrap/>
            <w:vAlign w:val="bottom"/>
            <w:hideMark/>
          </w:tcPr>
          <w:p w14:paraId="762DD727" w14:textId="3115D05E"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14044</w:t>
            </w:r>
          </w:p>
        </w:tc>
        <w:tc>
          <w:tcPr>
            <w:tcW w:w="2451" w:type="dxa"/>
            <w:noWrap/>
            <w:vAlign w:val="bottom"/>
            <w:hideMark/>
          </w:tcPr>
          <w:p w14:paraId="57A3DCBE" w14:textId="6B8C775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0.0858</w:t>
            </w:r>
          </w:p>
        </w:tc>
      </w:tr>
      <w:tr w:rsidR="002505CF" w:rsidRPr="00197A2B" w14:paraId="2AD990C9" w14:textId="77777777" w:rsidTr="005C2974">
        <w:trPr>
          <w:trHeight w:val="300"/>
        </w:trPr>
        <w:tc>
          <w:tcPr>
            <w:tcW w:w="1018" w:type="dxa"/>
            <w:noWrap/>
            <w:vAlign w:val="bottom"/>
            <w:hideMark/>
          </w:tcPr>
          <w:p w14:paraId="080EBA5C" w14:textId="743F35F8"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7</w:t>
            </w:r>
          </w:p>
        </w:tc>
        <w:tc>
          <w:tcPr>
            <w:tcW w:w="4197" w:type="dxa"/>
            <w:noWrap/>
            <w:vAlign w:val="bottom"/>
            <w:hideMark/>
          </w:tcPr>
          <w:p w14:paraId="3810011D" w14:textId="09276A8A"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((HA,PD),MN),(MM,(GD,RD))));</w:t>
            </w:r>
          </w:p>
        </w:tc>
        <w:tc>
          <w:tcPr>
            <w:tcW w:w="1684" w:type="dxa"/>
            <w:noWrap/>
            <w:vAlign w:val="bottom"/>
            <w:hideMark/>
          </w:tcPr>
          <w:p w14:paraId="59077705" w14:textId="176C3C65"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11723</w:t>
            </w:r>
          </w:p>
        </w:tc>
        <w:tc>
          <w:tcPr>
            <w:tcW w:w="2451" w:type="dxa"/>
            <w:noWrap/>
            <w:vAlign w:val="bottom"/>
            <w:hideMark/>
          </w:tcPr>
          <w:p w14:paraId="0E6DF195" w14:textId="11918107"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0.0716</w:t>
            </w:r>
          </w:p>
        </w:tc>
      </w:tr>
      <w:tr w:rsidR="002505CF" w:rsidRPr="00197A2B" w14:paraId="1E73DC0E" w14:textId="77777777" w:rsidTr="005C2974">
        <w:trPr>
          <w:trHeight w:val="300"/>
        </w:trPr>
        <w:tc>
          <w:tcPr>
            <w:tcW w:w="1018" w:type="dxa"/>
            <w:tcBorders>
              <w:bottom w:val="single" w:sz="4" w:space="0" w:color="auto"/>
            </w:tcBorders>
            <w:noWrap/>
            <w:vAlign w:val="bottom"/>
            <w:hideMark/>
          </w:tcPr>
          <w:p w14:paraId="77943693" w14:textId="0DBA85FE"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8</w:t>
            </w:r>
          </w:p>
        </w:tc>
        <w:tc>
          <w:tcPr>
            <w:tcW w:w="4197" w:type="dxa"/>
            <w:tcBorders>
              <w:bottom w:val="single" w:sz="4" w:space="0" w:color="auto"/>
            </w:tcBorders>
            <w:noWrap/>
            <w:vAlign w:val="bottom"/>
            <w:hideMark/>
          </w:tcPr>
          <w:p w14:paraId="0BFE9127" w14:textId="53104824"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((HA,MN),PD),(MM,(GD,RD))));</w:t>
            </w:r>
          </w:p>
        </w:tc>
        <w:tc>
          <w:tcPr>
            <w:tcW w:w="1684" w:type="dxa"/>
            <w:tcBorders>
              <w:bottom w:val="single" w:sz="4" w:space="0" w:color="auto"/>
            </w:tcBorders>
            <w:noWrap/>
            <w:vAlign w:val="bottom"/>
            <w:hideMark/>
          </w:tcPr>
          <w:p w14:paraId="40134070" w14:textId="5098F0D9"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11308</w:t>
            </w:r>
          </w:p>
        </w:tc>
        <w:tc>
          <w:tcPr>
            <w:tcW w:w="2451" w:type="dxa"/>
            <w:tcBorders>
              <w:bottom w:val="single" w:sz="4" w:space="0" w:color="auto"/>
            </w:tcBorders>
            <w:noWrap/>
            <w:vAlign w:val="bottom"/>
            <w:hideMark/>
          </w:tcPr>
          <w:p w14:paraId="3D9BD62A" w14:textId="557A53DF" w:rsidR="002505CF" w:rsidRPr="00851991" w:rsidRDefault="002505CF" w:rsidP="002505CF">
            <w:pPr>
              <w:spacing w:after="0" w:line="240" w:lineRule="auto"/>
              <w:jc w:val="both"/>
              <w:rPr>
                <w:rFonts w:ascii="Times New Roman" w:eastAsia="Times New Roman" w:hAnsi="Times New Roman" w:cs="Times New Roman"/>
                <w:color w:val="000000"/>
              </w:rPr>
            </w:pPr>
            <w:r w:rsidRPr="00851991">
              <w:rPr>
                <w:rFonts w:ascii="Times New Roman" w:hAnsi="Times New Roman" w:cs="Times New Roman"/>
                <w:color w:val="000000"/>
              </w:rPr>
              <w:t>0.0691</w:t>
            </w:r>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600"/>
      </w:tblGrid>
      <w:tr w:rsidR="005C2974"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5C2974" w:rsidRPr="00197A2B" w:rsidRDefault="005C2974"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3600" w:type="dxa"/>
            <w:tcBorders>
              <w:top w:val="single" w:sz="4" w:space="0" w:color="auto"/>
              <w:bottom w:val="single" w:sz="4" w:space="0" w:color="auto"/>
            </w:tcBorders>
            <w:vAlign w:val="center"/>
          </w:tcPr>
          <w:p w14:paraId="583F491E" w14:textId="55DF8CF3" w:rsidR="005C2974" w:rsidRPr="00197A2B" w:rsidRDefault="005C2974"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5C2974" w:rsidRPr="00197A2B" w14:paraId="01D379BD" w14:textId="77777777" w:rsidTr="005C2974">
        <w:trPr>
          <w:jc w:val="center"/>
        </w:trPr>
        <w:tc>
          <w:tcPr>
            <w:tcW w:w="1620" w:type="dxa"/>
            <w:tcBorders>
              <w:top w:val="single" w:sz="4" w:space="0" w:color="auto"/>
            </w:tcBorders>
            <w:vAlign w:val="bottom"/>
          </w:tcPr>
          <w:p w14:paraId="7BF35AA6" w14:textId="390E8B3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w:t>
            </w:r>
          </w:p>
        </w:tc>
        <w:tc>
          <w:tcPr>
            <w:tcW w:w="3600" w:type="dxa"/>
            <w:tcBorders>
              <w:top w:val="single" w:sz="4" w:space="0" w:color="auto"/>
            </w:tcBorders>
            <w:vAlign w:val="bottom"/>
          </w:tcPr>
          <w:p w14:paraId="38F3F38F" w14:textId="64FEDEB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184</w:t>
            </w:r>
          </w:p>
        </w:tc>
      </w:tr>
      <w:tr w:rsidR="005C2974" w:rsidRPr="00197A2B" w14:paraId="27A53939" w14:textId="77777777" w:rsidTr="005C2974">
        <w:trPr>
          <w:jc w:val="center"/>
        </w:trPr>
        <w:tc>
          <w:tcPr>
            <w:tcW w:w="1620" w:type="dxa"/>
            <w:vAlign w:val="bottom"/>
          </w:tcPr>
          <w:p w14:paraId="28F1F166" w14:textId="18FDE89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w:t>
            </w:r>
          </w:p>
        </w:tc>
        <w:tc>
          <w:tcPr>
            <w:tcW w:w="3600" w:type="dxa"/>
            <w:vAlign w:val="bottom"/>
          </w:tcPr>
          <w:p w14:paraId="3096E393" w14:textId="454F31D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123</w:t>
            </w:r>
          </w:p>
        </w:tc>
      </w:tr>
      <w:tr w:rsidR="005C2974" w:rsidRPr="00197A2B" w14:paraId="4376008D" w14:textId="77777777" w:rsidTr="005C2974">
        <w:trPr>
          <w:jc w:val="center"/>
        </w:trPr>
        <w:tc>
          <w:tcPr>
            <w:tcW w:w="1620" w:type="dxa"/>
            <w:vAlign w:val="bottom"/>
          </w:tcPr>
          <w:p w14:paraId="089109BD" w14:textId="0006877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3</w:t>
            </w:r>
          </w:p>
        </w:tc>
        <w:tc>
          <w:tcPr>
            <w:tcW w:w="3600" w:type="dxa"/>
            <w:vAlign w:val="bottom"/>
          </w:tcPr>
          <w:p w14:paraId="1708B0DE" w14:textId="11892F84"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114</w:t>
            </w:r>
          </w:p>
        </w:tc>
      </w:tr>
      <w:tr w:rsidR="005C2974" w:rsidRPr="00197A2B" w14:paraId="28CDF31E" w14:textId="77777777" w:rsidTr="005C2974">
        <w:trPr>
          <w:jc w:val="center"/>
        </w:trPr>
        <w:tc>
          <w:tcPr>
            <w:tcW w:w="1620" w:type="dxa"/>
            <w:vAlign w:val="bottom"/>
          </w:tcPr>
          <w:p w14:paraId="20FFFB24" w14:textId="58E0708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4</w:t>
            </w:r>
          </w:p>
        </w:tc>
        <w:tc>
          <w:tcPr>
            <w:tcW w:w="3600" w:type="dxa"/>
            <w:vAlign w:val="bottom"/>
          </w:tcPr>
          <w:p w14:paraId="4A61E654" w14:textId="4BCA04FE"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144</w:t>
            </w:r>
          </w:p>
        </w:tc>
      </w:tr>
      <w:tr w:rsidR="005C2974" w:rsidRPr="00197A2B" w14:paraId="707C4282" w14:textId="77777777" w:rsidTr="005C2974">
        <w:trPr>
          <w:jc w:val="center"/>
        </w:trPr>
        <w:tc>
          <w:tcPr>
            <w:tcW w:w="1620" w:type="dxa"/>
            <w:vAlign w:val="bottom"/>
          </w:tcPr>
          <w:p w14:paraId="7FF48E20" w14:textId="41738CA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5</w:t>
            </w:r>
          </w:p>
        </w:tc>
        <w:tc>
          <w:tcPr>
            <w:tcW w:w="3600" w:type="dxa"/>
            <w:vAlign w:val="bottom"/>
          </w:tcPr>
          <w:p w14:paraId="0B344D0A" w14:textId="304817E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134</w:t>
            </w:r>
          </w:p>
        </w:tc>
      </w:tr>
      <w:tr w:rsidR="005C2974" w:rsidRPr="00197A2B" w14:paraId="49158AC7" w14:textId="77777777" w:rsidTr="005C2974">
        <w:trPr>
          <w:jc w:val="center"/>
        </w:trPr>
        <w:tc>
          <w:tcPr>
            <w:tcW w:w="1620" w:type="dxa"/>
            <w:vAlign w:val="bottom"/>
          </w:tcPr>
          <w:p w14:paraId="6A10792C" w14:textId="185E9D88"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6</w:t>
            </w:r>
          </w:p>
        </w:tc>
        <w:tc>
          <w:tcPr>
            <w:tcW w:w="3600" w:type="dxa"/>
            <w:vAlign w:val="bottom"/>
          </w:tcPr>
          <w:p w14:paraId="104884A6" w14:textId="60A73D46"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172</w:t>
            </w:r>
          </w:p>
        </w:tc>
      </w:tr>
      <w:tr w:rsidR="005C2974" w:rsidRPr="00197A2B" w14:paraId="1AAB47BE" w14:textId="77777777" w:rsidTr="005C2974">
        <w:trPr>
          <w:jc w:val="center"/>
        </w:trPr>
        <w:tc>
          <w:tcPr>
            <w:tcW w:w="1620" w:type="dxa"/>
            <w:vAlign w:val="bottom"/>
          </w:tcPr>
          <w:p w14:paraId="5A79D027" w14:textId="44EEC87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7</w:t>
            </w:r>
          </w:p>
        </w:tc>
        <w:tc>
          <w:tcPr>
            <w:tcW w:w="3600" w:type="dxa"/>
            <w:vAlign w:val="bottom"/>
          </w:tcPr>
          <w:p w14:paraId="6371AA9D" w14:textId="3705E4D0"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218</w:t>
            </w:r>
          </w:p>
        </w:tc>
      </w:tr>
      <w:tr w:rsidR="005C2974" w:rsidRPr="00197A2B" w14:paraId="17C2C524" w14:textId="77777777" w:rsidTr="005C2974">
        <w:trPr>
          <w:jc w:val="center"/>
        </w:trPr>
        <w:tc>
          <w:tcPr>
            <w:tcW w:w="1620" w:type="dxa"/>
            <w:vAlign w:val="bottom"/>
          </w:tcPr>
          <w:p w14:paraId="62E6FA8A" w14:textId="050D3DBC"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8</w:t>
            </w:r>
          </w:p>
        </w:tc>
        <w:tc>
          <w:tcPr>
            <w:tcW w:w="3600" w:type="dxa"/>
            <w:vAlign w:val="bottom"/>
          </w:tcPr>
          <w:p w14:paraId="27C04FD1" w14:textId="481D1B8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133</w:t>
            </w:r>
          </w:p>
        </w:tc>
      </w:tr>
      <w:tr w:rsidR="005C2974" w:rsidRPr="00197A2B" w14:paraId="5D0055AC" w14:textId="77777777" w:rsidTr="005C2974">
        <w:trPr>
          <w:jc w:val="center"/>
        </w:trPr>
        <w:tc>
          <w:tcPr>
            <w:tcW w:w="1620" w:type="dxa"/>
            <w:vAlign w:val="bottom"/>
          </w:tcPr>
          <w:p w14:paraId="2DAD5085" w14:textId="43D5DDA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w:t>
            </w:r>
          </w:p>
        </w:tc>
        <w:tc>
          <w:tcPr>
            <w:tcW w:w="3600" w:type="dxa"/>
            <w:vAlign w:val="bottom"/>
          </w:tcPr>
          <w:p w14:paraId="50F8346F" w14:textId="1F611A31"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116</w:t>
            </w:r>
          </w:p>
        </w:tc>
      </w:tr>
      <w:tr w:rsidR="005C2974" w:rsidRPr="00197A2B" w14:paraId="61B34CFC" w14:textId="77777777" w:rsidTr="005C2974">
        <w:trPr>
          <w:jc w:val="center"/>
        </w:trPr>
        <w:tc>
          <w:tcPr>
            <w:tcW w:w="1620" w:type="dxa"/>
            <w:vAlign w:val="bottom"/>
          </w:tcPr>
          <w:p w14:paraId="1EA0CF33" w14:textId="63583B38"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10</w:t>
            </w:r>
          </w:p>
        </w:tc>
        <w:tc>
          <w:tcPr>
            <w:tcW w:w="3600" w:type="dxa"/>
            <w:vAlign w:val="bottom"/>
          </w:tcPr>
          <w:p w14:paraId="30C3C6ED" w14:textId="199AC95E"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110</w:t>
            </w:r>
          </w:p>
        </w:tc>
      </w:tr>
      <w:tr w:rsidR="005C2974" w:rsidRPr="00197A2B" w14:paraId="34EFED18" w14:textId="77777777" w:rsidTr="005C2974">
        <w:trPr>
          <w:jc w:val="center"/>
        </w:trPr>
        <w:tc>
          <w:tcPr>
            <w:tcW w:w="1620" w:type="dxa"/>
            <w:vAlign w:val="bottom"/>
          </w:tcPr>
          <w:p w14:paraId="5A0EA4CD" w14:textId="67E3B5F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11</w:t>
            </w:r>
          </w:p>
        </w:tc>
        <w:tc>
          <w:tcPr>
            <w:tcW w:w="3600" w:type="dxa"/>
            <w:vAlign w:val="bottom"/>
          </w:tcPr>
          <w:p w14:paraId="52DAF4D8" w14:textId="1E77FED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93</w:t>
            </w:r>
          </w:p>
        </w:tc>
      </w:tr>
      <w:tr w:rsidR="005C2974" w:rsidRPr="00197A2B" w14:paraId="3971C708" w14:textId="77777777" w:rsidTr="005C2974">
        <w:trPr>
          <w:jc w:val="center"/>
        </w:trPr>
        <w:tc>
          <w:tcPr>
            <w:tcW w:w="1620" w:type="dxa"/>
            <w:vAlign w:val="bottom"/>
          </w:tcPr>
          <w:p w14:paraId="3FEA46B8" w14:textId="1D5A94C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12</w:t>
            </w:r>
          </w:p>
        </w:tc>
        <w:tc>
          <w:tcPr>
            <w:tcW w:w="3600" w:type="dxa"/>
            <w:vAlign w:val="bottom"/>
          </w:tcPr>
          <w:p w14:paraId="58BF2EC3" w14:textId="62DDB1C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179</w:t>
            </w:r>
          </w:p>
        </w:tc>
      </w:tr>
      <w:tr w:rsidR="005C2974" w:rsidRPr="00197A2B" w14:paraId="6EDA7972" w14:textId="77777777" w:rsidTr="005C2974">
        <w:trPr>
          <w:jc w:val="center"/>
        </w:trPr>
        <w:tc>
          <w:tcPr>
            <w:tcW w:w="1620" w:type="dxa"/>
            <w:vAlign w:val="bottom"/>
          </w:tcPr>
          <w:p w14:paraId="78E4A4A2" w14:textId="65F0B2DF"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13</w:t>
            </w:r>
          </w:p>
        </w:tc>
        <w:tc>
          <w:tcPr>
            <w:tcW w:w="3600" w:type="dxa"/>
            <w:vAlign w:val="bottom"/>
          </w:tcPr>
          <w:p w14:paraId="119A7DD8" w14:textId="4A6C0C1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186</w:t>
            </w:r>
          </w:p>
        </w:tc>
      </w:tr>
      <w:tr w:rsidR="005C2974" w:rsidRPr="00197A2B" w14:paraId="0AD0F10C" w14:textId="77777777" w:rsidTr="005C2974">
        <w:trPr>
          <w:jc w:val="center"/>
        </w:trPr>
        <w:tc>
          <w:tcPr>
            <w:tcW w:w="1620" w:type="dxa"/>
            <w:vAlign w:val="bottom"/>
          </w:tcPr>
          <w:p w14:paraId="67660CAB" w14:textId="29F8ABC1"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14</w:t>
            </w:r>
          </w:p>
        </w:tc>
        <w:tc>
          <w:tcPr>
            <w:tcW w:w="3600" w:type="dxa"/>
            <w:vAlign w:val="bottom"/>
          </w:tcPr>
          <w:p w14:paraId="2DDCCDD3" w14:textId="1C2C1A3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173</w:t>
            </w:r>
          </w:p>
        </w:tc>
      </w:tr>
      <w:tr w:rsidR="005C2974" w:rsidRPr="00197A2B" w14:paraId="623BD134" w14:textId="77777777" w:rsidTr="005C2974">
        <w:trPr>
          <w:jc w:val="center"/>
        </w:trPr>
        <w:tc>
          <w:tcPr>
            <w:tcW w:w="1620" w:type="dxa"/>
            <w:vAlign w:val="bottom"/>
          </w:tcPr>
          <w:p w14:paraId="1D0E1C5A" w14:textId="1514002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15</w:t>
            </w:r>
          </w:p>
        </w:tc>
        <w:tc>
          <w:tcPr>
            <w:tcW w:w="3600" w:type="dxa"/>
            <w:vAlign w:val="bottom"/>
          </w:tcPr>
          <w:p w14:paraId="7A6A7C9F" w14:textId="229A5D2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96</w:t>
            </w:r>
          </w:p>
        </w:tc>
      </w:tr>
      <w:tr w:rsidR="005C2974" w:rsidRPr="00197A2B" w14:paraId="209313FF" w14:textId="77777777" w:rsidTr="005C2974">
        <w:trPr>
          <w:jc w:val="center"/>
        </w:trPr>
        <w:tc>
          <w:tcPr>
            <w:tcW w:w="1620" w:type="dxa"/>
            <w:vAlign w:val="bottom"/>
          </w:tcPr>
          <w:p w14:paraId="79856D0F" w14:textId="05D9D7C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16</w:t>
            </w:r>
          </w:p>
        </w:tc>
        <w:tc>
          <w:tcPr>
            <w:tcW w:w="3600" w:type="dxa"/>
            <w:vAlign w:val="bottom"/>
          </w:tcPr>
          <w:p w14:paraId="72CC3ED3" w14:textId="5EBF59A2"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94</w:t>
            </w:r>
          </w:p>
        </w:tc>
      </w:tr>
      <w:tr w:rsidR="005C2974" w:rsidRPr="00197A2B" w14:paraId="6C444CFB" w14:textId="77777777" w:rsidTr="005C2974">
        <w:trPr>
          <w:jc w:val="center"/>
        </w:trPr>
        <w:tc>
          <w:tcPr>
            <w:tcW w:w="1620" w:type="dxa"/>
            <w:vAlign w:val="bottom"/>
          </w:tcPr>
          <w:p w14:paraId="3064D8E0" w14:textId="46D595F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lastRenderedPageBreak/>
              <w:t>17</w:t>
            </w:r>
          </w:p>
        </w:tc>
        <w:tc>
          <w:tcPr>
            <w:tcW w:w="3600" w:type="dxa"/>
            <w:vAlign w:val="bottom"/>
          </w:tcPr>
          <w:p w14:paraId="757A34B0" w14:textId="40FC289D"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188</w:t>
            </w:r>
          </w:p>
        </w:tc>
      </w:tr>
      <w:tr w:rsidR="005C2974" w:rsidRPr="00197A2B" w14:paraId="7F4B5815" w14:textId="77777777" w:rsidTr="005C2974">
        <w:trPr>
          <w:jc w:val="center"/>
        </w:trPr>
        <w:tc>
          <w:tcPr>
            <w:tcW w:w="1620" w:type="dxa"/>
            <w:vAlign w:val="bottom"/>
          </w:tcPr>
          <w:p w14:paraId="71B06BB8" w14:textId="4A24DA74"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18</w:t>
            </w:r>
          </w:p>
        </w:tc>
        <w:tc>
          <w:tcPr>
            <w:tcW w:w="3600" w:type="dxa"/>
            <w:vAlign w:val="bottom"/>
          </w:tcPr>
          <w:p w14:paraId="57269C69" w14:textId="13BB9C9B"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75</w:t>
            </w:r>
          </w:p>
        </w:tc>
      </w:tr>
      <w:tr w:rsidR="005C2974" w:rsidRPr="00197A2B" w14:paraId="25EFE24D" w14:textId="77777777" w:rsidTr="005C2974">
        <w:trPr>
          <w:jc w:val="center"/>
        </w:trPr>
        <w:tc>
          <w:tcPr>
            <w:tcW w:w="1620" w:type="dxa"/>
            <w:vAlign w:val="bottom"/>
          </w:tcPr>
          <w:p w14:paraId="4370292D" w14:textId="2451CA7A"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19</w:t>
            </w:r>
          </w:p>
        </w:tc>
        <w:tc>
          <w:tcPr>
            <w:tcW w:w="3600" w:type="dxa"/>
            <w:vAlign w:val="bottom"/>
          </w:tcPr>
          <w:p w14:paraId="333F7ECA" w14:textId="433AD723"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82</w:t>
            </w:r>
          </w:p>
        </w:tc>
      </w:tr>
      <w:tr w:rsidR="005C2974" w:rsidRPr="00197A2B" w14:paraId="59B8E8D1" w14:textId="77777777" w:rsidTr="005C2974">
        <w:trPr>
          <w:jc w:val="center"/>
        </w:trPr>
        <w:tc>
          <w:tcPr>
            <w:tcW w:w="1620" w:type="dxa"/>
            <w:tcBorders>
              <w:bottom w:val="single" w:sz="4" w:space="0" w:color="auto"/>
            </w:tcBorders>
            <w:vAlign w:val="bottom"/>
          </w:tcPr>
          <w:p w14:paraId="378D5196" w14:textId="1647CDC7"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X</w:t>
            </w:r>
          </w:p>
        </w:tc>
        <w:tc>
          <w:tcPr>
            <w:tcW w:w="3600" w:type="dxa"/>
            <w:tcBorders>
              <w:bottom w:val="single" w:sz="4" w:space="0" w:color="auto"/>
            </w:tcBorders>
            <w:vAlign w:val="bottom"/>
          </w:tcPr>
          <w:p w14:paraId="138B1532" w14:textId="15691329" w:rsidR="005C2974" w:rsidRPr="00851991" w:rsidRDefault="005C2974" w:rsidP="008A2B0A">
            <w:pPr>
              <w:spacing w:after="0"/>
              <w:jc w:val="both"/>
              <w:rPr>
                <w:rFonts w:ascii="Times New Roman" w:hAnsi="Times New Roman" w:cs="Times New Roman"/>
                <w:sz w:val="24"/>
                <w:szCs w:val="24"/>
              </w:rPr>
            </w:pPr>
            <w:r w:rsidRPr="00851991">
              <w:rPr>
                <w:rFonts w:ascii="Times New Roman" w:hAnsi="Times New Roman" w:cs="Times New Roman"/>
                <w:color w:val="000000"/>
                <w:sz w:val="24"/>
                <w:szCs w:val="24"/>
              </w:rPr>
              <w:t>207</w:t>
            </w:r>
          </w:p>
        </w:tc>
      </w:tr>
    </w:tbl>
    <w:p w14:paraId="14AB59B0" w14:textId="77777777" w:rsidR="008C77EA" w:rsidRDefault="008C77EA" w:rsidP="008C77EA"/>
    <w:p w14:paraId="19D4EA28" w14:textId="0FCBB354"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5C2974">
        <w:trPr>
          <w:jc w:val="center"/>
        </w:trPr>
        <w:tc>
          <w:tcPr>
            <w:tcW w:w="1620" w:type="dxa"/>
            <w:tcBorders>
              <w:top w:val="single" w:sz="4" w:space="0" w:color="auto"/>
            </w:tcBorders>
          </w:tcPr>
          <w:p w14:paraId="37436019" w14:textId="368755F5"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BUSTED</w:t>
            </w:r>
          </w:p>
        </w:tc>
        <w:tc>
          <w:tcPr>
            <w:tcW w:w="2970" w:type="dxa"/>
            <w:tcBorders>
              <w:top w:val="single" w:sz="4" w:space="0" w:color="auto"/>
            </w:tcBorders>
          </w:tcPr>
          <w:p w14:paraId="2ECA727B" w14:textId="7000D53C"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0.45%</w:t>
            </w:r>
          </w:p>
        </w:tc>
        <w:tc>
          <w:tcPr>
            <w:tcW w:w="3600" w:type="dxa"/>
            <w:tcBorders>
              <w:top w:val="single" w:sz="4" w:space="0" w:color="auto"/>
            </w:tcBorders>
          </w:tcPr>
          <w:p w14:paraId="27969288" w14:textId="0F0905A4"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28.10%</w:t>
            </w:r>
          </w:p>
        </w:tc>
      </w:tr>
      <w:tr w:rsidR="00B65604" w:rsidRPr="00197A2B" w14:paraId="497C0A02" w14:textId="77777777" w:rsidTr="005C2974">
        <w:trPr>
          <w:jc w:val="center"/>
        </w:trPr>
        <w:tc>
          <w:tcPr>
            <w:tcW w:w="1620" w:type="dxa"/>
          </w:tcPr>
          <w:p w14:paraId="0D7B06C6" w14:textId="19BA7253" w:rsidR="00B65604" w:rsidRPr="00851991" w:rsidRDefault="00B65604" w:rsidP="00B65604">
            <w:pPr>
              <w:spacing w:after="0"/>
              <w:jc w:val="both"/>
              <w:rPr>
                <w:rFonts w:ascii="Times New Roman" w:hAnsi="Times New Roman" w:cs="Times New Roman"/>
                <w:sz w:val="24"/>
                <w:szCs w:val="24"/>
              </w:rPr>
            </w:pPr>
            <w:proofErr w:type="spellStart"/>
            <w:r w:rsidRPr="00851991">
              <w:rPr>
                <w:rFonts w:ascii="Times New Roman" w:hAnsi="Times New Roman" w:cs="Times New Roman"/>
                <w:sz w:val="24"/>
                <w:szCs w:val="24"/>
              </w:rPr>
              <w:t>aBSREL</w:t>
            </w:r>
            <w:proofErr w:type="spellEnd"/>
          </w:p>
        </w:tc>
        <w:tc>
          <w:tcPr>
            <w:tcW w:w="2970" w:type="dxa"/>
          </w:tcPr>
          <w:p w14:paraId="43BFA1A3" w14:textId="2893D462"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0.41%</w:t>
            </w:r>
          </w:p>
        </w:tc>
        <w:tc>
          <w:tcPr>
            <w:tcW w:w="3600" w:type="dxa"/>
          </w:tcPr>
          <w:p w14:paraId="29A8BD89" w14:textId="3F60EC1D"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10.60%</w:t>
            </w:r>
          </w:p>
        </w:tc>
      </w:tr>
      <w:tr w:rsidR="00B65604" w:rsidRPr="00197A2B" w14:paraId="1357011C" w14:textId="77777777" w:rsidTr="005C2974">
        <w:trPr>
          <w:jc w:val="center"/>
        </w:trPr>
        <w:tc>
          <w:tcPr>
            <w:tcW w:w="1620" w:type="dxa"/>
            <w:tcBorders>
              <w:bottom w:val="single" w:sz="4" w:space="0" w:color="auto"/>
            </w:tcBorders>
          </w:tcPr>
          <w:p w14:paraId="3698D561" w14:textId="1FA10734"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M1a vs. M2a</w:t>
            </w:r>
          </w:p>
        </w:tc>
        <w:tc>
          <w:tcPr>
            <w:tcW w:w="2970" w:type="dxa"/>
            <w:tcBorders>
              <w:bottom w:val="single" w:sz="4" w:space="0" w:color="auto"/>
            </w:tcBorders>
          </w:tcPr>
          <w:p w14:paraId="203EBE3C" w14:textId="07A5ADEF"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2.66%</w:t>
            </w:r>
          </w:p>
        </w:tc>
        <w:tc>
          <w:tcPr>
            <w:tcW w:w="3600" w:type="dxa"/>
            <w:tcBorders>
              <w:bottom w:val="single" w:sz="4" w:space="0" w:color="auto"/>
            </w:tcBorders>
          </w:tcPr>
          <w:p w14:paraId="2214CF07" w14:textId="5F5F3B68" w:rsidR="00B65604" w:rsidRPr="00851991" w:rsidRDefault="00B65604" w:rsidP="00B65604">
            <w:pPr>
              <w:spacing w:after="0"/>
              <w:jc w:val="both"/>
              <w:rPr>
                <w:rFonts w:ascii="Times New Roman" w:hAnsi="Times New Roman" w:cs="Times New Roman"/>
                <w:sz w:val="24"/>
                <w:szCs w:val="24"/>
              </w:rPr>
            </w:pPr>
            <w:r w:rsidRPr="00851991">
              <w:rPr>
                <w:rFonts w:ascii="Times New Roman" w:hAnsi="Times New Roman" w:cs="Times New Roman"/>
                <w:sz w:val="24"/>
                <w:szCs w:val="24"/>
              </w:rPr>
              <w:t>3.20%</w:t>
            </w:r>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27E56A1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790956">
        <w:rPr>
          <w:rFonts w:ascii="Times New Roman" w:hAnsi="Times New Roman" w:cs="Times New Roman"/>
          <w:i/>
          <w:iCs/>
          <w:sz w:val="24"/>
          <w:szCs w:val="24"/>
        </w:rPr>
        <w:t>i.e.</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xml:space="preserve">. </w:t>
      </w:r>
      <w:r w:rsidR="00A76FC9">
        <w:rPr>
          <w:rFonts w:ascii="Times New Roman" w:hAnsi="Times New Roman" w:cs="Times New Roman"/>
          <w:sz w:val="24"/>
          <w:szCs w:val="24"/>
        </w:rPr>
        <w:t>Ultrafast b</w:t>
      </w:r>
      <w:r w:rsidR="00F85BD9">
        <w:rPr>
          <w:rFonts w:ascii="Times New Roman" w:hAnsi="Times New Roman" w:cs="Times New Roman"/>
          <w:sz w:val="24"/>
          <w:szCs w:val="24"/>
        </w:rPr>
        <w:t>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w:t>
      </w:r>
      <w:r w:rsidR="00A76FC9">
        <w:rPr>
          <w:rFonts w:ascii="Times New Roman" w:hAnsi="Times New Roman" w:cs="Times New Roman"/>
          <w:sz w:val="24"/>
          <w:szCs w:val="24"/>
        </w:rPr>
        <w:t xml:space="preserve">Tribes within </w:t>
      </w:r>
      <w:r w:rsidR="00F85BD9">
        <w:rPr>
          <w:rFonts w:ascii="Times New Roman" w:hAnsi="Times New Roman" w:cs="Times New Roman"/>
          <w:sz w:val="24"/>
          <w:szCs w:val="24"/>
        </w:rPr>
        <w:t xml:space="preserve">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w:t>
      </w:r>
      <w:r w:rsidR="00A76FC9">
        <w:rPr>
          <w:rFonts w:ascii="Times New Roman" w:hAnsi="Times New Roman" w:cs="Times New Roman"/>
          <w:sz w:val="24"/>
          <w:szCs w:val="24"/>
        </w:rPr>
        <w:t>are</w:t>
      </w:r>
      <w:r w:rsidR="00F85BD9">
        <w:rPr>
          <w:rFonts w:ascii="Times New Roman" w:hAnsi="Times New Roman" w:cs="Times New Roman"/>
          <w:sz w:val="24"/>
          <w:szCs w:val="24"/>
        </w:rPr>
        <w:t xml:space="preserve"> highlighted on the right</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20DC81FA"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w:t>
      </w:r>
      <w:r w:rsidR="006972E6">
        <w:rPr>
          <w:rFonts w:ascii="Times New Roman" w:hAnsi="Times New Roman" w:cs="Times New Roman"/>
          <w:sz w:val="24"/>
          <w:szCs w:val="24"/>
        </w:rPr>
        <w:t xml:space="preserve"> and </w:t>
      </w:r>
      <w:r>
        <w:rPr>
          <w:rFonts w:ascii="Times New Roman" w:hAnsi="Times New Roman" w:cs="Times New Roman"/>
          <w:sz w:val="24"/>
          <w:szCs w:val="24"/>
        </w:rPr>
        <w:t>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xml:space="preserve">. A) Distribution of the 20 most frequent topologies recovered across all windows. Numbers above bars indicate proportion of each topology. </w:t>
      </w:r>
      <w:commentRangeStart w:id="75"/>
      <w:commentRangeStart w:id="76"/>
      <w:r>
        <w:rPr>
          <w:rFonts w:ascii="Times New Roman" w:hAnsi="Times New Roman" w:cs="Times New Roman"/>
          <w:sz w:val="24"/>
          <w:szCs w:val="24"/>
        </w:rPr>
        <w:t xml:space="preserve">B) </w:t>
      </w:r>
      <w:commentRangeEnd w:id="75"/>
      <w:r w:rsidR="0009786C">
        <w:rPr>
          <w:rStyle w:val="CommentReference"/>
        </w:rPr>
        <w:commentReference w:id="75"/>
      </w:r>
      <w:commentRangeEnd w:id="76"/>
      <w:r w:rsidR="00AF54C6">
        <w:rPr>
          <w:rStyle w:val="CommentReference"/>
        </w:rPr>
        <w:commentReference w:id="76"/>
      </w:r>
      <w:r>
        <w:rPr>
          <w:rFonts w:ascii="Times New Roman" w:hAnsi="Times New Roman" w:cs="Times New Roman"/>
          <w:sz w:val="24"/>
          <w:szCs w:val="24"/>
        </w:rPr>
        <w:t xml:space="preserve">The top three topologies recovered </w:t>
      </w:r>
      <w:r w:rsidR="006972E6">
        <w:rPr>
          <w:rFonts w:ascii="Times New Roman" w:hAnsi="Times New Roman" w:cs="Times New Roman"/>
          <w:sz w:val="24"/>
          <w:szCs w:val="24"/>
        </w:rPr>
        <w:t>across all chromosomes</w:t>
      </w:r>
      <w:r>
        <w:rPr>
          <w:rFonts w:ascii="Times New Roman" w:hAnsi="Times New Roman" w:cs="Times New Roman"/>
          <w:sz w:val="24"/>
          <w:szCs w:val="24"/>
        </w:rPr>
        <w:t xml:space="preserve"> 1. C) Distribution of the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11B4FD1D"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w:t>
      </w:r>
      <w:proofErr w:type="gramStart"/>
      <w:r w:rsidR="0041108A">
        <w:rPr>
          <w:rFonts w:ascii="Times New Roman" w:hAnsi="Times New Roman" w:cs="Times New Roman"/>
          <w:sz w:val="24"/>
          <w:szCs w:val="24"/>
        </w:rPr>
        <w:t>fit to</w:t>
      </w:r>
      <w:proofErr w:type="gramEnd"/>
      <w:r w:rsidR="0041108A">
        <w:rPr>
          <w:rFonts w:ascii="Times New Roman" w:hAnsi="Times New Roman" w:cs="Times New Roman"/>
          <w:sz w:val="24"/>
          <w:szCs w:val="24"/>
        </w:rPr>
        <w:t xml:space="preserve"> the mean of distributions of </w:t>
      </w:r>
      <w:r w:rsidR="00147AF7">
        <w:rPr>
          <w:rFonts w:ascii="Times New Roman" w:hAnsi="Times New Roman" w:cs="Times New Roman"/>
          <w:sz w:val="24"/>
          <w:szCs w:val="24"/>
        </w:rPr>
        <w:t>weighted Robinson-Foulds</w:t>
      </w:r>
      <w:r w:rsidR="0041108A">
        <w:rPr>
          <w:rFonts w:ascii="Times New Roman" w:hAnsi="Times New Roman" w:cs="Times New Roman"/>
          <w:sz w:val="24"/>
          <w:szCs w:val="24"/>
        </w:rPr>
        <w:t xml:space="preserve"> distances between</w:t>
      </w:r>
      <w:r w:rsidR="00147AF7">
        <w:rPr>
          <w:rFonts w:ascii="Times New Roman" w:hAnsi="Times New Roman" w:cs="Times New Roman"/>
          <w:sz w:val="24"/>
          <w:szCs w:val="24"/>
        </w:rPr>
        <w:t xml:space="preserve"> trees of</w:t>
      </w:r>
      <w:r w:rsidR="0041108A">
        <w:rPr>
          <w:rFonts w:ascii="Times New Roman" w:hAnsi="Times New Roman" w:cs="Times New Roman"/>
          <w:sz w:val="24"/>
          <w:szCs w:val="24"/>
        </w:rPr>
        <w:t xml:space="preserve">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2ED53F05"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r w:rsidR="00147AF7">
        <w:rPr>
          <w:rFonts w:ascii="Times New Roman" w:hAnsi="Times New Roman" w:cs="Times New Roman"/>
          <w:sz w:val="24"/>
          <w:szCs w:val="24"/>
        </w:rPr>
        <w:t xml:space="preserve">weighted Robinson-Foulds </w:t>
      </w:r>
      <w:r w:rsidR="006E5D47">
        <w:rPr>
          <w:rFonts w:ascii="Times New Roman" w:hAnsi="Times New Roman" w:cs="Times New Roman"/>
          <w:sz w:val="24"/>
          <w:szCs w:val="24"/>
        </w:rPr>
        <w:t>distance between the first and last 10kb windows within the 5Mb window. B) The</w:t>
      </w:r>
      <w:r w:rsidR="00D24E78">
        <w:rPr>
          <w:rFonts w:ascii="Times New Roman" w:hAnsi="Times New Roman" w:cs="Times New Roman"/>
          <w:sz w:val="24"/>
          <w:szCs w:val="24"/>
        </w:rPr>
        <w:t xml:space="preserve"> slopes of the linear correlation between the weighted Robinson-Foulds distances between the first 10kb window and every other 10kb window within a 5Mb window represent the</w:t>
      </w:r>
      <w:r w:rsidR="006E5D47">
        <w:rPr>
          <w:rFonts w:ascii="Times New Roman" w:hAnsi="Times New Roman" w:cs="Times New Roman"/>
          <w:sz w:val="24"/>
          <w:szCs w:val="24"/>
        </w:rPr>
        <w:t xml:space="preserve"> rate at which tree similarity </w:t>
      </w:r>
      <w:r w:rsidR="00D24E78">
        <w:rPr>
          <w:rFonts w:ascii="Times New Roman" w:hAnsi="Times New Roman" w:cs="Times New Roman"/>
          <w:sz w:val="24"/>
          <w:szCs w:val="24"/>
        </w:rPr>
        <w:t>decays over each 5Mb window</w:t>
      </w:r>
      <w:r w:rsidR="006E5D47">
        <w:rPr>
          <w:rFonts w:ascii="Times New Roman" w:hAnsi="Times New Roman" w:cs="Times New Roman"/>
          <w:sz w:val="24"/>
          <w:szCs w:val="24"/>
        </w:rPr>
        <w:t>.</w:t>
      </w:r>
    </w:p>
    <w:p w14:paraId="044B74FA" w14:textId="63F08AE6" w:rsidR="000F3461" w:rsidRDefault="004E62B2" w:rsidP="00F413E3">
      <w:pPr>
        <w:pStyle w:val="Heading3"/>
      </w:pPr>
      <w:r>
        <w:t xml:space="preserve">Figure </w:t>
      </w:r>
      <w:r w:rsidR="000F3461">
        <w:t>5</w:t>
      </w:r>
    </w:p>
    <w:p w14:paraId="1E0D7665" w14:textId="2083F97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lastRenderedPageBreak/>
        <w:t>Distributions of weighted Robinson-Foulds distance from trees constructed from 10kb windows either centered on recombination hotspots (Hotspot), protein-coding genes without evidence for 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w:t>
      </w:r>
      <w:r w:rsidR="00D24E78">
        <w:rPr>
          <w:rFonts w:ascii="Times New Roman" w:hAnsi="Times New Roman" w:cs="Times New Roman"/>
          <w:sz w:val="24"/>
          <w:szCs w:val="24"/>
        </w:rPr>
        <w:t xml:space="preserve"> is</w:t>
      </w:r>
      <w:r>
        <w:rPr>
          <w:rFonts w:ascii="Times New Roman" w:hAnsi="Times New Roman" w:cs="Times New Roman"/>
          <w:sz w:val="24"/>
          <w:szCs w:val="24"/>
        </w:rPr>
        <w:t xml:space="preserve">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3D0485E" w14:textId="77777777" w:rsidR="00501ADC" w:rsidRDefault="00501ADC" w:rsidP="00501ADC">
      <w:pPr>
        <w:pStyle w:val="Heading1"/>
      </w:pPr>
      <w:commentRangeStart w:id="77"/>
      <w:commentRangeStart w:id="78"/>
      <w:r>
        <w:lastRenderedPageBreak/>
        <w:t>References</w:t>
      </w:r>
      <w:commentRangeEnd w:id="77"/>
      <w:r>
        <w:rPr>
          <w:rStyle w:val="CommentReference"/>
          <w:rFonts w:asciiTheme="minorHAnsi" w:hAnsiTheme="minorHAnsi" w:cstheme="minorBidi"/>
          <w:b w:val="0"/>
        </w:rPr>
        <w:commentReference w:id="77"/>
      </w:r>
      <w:commentRangeEnd w:id="78"/>
      <w:r>
        <w:rPr>
          <w:rStyle w:val="CommentReference"/>
          <w:rFonts w:asciiTheme="minorHAnsi" w:hAnsiTheme="minorHAnsi" w:cstheme="minorBidi"/>
          <w:b w:val="0"/>
        </w:rPr>
        <w:commentReference w:id="78"/>
      </w:r>
    </w:p>
    <w:p w14:paraId="6D2A1C0A" w14:textId="67707F9D" w:rsidR="00B84C77" w:rsidRPr="00B84C77" w:rsidRDefault="009418B1" w:rsidP="00B84C77">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B84C77" w:rsidRPr="00B84C77">
        <w:t xml:space="preserve">Pdb (the paleobiology database) [Internet]. 2011 January 21st, 2022]. Available from: </w:t>
      </w:r>
      <w:hyperlink r:id="rId16" w:history="1">
        <w:r w:rsidR="00B84C77" w:rsidRPr="00B84C77">
          <w:rPr>
            <w:rStyle w:val="Hyperlink"/>
          </w:rPr>
          <w:t>http://paleodb.org/</w:t>
        </w:r>
      </w:hyperlink>
      <w:r w:rsidR="00B84C77" w:rsidRPr="00B84C77">
        <w:t xml:space="preserve"> </w:t>
      </w:r>
    </w:p>
    <w:p w14:paraId="7F599701" w14:textId="77777777" w:rsidR="00B84C77" w:rsidRPr="00B84C77" w:rsidRDefault="00B84C77" w:rsidP="00B84C77">
      <w:pPr>
        <w:pStyle w:val="EndNoteBibliography"/>
        <w:spacing w:after="0"/>
        <w:ind w:left="720" w:hanging="720"/>
      </w:pPr>
      <w:r w:rsidRPr="00B84C77">
        <w:t xml:space="preserve">Aghova T, Kimura Y, Bryja J, Dobigny G, Granjon L, Kergoat GJ. 2018. Fossils know it best: Using a new set of fossil calibrations to improve the temporal phylogenetic framework of murid rodents (rodentia: Muridae). </w:t>
      </w:r>
      <w:r w:rsidRPr="00B84C77">
        <w:rPr>
          <w:i/>
        </w:rPr>
        <w:t>Mol Phylogenet Evol</w:t>
      </w:r>
      <w:r w:rsidRPr="00B84C77">
        <w:t>. 128:98-111.</w:t>
      </w:r>
    </w:p>
    <w:p w14:paraId="422E75CE" w14:textId="77777777" w:rsidR="00B84C77" w:rsidRPr="00B84C77" w:rsidRDefault="00B84C77" w:rsidP="00B84C77">
      <w:pPr>
        <w:pStyle w:val="EndNoteBibliography"/>
        <w:spacing w:after="0"/>
        <w:ind w:left="720" w:hanging="720"/>
      </w:pPr>
      <w:r w:rsidRPr="00B84C77">
        <w:t xml:space="preserve">Alda F, Ludt WB, Elias DJ, McMahan CD, Chakrabarty P. 2021. Comparing ultraconserved elements and exons for phylogenomic analyses of middle american cichlids: When data agree to disagree. </w:t>
      </w:r>
      <w:r w:rsidRPr="00B84C77">
        <w:rPr>
          <w:i/>
        </w:rPr>
        <w:t>Genome Biol Evol</w:t>
      </w:r>
      <w:r w:rsidRPr="00B84C77">
        <w:t>. 13.</w:t>
      </w:r>
    </w:p>
    <w:p w14:paraId="6EFB07C3" w14:textId="77777777" w:rsidR="00B84C77" w:rsidRPr="00B84C77" w:rsidRDefault="00B84C77" w:rsidP="00B84C77">
      <w:pPr>
        <w:pStyle w:val="EndNoteBibliography"/>
        <w:spacing w:after="0"/>
        <w:ind w:left="720" w:hanging="720"/>
      </w:pPr>
      <w:r w:rsidRPr="00B84C77">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B84C77">
        <w:rPr>
          <w:i/>
        </w:rPr>
        <w:t>Evolution</w:t>
      </w:r>
      <w:r w:rsidRPr="00B84C77">
        <w:t>. 71:475-488.</w:t>
      </w:r>
    </w:p>
    <w:p w14:paraId="7353A0C2" w14:textId="77777777" w:rsidR="00B84C77" w:rsidRPr="00B84C77" w:rsidRDefault="00B84C77" w:rsidP="00B84C77">
      <w:pPr>
        <w:pStyle w:val="EndNoteBibliography"/>
        <w:spacing w:after="0"/>
        <w:ind w:left="720" w:hanging="720"/>
      </w:pPr>
      <w:r w:rsidRPr="00B84C77">
        <w:t xml:space="preserve">Alvarez-Gonzalez L, Burden F, Doddamani D, Malinverni R, Leach E, Marin-Garcia C, Marin-Gual L, Gubern A, Vara C, Paytuvi-Gallart A, et al. 2022. 3d chromatin remodelling in the germ line modulates genome evolutionary plasticity. </w:t>
      </w:r>
      <w:r w:rsidRPr="00B84C77">
        <w:rPr>
          <w:i/>
        </w:rPr>
        <w:t>Nat Commun</w:t>
      </w:r>
      <w:r w:rsidRPr="00B84C77">
        <w:t>. 13:2608.</w:t>
      </w:r>
    </w:p>
    <w:p w14:paraId="5F65EBAB" w14:textId="77777777" w:rsidR="00B84C77" w:rsidRPr="00B84C77" w:rsidRDefault="00B84C77" w:rsidP="00B84C77">
      <w:pPr>
        <w:pStyle w:val="EndNoteBibliography"/>
        <w:spacing w:after="0"/>
        <w:ind w:left="720" w:hanging="720"/>
      </w:pPr>
      <w:r w:rsidRPr="00B84C77">
        <w:t xml:space="preserve">Avise JC, Robinson TJ. 2008. Hemiplasy: A new term in the lexicon of phylogenetics. </w:t>
      </w:r>
      <w:r w:rsidRPr="00B84C77">
        <w:rPr>
          <w:i/>
        </w:rPr>
        <w:t>Syst Biol</w:t>
      </w:r>
      <w:r w:rsidRPr="00B84C77">
        <w:t>. 57:503-507.</w:t>
      </w:r>
    </w:p>
    <w:p w14:paraId="69AE3D09" w14:textId="77777777" w:rsidR="00B84C77" w:rsidRPr="00B84C77" w:rsidRDefault="00B84C77" w:rsidP="00B84C77">
      <w:pPr>
        <w:pStyle w:val="EndNoteBibliography"/>
        <w:spacing w:after="0"/>
        <w:ind w:left="720" w:hanging="720"/>
      </w:pPr>
      <w:r w:rsidRPr="00B84C77">
        <w:t xml:space="preserve">Baum DA. 2007. Concordance trees, concordance factors, and the exploration of reticulate genealogy. </w:t>
      </w:r>
      <w:r w:rsidRPr="00B84C77">
        <w:rPr>
          <w:i/>
        </w:rPr>
        <w:t>TAXON</w:t>
      </w:r>
      <w:r w:rsidRPr="00B84C77">
        <w:t>. 56:417-426.</w:t>
      </w:r>
    </w:p>
    <w:p w14:paraId="2F25FBDB" w14:textId="77777777" w:rsidR="00B84C77" w:rsidRPr="00B84C77" w:rsidRDefault="00B84C77" w:rsidP="00B84C77">
      <w:pPr>
        <w:pStyle w:val="EndNoteBibliography"/>
        <w:spacing w:after="0"/>
        <w:ind w:left="720" w:hanging="720"/>
      </w:pPr>
      <w:r w:rsidRPr="00B84C77">
        <w:t xml:space="preserve">Benjamini Y, Hochberg Y. 1995. Controlling the false discovery rate: A practical and powerful approach to multiple testing. </w:t>
      </w:r>
      <w:r w:rsidRPr="00B84C77">
        <w:rPr>
          <w:i/>
        </w:rPr>
        <w:t>Journal of the Royal statistical society: series B (Methodological)</w:t>
      </w:r>
      <w:r w:rsidRPr="00B84C77">
        <w:t>. 57:289-300.</w:t>
      </w:r>
    </w:p>
    <w:p w14:paraId="28A8F7E5" w14:textId="77777777" w:rsidR="00B84C77" w:rsidRPr="00B84C77" w:rsidRDefault="00B84C77" w:rsidP="00B84C77">
      <w:pPr>
        <w:pStyle w:val="EndNoteBibliography"/>
        <w:spacing w:after="0"/>
        <w:ind w:left="720" w:hanging="720"/>
      </w:pPr>
      <w:r w:rsidRPr="00B84C77">
        <w:t xml:space="preserve">Bloom BH. 1970. Space/time trade-offs in hash coding with allowable errors. </w:t>
      </w:r>
      <w:r w:rsidRPr="00B84C77">
        <w:rPr>
          <w:i/>
        </w:rPr>
        <w:t>Commun. ACM</w:t>
      </w:r>
      <w:r w:rsidRPr="00B84C77">
        <w:t>. 13:422–426.</w:t>
      </w:r>
    </w:p>
    <w:p w14:paraId="0B89EADE" w14:textId="77777777" w:rsidR="00B84C77" w:rsidRPr="00B84C77" w:rsidRDefault="00B84C77" w:rsidP="00B84C77">
      <w:pPr>
        <w:pStyle w:val="EndNoteBibliography"/>
        <w:spacing w:after="0"/>
        <w:ind w:left="720" w:hanging="720"/>
      </w:pPr>
      <w:r w:rsidRPr="00B84C77">
        <w:t>Böcker S, Canzar S, Gunnar WK. 2013. The generalized robinson-foulds metric. In:  Darling A, Stoye J, editors. Algorithms in bioinformatics. Berlin, Heidelberg: Springer.</w:t>
      </w:r>
    </w:p>
    <w:p w14:paraId="47684F39" w14:textId="77777777" w:rsidR="00B84C77" w:rsidRPr="00B84C77" w:rsidRDefault="00B84C77" w:rsidP="00B84C77">
      <w:pPr>
        <w:pStyle w:val="EndNoteBibliography"/>
        <w:spacing w:after="0"/>
        <w:ind w:left="720" w:hanging="720"/>
      </w:pPr>
      <w:r w:rsidRPr="00B84C77">
        <w:t xml:space="preserve">Bolger AM, Lohse M, Usadel B. 2014. Trimmomatic: A flexible trimmer for illumina sequence data. </w:t>
      </w:r>
      <w:r w:rsidRPr="00B84C77">
        <w:rPr>
          <w:i/>
        </w:rPr>
        <w:t>Bioinformatics</w:t>
      </w:r>
      <w:r w:rsidRPr="00B84C77">
        <w:t>. 30:2114-2120.</w:t>
      </w:r>
    </w:p>
    <w:p w14:paraId="24F7D083" w14:textId="77777777" w:rsidR="00B84C77" w:rsidRPr="00B84C77" w:rsidRDefault="00B84C77" w:rsidP="00B84C77">
      <w:pPr>
        <w:pStyle w:val="EndNoteBibliography"/>
        <w:spacing w:after="0"/>
        <w:ind w:left="720" w:hanging="720"/>
      </w:pPr>
      <w:r w:rsidRPr="00B84C77">
        <w:t xml:space="preserve">Borowiec ML. 2016. Amas: A fast tool for alignment manipulation and computing of summary statistics. </w:t>
      </w:r>
      <w:r w:rsidRPr="00B84C77">
        <w:rPr>
          <w:i/>
        </w:rPr>
        <w:t>PeerJ</w:t>
      </w:r>
      <w:r w:rsidRPr="00B84C77">
        <w:t>. 4:e1660.</w:t>
      </w:r>
    </w:p>
    <w:p w14:paraId="728AD56D" w14:textId="77777777" w:rsidR="00B84C77" w:rsidRPr="00B84C77" w:rsidRDefault="00B84C77" w:rsidP="00B84C77">
      <w:pPr>
        <w:pStyle w:val="EndNoteBibliography"/>
        <w:spacing w:after="0"/>
        <w:ind w:left="720" w:hanging="720"/>
      </w:pPr>
      <w:r w:rsidRPr="00B84C77">
        <w:t xml:space="preserve">Bradley RK, Roberts A, Smoot M, Juvekar S, Do J, Dewey C, Holmes I, Pachter L. 2009. Fast statistical alignment. </w:t>
      </w:r>
      <w:r w:rsidRPr="00B84C77">
        <w:rPr>
          <w:i/>
        </w:rPr>
        <w:t>PLoS Comput Biol</w:t>
      </w:r>
      <w:r w:rsidRPr="00B84C77">
        <w:t>. 5:e1000392.</w:t>
      </w:r>
    </w:p>
    <w:p w14:paraId="1FB79049" w14:textId="77777777" w:rsidR="00B84C77" w:rsidRPr="00B84C77" w:rsidRDefault="00B84C77" w:rsidP="00B84C77">
      <w:pPr>
        <w:pStyle w:val="EndNoteBibliography"/>
        <w:spacing w:after="0"/>
        <w:ind w:left="720" w:hanging="720"/>
      </w:pPr>
      <w:r w:rsidRPr="00B84C77">
        <w:t xml:space="preserve">Cai JJ, Macpherson JM, Sella G, Petrov DA. 2009. Pervasive hitchhiking at coding and regulatory sites in humans. </w:t>
      </w:r>
      <w:r w:rsidRPr="00B84C77">
        <w:rPr>
          <w:i/>
        </w:rPr>
        <w:t>PLoS Genet</w:t>
      </w:r>
      <w:r w:rsidRPr="00B84C77">
        <w:t>. 5:e1000336.</w:t>
      </w:r>
    </w:p>
    <w:p w14:paraId="51BBCBB0" w14:textId="77777777" w:rsidR="00B84C77" w:rsidRPr="00B84C77" w:rsidRDefault="00B84C77" w:rsidP="00B84C77">
      <w:pPr>
        <w:pStyle w:val="EndNoteBibliography"/>
        <w:spacing w:after="0"/>
        <w:ind w:left="720" w:hanging="720"/>
      </w:pPr>
      <w:r w:rsidRPr="00B84C77">
        <w:t xml:space="preserve">Capella-Gutierrez S, Silla-Martinez JM, Gabaldon T. 2009. Trimal: A tool for automated alignment trimming in large-scale phylogenetic analyses. </w:t>
      </w:r>
      <w:r w:rsidRPr="00B84C77">
        <w:rPr>
          <w:i/>
        </w:rPr>
        <w:t>Bioinformatics</w:t>
      </w:r>
      <w:r w:rsidRPr="00B84C77">
        <w:t>. 25:1972-1973.</w:t>
      </w:r>
    </w:p>
    <w:p w14:paraId="6D44A936" w14:textId="77777777" w:rsidR="00B84C77" w:rsidRPr="00B84C77" w:rsidRDefault="00B84C77" w:rsidP="00B84C77">
      <w:pPr>
        <w:pStyle w:val="EndNoteBibliography"/>
        <w:spacing w:after="0"/>
        <w:ind w:left="720" w:hanging="720"/>
      </w:pPr>
      <w:r w:rsidRPr="00B84C77">
        <w:t xml:space="preserve">Carbone L, Harris RA, Gnerre S, Veeramah KR, Lorente-Galdos B, Huddleston J, Meyer TJ, Herrero J, Roos C, Aken B, et al. 2014. Gibbon genome and the fast karyotype evolution of small apes. </w:t>
      </w:r>
      <w:r w:rsidRPr="00B84C77">
        <w:rPr>
          <w:i/>
        </w:rPr>
        <w:t>Nature</w:t>
      </w:r>
      <w:r w:rsidRPr="00B84C77">
        <w:t>. 513:195-201.</w:t>
      </w:r>
    </w:p>
    <w:p w14:paraId="4EAA8BFD" w14:textId="77777777" w:rsidR="00B84C77" w:rsidRPr="00B84C77" w:rsidRDefault="00B84C77" w:rsidP="00B84C77">
      <w:pPr>
        <w:pStyle w:val="EndNoteBibliography"/>
        <w:spacing w:after="0"/>
        <w:ind w:left="720" w:hanging="720"/>
      </w:pPr>
      <w:r w:rsidRPr="00B84C77">
        <w:t xml:space="preserve">Chan KO, Hutter CR, Wood PL, Jr., Grismer LL, Brown RM. 2020. Target-capture phylogenomics provide insights on gene and species tree discordances in old world treefrogs (anura: Rhacophoridae). </w:t>
      </w:r>
      <w:r w:rsidRPr="00B84C77">
        <w:rPr>
          <w:i/>
        </w:rPr>
        <w:t>Proc Biol Sci</w:t>
      </w:r>
      <w:r w:rsidRPr="00B84C77">
        <w:t>. 287:20202102.</w:t>
      </w:r>
    </w:p>
    <w:p w14:paraId="48CC269D" w14:textId="77777777" w:rsidR="00B84C77" w:rsidRPr="00B84C77" w:rsidRDefault="00B84C77" w:rsidP="00B84C77">
      <w:pPr>
        <w:pStyle w:val="EndNoteBibliography"/>
        <w:spacing w:after="0"/>
        <w:ind w:left="720" w:hanging="720"/>
      </w:pPr>
      <w:r w:rsidRPr="00B84C77">
        <w:t xml:space="preserve">Charlesworth B, Morgan MT, Charlesworth D. 1993. The effect of deleterious mutations on neutral molecular variation. </w:t>
      </w:r>
      <w:r w:rsidRPr="00B84C77">
        <w:rPr>
          <w:i/>
        </w:rPr>
        <w:t>Genetics</w:t>
      </w:r>
      <w:r w:rsidRPr="00B84C77">
        <w:t>. 134:1289-1303.</w:t>
      </w:r>
    </w:p>
    <w:p w14:paraId="1913EC81" w14:textId="77777777" w:rsidR="00B84C77" w:rsidRPr="00B84C77" w:rsidRDefault="00B84C77" w:rsidP="00B84C77">
      <w:pPr>
        <w:pStyle w:val="EndNoteBibliography"/>
        <w:spacing w:after="0"/>
        <w:ind w:left="720" w:hanging="720"/>
      </w:pPr>
      <w:r w:rsidRPr="00B84C77">
        <w:t xml:space="preserve">Chen CT, Wang JC, Cohen BA. 2007. The strength of selection on ultraconserved elements in the human genome. </w:t>
      </w:r>
      <w:r w:rsidRPr="00B84C77">
        <w:rPr>
          <w:i/>
        </w:rPr>
        <w:t>Am J Hum Genet</w:t>
      </w:r>
      <w:r w:rsidRPr="00B84C77">
        <w:t>. 80:692-704.</w:t>
      </w:r>
    </w:p>
    <w:p w14:paraId="1FDA4E5E" w14:textId="77777777" w:rsidR="00B84C77" w:rsidRPr="00B84C77" w:rsidRDefault="00B84C77" w:rsidP="00B84C77">
      <w:pPr>
        <w:pStyle w:val="EndNoteBibliography"/>
        <w:spacing w:after="0"/>
        <w:ind w:left="720" w:hanging="720"/>
      </w:pPr>
      <w:r w:rsidRPr="00B84C77">
        <w:t xml:space="preserve">Chernomor O, von Haeseler A, Minh BQ. 2016. Terrace aware data structure for phylogenomic inference from supermatrices. </w:t>
      </w:r>
      <w:r w:rsidRPr="00B84C77">
        <w:rPr>
          <w:i/>
        </w:rPr>
        <w:t>Syst Biol</w:t>
      </w:r>
      <w:r w:rsidRPr="00B84C77">
        <w:t>. 65:997-1008.</w:t>
      </w:r>
    </w:p>
    <w:p w14:paraId="50CC6B1A" w14:textId="77777777" w:rsidR="00B84C77" w:rsidRPr="00B84C77" w:rsidRDefault="00B84C77" w:rsidP="00B84C77">
      <w:pPr>
        <w:pStyle w:val="EndNoteBibliography"/>
        <w:spacing w:after="0"/>
        <w:ind w:left="720" w:hanging="720"/>
      </w:pPr>
      <w:r w:rsidRPr="00B84C77">
        <w:t xml:space="preserve">Corbett-Detig RB, Hartl DL, Sackton TB. 2015. Natural selection constrains neutral diversity across a wide range of species. </w:t>
      </w:r>
      <w:r w:rsidRPr="00B84C77">
        <w:rPr>
          <w:i/>
        </w:rPr>
        <w:t>PLoS Biol</w:t>
      </w:r>
      <w:r w:rsidRPr="00B84C77">
        <w:t>. 13:e1002112.</w:t>
      </w:r>
    </w:p>
    <w:p w14:paraId="041CB22B" w14:textId="77777777" w:rsidR="00B84C77" w:rsidRPr="00B84C77" w:rsidRDefault="00B84C77" w:rsidP="00B84C77">
      <w:pPr>
        <w:pStyle w:val="EndNoteBibliography"/>
        <w:spacing w:after="0"/>
        <w:ind w:left="720" w:hanging="720"/>
      </w:pPr>
      <w:r w:rsidRPr="00B84C77">
        <w:lastRenderedPageBreak/>
        <w:t xml:space="preserve">Cox A, Ackert-Bicknell CL, Dumont BL, Ding Y, Bell JT, Brockmann GA, Wergedal JE, Bult C, Paigen B, Flint J, et al. 2009. A new standard genetic map for the laboratory mouse. </w:t>
      </w:r>
      <w:r w:rsidRPr="00B84C77">
        <w:rPr>
          <w:i/>
        </w:rPr>
        <w:t>Genetics</w:t>
      </w:r>
      <w:r w:rsidRPr="00B84C77">
        <w:t>. 182:1335-1344.</w:t>
      </w:r>
    </w:p>
    <w:p w14:paraId="0C5C9450" w14:textId="77777777" w:rsidR="00B84C77" w:rsidRPr="00B84C77" w:rsidRDefault="00B84C77" w:rsidP="00B84C77">
      <w:pPr>
        <w:pStyle w:val="EndNoteBibliography"/>
        <w:spacing w:after="0"/>
        <w:ind w:left="720" w:hanging="720"/>
      </w:pPr>
      <w:r w:rsidRPr="00B84C77">
        <w:t xml:space="preserve">Cunningham F, Allen JE, Allen J, Alvarez-Jarreta J, Amode MR, Armean IM, Austine-Orimoloye O, Azov AG, Barnes I, Bennett R, et al. 2022. Ensembl 2022. </w:t>
      </w:r>
      <w:r w:rsidRPr="00B84C77">
        <w:rPr>
          <w:i/>
        </w:rPr>
        <w:t>Nucleic Acids Res</w:t>
      </w:r>
      <w:r w:rsidRPr="00B84C77">
        <w:t>. 50:D988-D995.</w:t>
      </w:r>
    </w:p>
    <w:p w14:paraId="15565003" w14:textId="77777777" w:rsidR="00B84C77" w:rsidRPr="00B84C77" w:rsidRDefault="00B84C77" w:rsidP="00B84C77">
      <w:pPr>
        <w:pStyle w:val="EndNoteBibliography"/>
        <w:spacing w:after="0"/>
        <w:ind w:left="720" w:hanging="720"/>
      </w:pPr>
      <w:r w:rsidRPr="00B84C77">
        <w:t xml:space="preserve">Danecek P, Bonfield JK, Liddle J, Marshall J, Ohan V, Pollard MO, Whitwham A, Keane T, McCarthy SA, Davies RM, et al. 2021. Twelve years of samtools and bcftools. </w:t>
      </w:r>
      <w:r w:rsidRPr="00B84C77">
        <w:rPr>
          <w:i/>
        </w:rPr>
        <w:t>Gigascience</w:t>
      </w:r>
      <w:r w:rsidRPr="00B84C77">
        <w:t>. 10.</w:t>
      </w:r>
    </w:p>
    <w:p w14:paraId="36DF3D5D" w14:textId="77777777" w:rsidR="00B84C77" w:rsidRPr="00B84C77" w:rsidRDefault="00B84C77" w:rsidP="00B84C77">
      <w:pPr>
        <w:pStyle w:val="EndNoteBibliography"/>
        <w:spacing w:after="0"/>
        <w:ind w:left="720" w:hanging="720"/>
      </w:pPr>
      <w:r w:rsidRPr="00B84C77">
        <w:t xml:space="preserve">Degnan JH, Rosenberg NA. 2006. Discordance of species trees with their most likely gene trees. </w:t>
      </w:r>
      <w:r w:rsidRPr="00B84C77">
        <w:rPr>
          <w:i/>
        </w:rPr>
        <w:t>PLoS Genet</w:t>
      </w:r>
      <w:r w:rsidRPr="00B84C77">
        <w:t>. 2:e68.</w:t>
      </w:r>
    </w:p>
    <w:p w14:paraId="5370938A" w14:textId="77777777" w:rsidR="00B84C77" w:rsidRPr="00B84C77" w:rsidRDefault="00B84C77" w:rsidP="00B84C77">
      <w:pPr>
        <w:pStyle w:val="EndNoteBibliography"/>
        <w:spacing w:after="0"/>
        <w:ind w:left="720" w:hanging="720"/>
      </w:pPr>
      <w:r w:rsidRPr="00B84C77">
        <w:t xml:space="preserve">Edwards SV. 2009. Is a new and general theory of molecular systematics emerging? </w:t>
      </w:r>
      <w:r w:rsidRPr="00B84C77">
        <w:rPr>
          <w:i/>
        </w:rPr>
        <w:t>Evolution</w:t>
      </w:r>
      <w:r w:rsidRPr="00B84C77">
        <w:t>. 63:1-19.</w:t>
      </w:r>
    </w:p>
    <w:p w14:paraId="4B484474" w14:textId="77777777" w:rsidR="00B84C77" w:rsidRPr="00B84C77" w:rsidRDefault="00B84C77" w:rsidP="00B84C77">
      <w:pPr>
        <w:pStyle w:val="EndNoteBibliography"/>
        <w:spacing w:after="0"/>
        <w:ind w:left="720" w:hanging="720"/>
      </w:pPr>
      <w:r w:rsidRPr="00B84C77">
        <w:t>Faircloth BC. 2013. Illumiprocessor: A trimmomatic wrapper for parallel adapter and quality trimming.</w:t>
      </w:r>
    </w:p>
    <w:p w14:paraId="24E11659" w14:textId="77777777" w:rsidR="00B84C77" w:rsidRPr="00B84C77" w:rsidRDefault="00B84C77" w:rsidP="00B84C77">
      <w:pPr>
        <w:pStyle w:val="EndNoteBibliography"/>
        <w:spacing w:after="0"/>
        <w:ind w:left="720" w:hanging="720"/>
      </w:pPr>
      <w:r w:rsidRPr="00B84C77">
        <w:t xml:space="preserve">Faircloth BC. 2016. Phyluce is a software package for the analysis of conserved genomic loci. </w:t>
      </w:r>
      <w:r w:rsidRPr="00B84C77">
        <w:rPr>
          <w:i/>
        </w:rPr>
        <w:t>Bioinformatics</w:t>
      </w:r>
      <w:r w:rsidRPr="00B84C77">
        <w:t>. 32:786-788.</w:t>
      </w:r>
    </w:p>
    <w:p w14:paraId="3CC71775" w14:textId="77777777" w:rsidR="00B84C77" w:rsidRPr="00B84C77" w:rsidRDefault="00B84C77" w:rsidP="00B84C77">
      <w:pPr>
        <w:pStyle w:val="EndNoteBibliography"/>
        <w:spacing w:after="0"/>
        <w:ind w:left="720" w:hanging="720"/>
      </w:pPr>
      <w:r w:rsidRPr="00B84C77">
        <w:t xml:space="preserve">Faircloth BC, McCormack JE, Crawford NG, Harvey MG, Brumfield RT, Glenn TC. 2012. Ultraconserved elements anchor thousands of genetic markers spanning multiple evolutionary timescales. </w:t>
      </w:r>
      <w:r w:rsidRPr="00B84C77">
        <w:rPr>
          <w:i/>
        </w:rPr>
        <w:t>Syst Biol</w:t>
      </w:r>
      <w:r w:rsidRPr="00B84C77">
        <w:t>. 61:717-726.</w:t>
      </w:r>
    </w:p>
    <w:p w14:paraId="540A3581" w14:textId="77777777" w:rsidR="00B84C77" w:rsidRPr="00B84C77" w:rsidRDefault="00B84C77" w:rsidP="00B84C77">
      <w:pPr>
        <w:pStyle w:val="EndNoteBibliography"/>
        <w:spacing w:after="0"/>
        <w:ind w:left="720" w:hanging="720"/>
      </w:pPr>
      <w:r w:rsidRPr="00B84C77">
        <w:t xml:space="preserve">Fay JC. 2011. Weighing the evidence for adaptation at the molecular level. </w:t>
      </w:r>
      <w:r w:rsidRPr="00B84C77">
        <w:rPr>
          <w:i/>
        </w:rPr>
        <w:t>Trends Genet</w:t>
      </w:r>
      <w:r w:rsidRPr="00B84C77">
        <w:t>. 27:343-349.</w:t>
      </w:r>
    </w:p>
    <w:p w14:paraId="2321A08C" w14:textId="77777777" w:rsidR="00B84C77" w:rsidRPr="00B84C77" w:rsidRDefault="00B84C77" w:rsidP="00B84C77">
      <w:pPr>
        <w:pStyle w:val="EndNoteBibliography"/>
        <w:spacing w:after="0"/>
        <w:ind w:left="720" w:hanging="720"/>
      </w:pPr>
      <w:r w:rsidRPr="00B84C77">
        <w:t xml:space="preserve">Fontaine MC, Pease JB, Steele A, Waterhouse RM, Neafsey DE, Sharakhov IV, Jiang X, Hall AB, Catteruccia F, Kakani E, et al. 2015. Mosquito genomics. Extensive introgression in a malaria vector species complex revealed by phylogenomics. </w:t>
      </w:r>
      <w:r w:rsidRPr="00B84C77">
        <w:rPr>
          <w:i/>
        </w:rPr>
        <w:t>Science</w:t>
      </w:r>
      <w:r w:rsidRPr="00B84C77">
        <w:t>. 347:1258524.</w:t>
      </w:r>
    </w:p>
    <w:p w14:paraId="4A402015" w14:textId="77777777" w:rsidR="00B84C77" w:rsidRPr="00B84C77" w:rsidRDefault="00B84C77" w:rsidP="00B84C77">
      <w:pPr>
        <w:pStyle w:val="EndNoteBibliography"/>
        <w:spacing w:after="0"/>
        <w:ind w:left="720" w:hanging="720"/>
      </w:pPr>
      <w:r w:rsidRPr="00B84C77">
        <w:t xml:space="preserve">Foote AD, Liu Y, Thomas GW, Vinar T, Alfoldi J, Deng J, Dugan S, van Elk CE, Hunter ME, Joshi V, et al. 2015. Convergent evolution of the genomes of marine mammals. </w:t>
      </w:r>
      <w:r w:rsidRPr="00B84C77">
        <w:rPr>
          <w:i/>
        </w:rPr>
        <w:t>Nat Genet</w:t>
      </w:r>
      <w:r w:rsidRPr="00B84C77">
        <w:t>. 47:272-275.</w:t>
      </w:r>
    </w:p>
    <w:p w14:paraId="5EE5476A" w14:textId="77777777" w:rsidR="00B84C77" w:rsidRPr="00B84C77" w:rsidRDefault="00B84C77" w:rsidP="00B84C77">
      <w:pPr>
        <w:pStyle w:val="EndNoteBibliography"/>
        <w:spacing w:after="0"/>
        <w:ind w:left="720" w:hanging="720"/>
      </w:pPr>
      <w:r w:rsidRPr="00B84C77">
        <w:t xml:space="preserve">Geraldes A, Basset P, Smith KL, Nachman MW. 2011. Higher differentiation among subspecies of the house mouse (mus musculus) in genomic regions with low recombination. </w:t>
      </w:r>
      <w:r w:rsidRPr="00B84C77">
        <w:rPr>
          <w:i/>
        </w:rPr>
        <w:t>Mol Ecol</w:t>
      </w:r>
      <w:r w:rsidRPr="00B84C77">
        <w:t>. 20:4722-4736.</w:t>
      </w:r>
    </w:p>
    <w:p w14:paraId="42127C45" w14:textId="77777777" w:rsidR="00B84C77" w:rsidRPr="00B84C77" w:rsidRDefault="00B84C77" w:rsidP="00B84C77">
      <w:pPr>
        <w:pStyle w:val="EndNoteBibliography"/>
        <w:spacing w:after="0"/>
        <w:ind w:left="720" w:hanging="720"/>
      </w:pPr>
      <w:r w:rsidRPr="00B84C77">
        <w:t xml:space="preserve">Gibbs RA, Weinstock GM, Metzker ML, Muzny DM, Sodergren EJ, Scherer S, Scott G, Steffen D, Worley KC, Burch PE, et al. 2004. Genome sequence of the brown norway rat yields insights into mammalian evolution. </w:t>
      </w:r>
      <w:r w:rsidRPr="00B84C77">
        <w:rPr>
          <w:i/>
        </w:rPr>
        <w:t>Nature</w:t>
      </w:r>
      <w:r w:rsidRPr="00B84C77">
        <w:t>. 428:493-521.</w:t>
      </w:r>
    </w:p>
    <w:p w14:paraId="6E60DB3A" w14:textId="77777777" w:rsidR="00B84C77" w:rsidRPr="00B84C77" w:rsidRDefault="00B84C77" w:rsidP="00B84C77">
      <w:pPr>
        <w:pStyle w:val="EndNoteBibliography"/>
        <w:spacing w:after="0"/>
        <w:ind w:left="720" w:hanging="720"/>
      </w:pPr>
      <w:r w:rsidRPr="00B84C77">
        <w:t xml:space="preserve">Green RE, Krause J, Briggs AW, Maricic T, Stenzel U, Kircher M, Patterson N, Li H, Zhai W, Fritz MH, et al. 2010. A draft sequence of the neandertal genome. </w:t>
      </w:r>
      <w:r w:rsidRPr="00B84C77">
        <w:rPr>
          <w:i/>
        </w:rPr>
        <w:t>Science</w:t>
      </w:r>
      <w:r w:rsidRPr="00B84C77">
        <w:t>. 328:710-722.</w:t>
      </w:r>
    </w:p>
    <w:p w14:paraId="42CBFF2A" w14:textId="77777777" w:rsidR="00B84C77" w:rsidRPr="00B84C77" w:rsidRDefault="00B84C77" w:rsidP="00B84C77">
      <w:pPr>
        <w:pStyle w:val="EndNoteBibliography"/>
        <w:spacing w:after="0"/>
        <w:ind w:left="720" w:hanging="720"/>
      </w:pPr>
      <w:r w:rsidRPr="00B84C77">
        <w:t xml:space="preserve">Guindon S, Dufayard JF, Lefort V, Anisimova M, Hordijk W, Gascuel O. 2010. New algorithms and methods to estimate maximum-likelihood phylogenies: Assessing the performance of phyml 3.0. </w:t>
      </w:r>
      <w:r w:rsidRPr="00B84C77">
        <w:rPr>
          <w:i/>
        </w:rPr>
        <w:t>Syst Biol</w:t>
      </w:r>
      <w:r w:rsidRPr="00B84C77">
        <w:t>. 59:307-321.</w:t>
      </w:r>
    </w:p>
    <w:p w14:paraId="5EFEBBCE" w14:textId="77777777" w:rsidR="00B84C77" w:rsidRPr="00B84C77" w:rsidRDefault="00B84C77" w:rsidP="00B84C77">
      <w:pPr>
        <w:pStyle w:val="EndNoteBibliography"/>
        <w:spacing w:after="0"/>
        <w:ind w:left="720" w:hanging="720"/>
      </w:pPr>
      <w:r w:rsidRPr="00B84C77">
        <w:t xml:space="preserve">Hahn MW, Nakhleh L. 2016. Irrational exuberance for resolved species trees. </w:t>
      </w:r>
      <w:r w:rsidRPr="00B84C77">
        <w:rPr>
          <w:i/>
        </w:rPr>
        <w:t>Evolution</w:t>
      </w:r>
      <w:r w:rsidRPr="00B84C77">
        <w:t>. 70:7-17.</w:t>
      </w:r>
    </w:p>
    <w:p w14:paraId="26761AD6" w14:textId="77777777" w:rsidR="00B84C77" w:rsidRPr="00B84C77" w:rsidRDefault="00B84C77" w:rsidP="00B84C77">
      <w:pPr>
        <w:pStyle w:val="EndNoteBibliography"/>
        <w:spacing w:after="0"/>
        <w:ind w:left="720" w:hanging="720"/>
      </w:pPr>
      <w:r w:rsidRPr="00B84C77">
        <w:t xml:space="preserve">Hibbins MS, Hahn MW. 2022. Phylogenomic approaches to detecting and characterizing introgression. </w:t>
      </w:r>
      <w:r w:rsidRPr="00B84C77">
        <w:rPr>
          <w:i/>
        </w:rPr>
        <w:t>Genetics</w:t>
      </w:r>
      <w:r w:rsidRPr="00B84C77">
        <w:t>. 220.</w:t>
      </w:r>
    </w:p>
    <w:p w14:paraId="6EB0EC08" w14:textId="77777777" w:rsidR="00B84C77" w:rsidRPr="00B84C77" w:rsidRDefault="00B84C77" w:rsidP="00B84C77">
      <w:pPr>
        <w:pStyle w:val="EndNoteBibliography"/>
        <w:spacing w:after="0"/>
        <w:ind w:left="720" w:hanging="720"/>
      </w:pPr>
      <w:r w:rsidRPr="00B84C77">
        <w:t xml:space="preserve">Hinrichs AS, Karolchik D, Baertsch R, Barber GP, Bejerano G, Clawson H, Diekhans M, Furey TS, Harte RA, Hsu F, et al. 2006. The ucsc genome browser database: Update 2006. </w:t>
      </w:r>
      <w:r w:rsidRPr="00B84C77">
        <w:rPr>
          <w:i/>
        </w:rPr>
        <w:t>Nucleic Acids Res</w:t>
      </w:r>
      <w:r w:rsidRPr="00B84C77">
        <w:t>. 34:D590-598.</w:t>
      </w:r>
    </w:p>
    <w:p w14:paraId="2483C745" w14:textId="77777777" w:rsidR="00B84C77" w:rsidRPr="00B84C77" w:rsidRDefault="00B84C77" w:rsidP="00B84C77">
      <w:pPr>
        <w:pStyle w:val="EndNoteBibliography"/>
        <w:spacing w:after="0"/>
        <w:ind w:left="720" w:hanging="720"/>
      </w:pPr>
      <w:r w:rsidRPr="00B84C77">
        <w:t xml:space="preserve">Hoang DT, Chernomor O, von Haeseler A, Minh BQ, Vinh LS. 2018. Ufboot2: Improving the ultrafast bootstrap approximation. </w:t>
      </w:r>
      <w:r w:rsidRPr="00B84C77">
        <w:rPr>
          <w:i/>
        </w:rPr>
        <w:t>Mol Biol Evol</w:t>
      </w:r>
      <w:r w:rsidRPr="00B84C77">
        <w:t>. 35:518-522.</w:t>
      </w:r>
    </w:p>
    <w:p w14:paraId="044BF0C6" w14:textId="77777777" w:rsidR="00B84C77" w:rsidRPr="00B84C77" w:rsidRDefault="00B84C77" w:rsidP="00B84C77">
      <w:pPr>
        <w:pStyle w:val="EndNoteBibliography"/>
        <w:spacing w:after="0"/>
        <w:ind w:left="720" w:hanging="720"/>
      </w:pPr>
      <w:r w:rsidRPr="00B84C77">
        <w:t xml:space="preserve">Hobolth A, Christensen OF, Mailund T, Schierup MH. 2007. Genomic relationships and speciation times of human, chimpanzee, and gorilla inferred from a coalescent hidden markov model. </w:t>
      </w:r>
      <w:r w:rsidRPr="00B84C77">
        <w:rPr>
          <w:i/>
        </w:rPr>
        <w:t>PLoS Genet</w:t>
      </w:r>
      <w:r w:rsidRPr="00B84C77">
        <w:t>. 3:e7.</w:t>
      </w:r>
    </w:p>
    <w:p w14:paraId="34C9F5BF" w14:textId="77777777" w:rsidR="00B84C77" w:rsidRPr="00B84C77" w:rsidRDefault="00B84C77" w:rsidP="00B84C77">
      <w:pPr>
        <w:pStyle w:val="EndNoteBibliography"/>
        <w:spacing w:after="0"/>
        <w:ind w:left="720" w:hanging="720"/>
      </w:pPr>
      <w:r w:rsidRPr="00B84C77">
        <w:t xml:space="preserve">Holm S. 1979. A simple sequentially rejective multiple test procedure. </w:t>
      </w:r>
      <w:r w:rsidRPr="00B84C77">
        <w:rPr>
          <w:i/>
        </w:rPr>
        <w:t>Scandinavian journal of statistics</w:t>
      </w:r>
      <w:r w:rsidRPr="00B84C77">
        <w:t>.65-70.</w:t>
      </w:r>
    </w:p>
    <w:p w14:paraId="78D0F1C4" w14:textId="77777777" w:rsidR="00B84C77" w:rsidRPr="00B84C77" w:rsidRDefault="00B84C77" w:rsidP="00B84C77">
      <w:pPr>
        <w:pStyle w:val="EndNoteBibliography"/>
        <w:spacing w:after="0"/>
        <w:ind w:left="720" w:hanging="720"/>
      </w:pPr>
      <w:r w:rsidRPr="00B84C77">
        <w:t xml:space="preserve">Hu Z, Sackton TB, Edwards SV, Liu JS. 2019. Bayesian detection of convergent rate changes of conserved noncoding elements on phylogenetic trees. </w:t>
      </w:r>
      <w:r w:rsidRPr="00B84C77">
        <w:rPr>
          <w:i/>
        </w:rPr>
        <w:t>Mol Biol Evol</w:t>
      </w:r>
      <w:r w:rsidRPr="00B84C77">
        <w:t>. 36:1086-1100.</w:t>
      </w:r>
    </w:p>
    <w:p w14:paraId="7E8DC789" w14:textId="77777777" w:rsidR="00B84C77" w:rsidRPr="00B84C77" w:rsidRDefault="00B84C77" w:rsidP="00B84C77">
      <w:pPr>
        <w:pStyle w:val="EndNoteBibliography"/>
        <w:spacing w:after="0"/>
        <w:ind w:left="720" w:hanging="720"/>
      </w:pPr>
      <w:r w:rsidRPr="00B84C77">
        <w:t xml:space="preserve">Hudson RR. 1983. Testing the constant-rate neutral allele model with protein sequence data. </w:t>
      </w:r>
      <w:r w:rsidRPr="00B84C77">
        <w:rPr>
          <w:i/>
        </w:rPr>
        <w:t>Evolution</w:t>
      </w:r>
      <w:r w:rsidRPr="00B84C77">
        <w:t>. 37:203-217.</w:t>
      </w:r>
    </w:p>
    <w:p w14:paraId="71FCD3C2" w14:textId="77777777" w:rsidR="00B84C77" w:rsidRPr="00B84C77" w:rsidRDefault="00B84C77" w:rsidP="00B84C77">
      <w:pPr>
        <w:pStyle w:val="EndNoteBibliography"/>
        <w:spacing w:after="0"/>
        <w:ind w:left="720" w:hanging="720"/>
      </w:pPr>
      <w:r w:rsidRPr="00B84C77">
        <w:lastRenderedPageBreak/>
        <w:t xml:space="preserve">Hudson RR, Kaplan NL. 1988. The coalescent process in models with selection and recombination. </w:t>
      </w:r>
      <w:r w:rsidRPr="00B84C77">
        <w:rPr>
          <w:i/>
        </w:rPr>
        <w:t>Genetics</w:t>
      </w:r>
      <w:r w:rsidRPr="00B84C77">
        <w:t>. 120:831-840.</w:t>
      </w:r>
    </w:p>
    <w:p w14:paraId="1A62D7F5" w14:textId="77777777" w:rsidR="00B84C77" w:rsidRPr="00B84C77" w:rsidRDefault="00B84C77" w:rsidP="00B84C77">
      <w:pPr>
        <w:pStyle w:val="EndNoteBibliography"/>
        <w:spacing w:after="0"/>
        <w:ind w:left="720" w:hanging="720"/>
      </w:pPr>
      <w:r w:rsidRPr="00B84C77">
        <w:t xml:space="preserve">Hudson RR, Kaplan NL. 1995. Deleterious background selection with recombination. </w:t>
      </w:r>
      <w:r w:rsidRPr="00B84C77">
        <w:rPr>
          <w:i/>
        </w:rPr>
        <w:t>Genetics</w:t>
      </w:r>
      <w:r w:rsidRPr="00B84C77">
        <w:t>. 141:1605-1617.</w:t>
      </w:r>
    </w:p>
    <w:p w14:paraId="70DD271B" w14:textId="77777777" w:rsidR="00B84C77" w:rsidRPr="00B84C77" w:rsidRDefault="00B84C77" w:rsidP="00B84C77">
      <w:pPr>
        <w:pStyle w:val="EndNoteBibliography"/>
        <w:spacing w:after="0"/>
        <w:ind w:left="720" w:hanging="720"/>
      </w:pPr>
      <w:r w:rsidRPr="00B84C77">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59B34E49" w14:textId="77777777" w:rsidR="00B84C77" w:rsidRPr="00B84C77" w:rsidRDefault="00B84C77" w:rsidP="00B84C77">
      <w:pPr>
        <w:pStyle w:val="EndNoteBibliography"/>
        <w:spacing w:after="0"/>
        <w:ind w:left="720" w:hanging="720"/>
      </w:pPr>
      <w:r w:rsidRPr="00B84C77">
        <w:t xml:space="preserve">Jackman SD, Vandervalk BP, Mohamadi H, Chu J, Yeo S, Hammond SA, Jahesh G, Khan H, Coombe L, Warren RL, et al. 2017. Abyss 2.0: Resource-efficient assembly of large genomes using a bloom filter. </w:t>
      </w:r>
      <w:r w:rsidRPr="00B84C77">
        <w:rPr>
          <w:i/>
        </w:rPr>
        <w:t>Genome Res</w:t>
      </w:r>
      <w:r w:rsidRPr="00B84C77">
        <w:t>. 27:768-777.</w:t>
      </w:r>
    </w:p>
    <w:p w14:paraId="784A636B" w14:textId="77777777" w:rsidR="00B84C77" w:rsidRPr="00B84C77" w:rsidRDefault="00B84C77" w:rsidP="00B84C77">
      <w:pPr>
        <w:pStyle w:val="EndNoteBibliography"/>
        <w:spacing w:after="0"/>
        <w:ind w:left="720" w:hanging="720"/>
      </w:pPr>
      <w:r w:rsidRPr="00B84C77">
        <w:t xml:space="preserve">Jarvis ED, Mirarab S, Aberer AJ, Li B, Houde P, Li C, Ho SY, Faircloth BC, Nabholz B, Howard JT, et al. 2014. Whole-genome analyses resolve early branches in the tree of life of modern birds. </w:t>
      </w:r>
      <w:r w:rsidRPr="00B84C77">
        <w:rPr>
          <w:i/>
        </w:rPr>
        <w:t>Science</w:t>
      </w:r>
      <w:r w:rsidRPr="00B84C77">
        <w:t>. 346:1320-1331.</w:t>
      </w:r>
    </w:p>
    <w:p w14:paraId="6C775B12" w14:textId="77777777" w:rsidR="00B84C77" w:rsidRPr="00B84C77" w:rsidRDefault="00B84C77" w:rsidP="00B84C77">
      <w:pPr>
        <w:pStyle w:val="EndNoteBibliography"/>
        <w:spacing w:after="0"/>
        <w:ind w:left="720" w:hanging="720"/>
      </w:pPr>
      <w:r w:rsidRPr="00B84C77">
        <w:t xml:space="preserve">Jones MR, Mills LS, Alves PC, Callahan CM, Alves JM, Lafferty DJR, Jiggins FM, Jensen JD, Melo-Ferreira J, Good JM. 2018. Adaptive introgression underlies polymorphic seasonal camouflage in snowshoe hares. </w:t>
      </w:r>
      <w:r w:rsidRPr="00B84C77">
        <w:rPr>
          <w:i/>
        </w:rPr>
        <w:t>Science</w:t>
      </w:r>
      <w:r w:rsidRPr="00B84C77">
        <w:t>. 360:1355-1358.</w:t>
      </w:r>
    </w:p>
    <w:p w14:paraId="6F068099" w14:textId="77777777" w:rsidR="00B84C77" w:rsidRPr="00B84C77" w:rsidRDefault="00B84C77" w:rsidP="00B84C77">
      <w:pPr>
        <w:pStyle w:val="EndNoteBibliography"/>
        <w:spacing w:after="0"/>
        <w:ind w:left="720" w:hanging="720"/>
      </w:pPr>
      <w:r w:rsidRPr="00B84C77">
        <w:t xml:space="preserve">Junier T, Zdobnov EM. 2010. The newick utilities: High-throughput phylogenetic tree processing in the unix shell. </w:t>
      </w:r>
      <w:r w:rsidRPr="00B84C77">
        <w:rPr>
          <w:i/>
        </w:rPr>
        <w:t>Bioinformatics</w:t>
      </w:r>
      <w:r w:rsidRPr="00B84C77">
        <w:t>. 26:1669-1670.</w:t>
      </w:r>
    </w:p>
    <w:p w14:paraId="05D375EA" w14:textId="77777777" w:rsidR="00B84C77" w:rsidRPr="00B84C77" w:rsidRDefault="00B84C77" w:rsidP="00B84C77">
      <w:pPr>
        <w:pStyle w:val="EndNoteBibliography"/>
        <w:spacing w:after="0"/>
        <w:ind w:left="720" w:hanging="720"/>
      </w:pPr>
      <w:r w:rsidRPr="00B84C77">
        <w:t xml:space="preserve">Kalyaanamoorthy S, Minh BQ, Wong TKF, von Haeseler A, Jermiin LS. 2017. Modelfinder: Fast model selection for accurate phylogenetic estimates. </w:t>
      </w:r>
      <w:r w:rsidRPr="00B84C77">
        <w:rPr>
          <w:i/>
        </w:rPr>
        <w:t>Nat Methods</w:t>
      </w:r>
      <w:r w:rsidRPr="00B84C77">
        <w:t>. 14:587-589.</w:t>
      </w:r>
    </w:p>
    <w:p w14:paraId="109A1976" w14:textId="77777777" w:rsidR="00B84C77" w:rsidRPr="00B84C77" w:rsidRDefault="00B84C77" w:rsidP="00B84C77">
      <w:pPr>
        <w:pStyle w:val="EndNoteBibliography"/>
        <w:spacing w:after="0"/>
        <w:ind w:left="720" w:hanging="720"/>
      </w:pPr>
      <w:r w:rsidRPr="00B84C77">
        <w:t xml:space="preserve">Kaplan NL, Hudson RR, Langley CH. 1989. The "hitchhiking effect" revisited. </w:t>
      </w:r>
      <w:r w:rsidRPr="00B84C77">
        <w:rPr>
          <w:i/>
        </w:rPr>
        <w:t>Genetics</w:t>
      </w:r>
      <w:r w:rsidRPr="00B84C77">
        <w:t>. 123:887-899.</w:t>
      </w:r>
    </w:p>
    <w:p w14:paraId="3B95C948" w14:textId="77777777" w:rsidR="00B84C77" w:rsidRPr="00B84C77" w:rsidRDefault="00B84C77" w:rsidP="00B84C77">
      <w:pPr>
        <w:pStyle w:val="EndNoteBibliography"/>
        <w:spacing w:after="0"/>
        <w:ind w:left="720" w:hanging="720"/>
      </w:pPr>
      <w:r w:rsidRPr="00B84C77">
        <w:t xml:space="preserve">Kartje ME, Jing P, Payseur BA. 2020. Weak correlation between nucleotide variation and recombination rate across the house mouse genome. </w:t>
      </w:r>
      <w:r w:rsidRPr="00B84C77">
        <w:rPr>
          <w:i/>
        </w:rPr>
        <w:t>Genome Biol Evol</w:t>
      </w:r>
      <w:r w:rsidRPr="00B84C77">
        <w:t>. 12:293-299.</w:t>
      </w:r>
    </w:p>
    <w:p w14:paraId="476BADCB" w14:textId="77777777" w:rsidR="00B84C77" w:rsidRPr="00B84C77" w:rsidRDefault="00B84C77" w:rsidP="00B84C77">
      <w:pPr>
        <w:pStyle w:val="EndNoteBibliography"/>
        <w:spacing w:after="0"/>
        <w:ind w:left="720" w:hanging="720"/>
      </w:pPr>
      <w:r w:rsidRPr="00B84C77">
        <w:t xml:space="preserve">Katoh K, Standley DM. 2013. Mafft multiple sequence alignment software version 7: Improvements in performance and usability. </w:t>
      </w:r>
      <w:r w:rsidRPr="00B84C77">
        <w:rPr>
          <w:i/>
        </w:rPr>
        <w:t>Mol Biol Evol</w:t>
      </w:r>
      <w:r w:rsidRPr="00B84C77">
        <w:t>. 30:772-780.</w:t>
      </w:r>
    </w:p>
    <w:p w14:paraId="6590E388" w14:textId="77777777" w:rsidR="00B84C77" w:rsidRPr="00B84C77" w:rsidRDefault="00B84C77" w:rsidP="00B84C77">
      <w:pPr>
        <w:pStyle w:val="EndNoteBibliography"/>
        <w:spacing w:after="0"/>
        <w:ind w:left="720" w:hanging="720"/>
      </w:pPr>
      <w:r w:rsidRPr="00B84C77">
        <w:t xml:space="preserve">Katzman S, Kern AD, Bejerano G, Fewell G, Fulton L, Wilson RK, Salama SR, Haussler D. 2007. Human genome ultraconserved elements are ultraselected. </w:t>
      </w:r>
      <w:r w:rsidRPr="00B84C77">
        <w:rPr>
          <w:i/>
        </w:rPr>
        <w:t>Science</w:t>
      </w:r>
      <w:r w:rsidRPr="00B84C77">
        <w:t>. 317:915.</w:t>
      </w:r>
    </w:p>
    <w:p w14:paraId="279E3EAC" w14:textId="77777777" w:rsidR="00B84C77" w:rsidRPr="00B84C77" w:rsidRDefault="00B84C77" w:rsidP="00B84C77">
      <w:pPr>
        <w:pStyle w:val="EndNoteBibliography"/>
        <w:spacing w:after="0"/>
        <w:ind w:left="720" w:hanging="720"/>
      </w:pPr>
      <w:r w:rsidRPr="00B84C77">
        <w:t xml:space="preserve">Keane TM, Wong K, Adams DJ, Flint J, Reymond A, Yalcin B. 2014. Identification of structural variation in mouse genomes. </w:t>
      </w:r>
      <w:r w:rsidRPr="00B84C77">
        <w:rPr>
          <w:i/>
        </w:rPr>
        <w:t>Front Genet</w:t>
      </w:r>
      <w:r w:rsidRPr="00B84C77">
        <w:t>. 5:192.</w:t>
      </w:r>
    </w:p>
    <w:p w14:paraId="644AD6CE" w14:textId="77777777" w:rsidR="00B84C77" w:rsidRPr="00B84C77" w:rsidRDefault="00B84C77" w:rsidP="00B84C77">
      <w:pPr>
        <w:pStyle w:val="EndNoteBibliography"/>
        <w:spacing w:after="0"/>
        <w:ind w:left="720" w:hanging="720"/>
      </w:pPr>
      <w:r w:rsidRPr="00B84C77">
        <w:t xml:space="preserve">Kimura M. 1968. Evolutionary rate at the molecular level. </w:t>
      </w:r>
      <w:r w:rsidRPr="00B84C77">
        <w:rPr>
          <w:i/>
        </w:rPr>
        <w:t>Nature</w:t>
      </w:r>
      <w:r w:rsidRPr="00B84C77">
        <w:t>. 217:624-626.</w:t>
      </w:r>
    </w:p>
    <w:p w14:paraId="72588F88" w14:textId="77777777" w:rsidR="00B84C77" w:rsidRPr="00B84C77" w:rsidRDefault="00B84C77" w:rsidP="00B84C77">
      <w:pPr>
        <w:pStyle w:val="EndNoteBibliography"/>
        <w:spacing w:after="0"/>
        <w:ind w:left="720" w:hanging="720"/>
      </w:pPr>
      <w:r w:rsidRPr="00B84C77">
        <w:t xml:space="preserve">Kowalczyk A, Meyer WK, Partha R, Mao W, Clark NL, Chikina M. 2019. Rerconverge: An r package for associating evolutionary rates with convergent traits. </w:t>
      </w:r>
      <w:r w:rsidRPr="00B84C77">
        <w:rPr>
          <w:i/>
        </w:rPr>
        <w:t>Bioinformatics</w:t>
      </w:r>
      <w:r w:rsidRPr="00B84C77">
        <w:t>. 35:4815-4817.</w:t>
      </w:r>
    </w:p>
    <w:p w14:paraId="42B7AE03" w14:textId="77777777" w:rsidR="00B84C77" w:rsidRPr="00B84C77" w:rsidRDefault="00B84C77" w:rsidP="00B84C77">
      <w:pPr>
        <w:pStyle w:val="EndNoteBibliography"/>
        <w:spacing w:after="0"/>
        <w:ind w:left="720" w:hanging="720"/>
      </w:pPr>
      <w:r w:rsidRPr="00B84C77">
        <w:t xml:space="preserve">Kulathinal RJ, Stevison LS, Noor MA. 2009. The genomics of speciation in drosophila: Diversity, divergence, and introgression estimated using low-coverage genome sequencing. </w:t>
      </w:r>
      <w:r w:rsidRPr="00B84C77">
        <w:rPr>
          <w:i/>
        </w:rPr>
        <w:t>PLoS Genet</w:t>
      </w:r>
      <w:r w:rsidRPr="00B84C77">
        <w:t>. 5:e1000550.</w:t>
      </w:r>
    </w:p>
    <w:p w14:paraId="30613188" w14:textId="77777777" w:rsidR="00B84C77" w:rsidRPr="00B84C77" w:rsidRDefault="00B84C77" w:rsidP="00B84C77">
      <w:pPr>
        <w:pStyle w:val="EndNoteBibliography"/>
        <w:spacing w:after="0"/>
        <w:ind w:left="720" w:hanging="720"/>
      </w:pPr>
      <w:r w:rsidRPr="00B84C77">
        <w:t xml:space="preserve">Kumon T, Ma J, Akins RB, Stefanik D, Nordgren CE, Kim J, Levine MT, Lampson MA. 2021. Parallel pathways for recruiting effector proteins determine centromere drive and suppression. </w:t>
      </w:r>
      <w:r w:rsidRPr="00B84C77">
        <w:rPr>
          <w:i/>
        </w:rPr>
        <w:t>Cell</w:t>
      </w:r>
      <w:r w:rsidRPr="00B84C77">
        <w:t>. 184:4904-4918 e4911.</w:t>
      </w:r>
    </w:p>
    <w:p w14:paraId="5BF1A546" w14:textId="797ED594" w:rsidR="00B84C77" w:rsidRPr="00B84C77" w:rsidRDefault="00B84C77" w:rsidP="00B84C77">
      <w:pPr>
        <w:pStyle w:val="EndNoteBibliography"/>
        <w:spacing w:after="0"/>
        <w:ind w:left="720" w:hanging="720"/>
      </w:pPr>
      <w:r w:rsidRPr="00B84C77">
        <w:t xml:space="preserve">Calculating and interpreting gene- and site-concordance factors in phylogenomics [Internet]. The Lanfear Lab @ ANU2018 September 20, 2021]. Available from: </w:t>
      </w:r>
      <w:hyperlink r:id="rId17" w:history="1">
        <w:r w:rsidRPr="00B84C77">
          <w:rPr>
            <w:rStyle w:val="Hyperlink"/>
          </w:rPr>
          <w:t>http://www.robertlanfear.com/blog/files/concordance_factors.html</w:t>
        </w:r>
      </w:hyperlink>
    </w:p>
    <w:p w14:paraId="1E6072B3" w14:textId="77777777" w:rsidR="00B84C77" w:rsidRPr="00B84C77" w:rsidRDefault="00B84C77" w:rsidP="00B84C77">
      <w:pPr>
        <w:pStyle w:val="EndNoteBibliography"/>
        <w:spacing w:after="0"/>
        <w:ind w:left="720" w:hanging="720"/>
      </w:pPr>
      <w:r w:rsidRPr="00B84C77">
        <w:t xml:space="preserve">Lecompte E, Aplin K, Denys C, Catzeflis F, Chades M, Chevret P. 2008. Phylogeny and biogeography of african murinae based on mitochondrial and nuclear gene sequences, with a new tribal classification of the subfamily. </w:t>
      </w:r>
      <w:r w:rsidRPr="00B84C77">
        <w:rPr>
          <w:i/>
        </w:rPr>
        <w:t>BMC Evol Biol</w:t>
      </w:r>
      <w:r w:rsidRPr="00B84C77">
        <w:t>. 8:199.</w:t>
      </w:r>
    </w:p>
    <w:p w14:paraId="0451CB54" w14:textId="77777777" w:rsidR="00B84C77" w:rsidRPr="00B84C77" w:rsidRDefault="00B84C77" w:rsidP="00B84C77">
      <w:pPr>
        <w:pStyle w:val="EndNoteBibliography"/>
        <w:spacing w:after="0"/>
        <w:ind w:left="720" w:hanging="720"/>
      </w:pPr>
      <w:r w:rsidRPr="00B84C77">
        <w:t xml:space="preserve">Lewontin RC, Birch LC. 1966. Hybridization as a source of variation for adaptation to new environments. </w:t>
      </w:r>
      <w:r w:rsidRPr="00B84C77">
        <w:rPr>
          <w:i/>
        </w:rPr>
        <w:t>Evolution</w:t>
      </w:r>
      <w:r w:rsidRPr="00B84C77">
        <w:t>. 20:315-336.</w:t>
      </w:r>
    </w:p>
    <w:p w14:paraId="6F52D553" w14:textId="77777777" w:rsidR="00B84C77" w:rsidRPr="00B84C77" w:rsidRDefault="00B84C77" w:rsidP="00B84C77">
      <w:pPr>
        <w:pStyle w:val="EndNoteBibliography"/>
        <w:spacing w:after="0"/>
        <w:ind w:left="720" w:hanging="720"/>
      </w:pPr>
      <w:r w:rsidRPr="00B84C77">
        <w:t xml:space="preserve">Li H. 2013. Aligning sequence reads, clone sequences and assembly contigs with bwa-mem. </w:t>
      </w:r>
      <w:r w:rsidRPr="00B84C77">
        <w:rPr>
          <w:i/>
        </w:rPr>
        <w:t>arXiv preprint arXiv:1303.3997</w:t>
      </w:r>
      <w:r w:rsidRPr="00B84C77">
        <w:t>.</w:t>
      </w:r>
    </w:p>
    <w:p w14:paraId="310C46CB" w14:textId="77777777" w:rsidR="00B84C77" w:rsidRPr="00B84C77" w:rsidRDefault="00B84C77" w:rsidP="00B84C77">
      <w:pPr>
        <w:pStyle w:val="EndNoteBibliography"/>
        <w:spacing w:after="0"/>
        <w:ind w:left="720" w:hanging="720"/>
      </w:pPr>
      <w:r w:rsidRPr="00B84C77">
        <w:lastRenderedPageBreak/>
        <w:t xml:space="preserve">Li H. 2018. Minimap2: Pairwise alignment for nucleotide sequences. </w:t>
      </w:r>
      <w:r w:rsidRPr="00B84C77">
        <w:rPr>
          <w:i/>
        </w:rPr>
        <w:t>Bioinformatics</w:t>
      </w:r>
      <w:r w:rsidRPr="00B84C77">
        <w:t>. 34:3094-3100.</w:t>
      </w:r>
    </w:p>
    <w:p w14:paraId="02E48BAA" w14:textId="77777777" w:rsidR="00B84C77" w:rsidRPr="00B84C77" w:rsidRDefault="00B84C77" w:rsidP="00B84C77">
      <w:pPr>
        <w:pStyle w:val="EndNoteBibliography"/>
        <w:spacing w:after="0"/>
        <w:ind w:left="720" w:hanging="720"/>
      </w:pPr>
      <w:r w:rsidRPr="00B84C77">
        <w:t xml:space="preserve">Liu X, Wei F, Li M, Jiang X, Feng Z, Hu J. 2004. Molecular phylogeny and taxonomy of wood mice (genus apodemus kaup, 1829) based on complete mtdna cytochrome b sequences, with emphasis on chinese species. </w:t>
      </w:r>
      <w:r w:rsidRPr="00B84C77">
        <w:rPr>
          <w:i/>
        </w:rPr>
        <w:t>Mol Phylogenet Evol</w:t>
      </w:r>
      <w:r w:rsidRPr="00B84C77">
        <w:t>. 33:1-15.</w:t>
      </w:r>
    </w:p>
    <w:p w14:paraId="40941605" w14:textId="77777777" w:rsidR="00B84C77" w:rsidRPr="00B84C77" w:rsidRDefault="00B84C77" w:rsidP="00B84C77">
      <w:pPr>
        <w:pStyle w:val="EndNoteBibliography"/>
        <w:spacing w:after="0"/>
        <w:ind w:left="720" w:hanging="720"/>
      </w:pPr>
      <w:r w:rsidRPr="00B84C77">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B84C77">
        <w:rPr>
          <w:i/>
        </w:rPr>
        <w:t>Syst Biol</w:t>
      </w:r>
      <w:r w:rsidRPr="00B84C77">
        <w:t>. 70:786-802.</w:t>
      </w:r>
    </w:p>
    <w:p w14:paraId="593B1521" w14:textId="77777777" w:rsidR="00B84C77" w:rsidRPr="00B84C77" w:rsidRDefault="00B84C77" w:rsidP="00B84C77">
      <w:pPr>
        <w:pStyle w:val="EndNoteBibliography"/>
        <w:spacing w:after="0"/>
        <w:ind w:left="720" w:hanging="720"/>
      </w:pPr>
      <w:r w:rsidRPr="00B84C77">
        <w:t xml:space="preserve">Lundrigan BL, Jansa SA, Tucker PK. 2002. Phylogenetic relationships in the genus mus, based on paternally, maternally, and biparentally inherited characters. </w:t>
      </w:r>
      <w:r w:rsidRPr="00B84C77">
        <w:rPr>
          <w:i/>
        </w:rPr>
        <w:t>Syst Biol</w:t>
      </w:r>
      <w:r w:rsidRPr="00B84C77">
        <w:t>. 51:410-431.</w:t>
      </w:r>
    </w:p>
    <w:p w14:paraId="71D7C0FF" w14:textId="77777777" w:rsidR="00B84C77" w:rsidRPr="00B84C77" w:rsidRDefault="00B84C77" w:rsidP="00B84C77">
      <w:pPr>
        <w:pStyle w:val="EndNoteBibliography"/>
        <w:spacing w:after="0"/>
        <w:ind w:left="720" w:hanging="720"/>
      </w:pPr>
      <w:r w:rsidRPr="00B84C77">
        <w:t xml:space="preserve">Maddison WP. 1997. Gene trees in species trees. </w:t>
      </w:r>
      <w:r w:rsidRPr="00B84C77">
        <w:rPr>
          <w:i/>
        </w:rPr>
        <w:t>Systematic Biology</w:t>
      </w:r>
      <w:r w:rsidRPr="00B84C77">
        <w:t>. 46:523-536.</w:t>
      </w:r>
    </w:p>
    <w:p w14:paraId="005EF9F6" w14:textId="77777777" w:rsidR="00B84C77" w:rsidRPr="00B84C77" w:rsidRDefault="00B84C77" w:rsidP="00B84C77">
      <w:pPr>
        <w:pStyle w:val="EndNoteBibliography"/>
        <w:spacing w:after="0"/>
        <w:ind w:left="720" w:hanging="720"/>
      </w:pPr>
      <w:r w:rsidRPr="00B84C77">
        <w:t xml:space="preserve">Marks P, Garcia S, Barrio AM, Belhocine K, Bernate J, Bharadwaj R, Bjornson K, Catalanotti C, Delaney J, Fehr A, et al. 2019. Resolving the full spectrum of human genome variation using linked-reads. </w:t>
      </w:r>
      <w:r w:rsidRPr="00B84C77">
        <w:rPr>
          <w:i/>
        </w:rPr>
        <w:t>Genome Res</w:t>
      </w:r>
      <w:r w:rsidRPr="00B84C77">
        <w:t>. 29:635-645.</w:t>
      </w:r>
    </w:p>
    <w:p w14:paraId="05EE560D" w14:textId="77777777" w:rsidR="00B84C77" w:rsidRPr="00B84C77" w:rsidRDefault="00B84C77" w:rsidP="00B84C77">
      <w:pPr>
        <w:pStyle w:val="EndNoteBibliography"/>
        <w:spacing w:after="0"/>
        <w:ind w:left="720" w:hanging="720"/>
      </w:pPr>
      <w:r w:rsidRPr="00B84C77">
        <w:t xml:space="preserve">Martin Y, Gerlach G, Schlotterer C, Meyer A. 2000. Molecular phylogeny of european muroid rodents based on complete cytochrome b sequences. </w:t>
      </w:r>
      <w:r w:rsidRPr="00B84C77">
        <w:rPr>
          <w:i/>
        </w:rPr>
        <w:t>Mol Phylogenet Evol</w:t>
      </w:r>
      <w:r w:rsidRPr="00B84C77">
        <w:t>. 16:37-47.</w:t>
      </w:r>
    </w:p>
    <w:p w14:paraId="618542E6" w14:textId="77777777" w:rsidR="00B84C77" w:rsidRPr="00B84C77" w:rsidRDefault="00B84C77" w:rsidP="00B84C77">
      <w:pPr>
        <w:pStyle w:val="EndNoteBibliography"/>
        <w:spacing w:after="0"/>
        <w:ind w:left="720" w:hanging="720"/>
      </w:pPr>
      <w:r w:rsidRPr="00B84C77">
        <w:t xml:space="preserve">McKenzie PF, Eaton DAR. 2020. The multispecies coalescent in space and time. </w:t>
      </w:r>
      <w:r w:rsidRPr="00B84C77">
        <w:rPr>
          <w:i/>
        </w:rPr>
        <w:t>bioRxiv</w:t>
      </w:r>
      <w:r w:rsidRPr="00B84C77">
        <w:t>.2020.2008.2002.233395.</w:t>
      </w:r>
    </w:p>
    <w:p w14:paraId="4AD571DB" w14:textId="77777777" w:rsidR="00B84C77" w:rsidRPr="00B84C77" w:rsidRDefault="00B84C77" w:rsidP="00B84C77">
      <w:pPr>
        <w:pStyle w:val="EndNoteBibliography"/>
        <w:spacing w:after="0"/>
        <w:ind w:left="720" w:hanging="720"/>
      </w:pPr>
      <w:r w:rsidRPr="00B84C77">
        <w:t xml:space="preserve">Mendes FK, Fuentes-Gonzalez JA, Schraiber JG, Hahn MW. 2018. A multispecies coalescent model for quantitative traits. </w:t>
      </w:r>
      <w:r w:rsidRPr="00B84C77">
        <w:rPr>
          <w:i/>
        </w:rPr>
        <w:t>Elife</w:t>
      </w:r>
      <w:r w:rsidRPr="00B84C77">
        <w:t>. 7.</w:t>
      </w:r>
    </w:p>
    <w:p w14:paraId="686563B9" w14:textId="77777777" w:rsidR="00B84C77" w:rsidRPr="00B84C77" w:rsidRDefault="00B84C77" w:rsidP="00B84C77">
      <w:pPr>
        <w:pStyle w:val="EndNoteBibliography"/>
        <w:spacing w:after="0"/>
        <w:ind w:left="720" w:hanging="720"/>
      </w:pPr>
      <w:r w:rsidRPr="00B84C77">
        <w:t xml:space="preserve">Mendes FK, Hahn MW. 2016. Gene tree discordance causes apparent substitution rate variation. </w:t>
      </w:r>
      <w:r w:rsidRPr="00B84C77">
        <w:rPr>
          <w:i/>
        </w:rPr>
        <w:t>Syst Biol</w:t>
      </w:r>
      <w:r w:rsidRPr="00B84C77">
        <w:t>. 65:711-721.</w:t>
      </w:r>
    </w:p>
    <w:p w14:paraId="12574E8F" w14:textId="77777777" w:rsidR="00B84C77" w:rsidRPr="00B84C77" w:rsidRDefault="00B84C77" w:rsidP="00B84C77">
      <w:pPr>
        <w:pStyle w:val="EndNoteBibliography"/>
        <w:spacing w:after="0"/>
        <w:ind w:left="720" w:hanging="720"/>
      </w:pPr>
      <w:r w:rsidRPr="00B84C77">
        <w:t xml:space="preserve">Mendes FK, Hahn Y, Hahn MW. 2016. Gene tree discordance can generate patterns of diminishing convergence over time. </w:t>
      </w:r>
      <w:r w:rsidRPr="00B84C77">
        <w:rPr>
          <w:i/>
        </w:rPr>
        <w:t>Mol Biol Evol</w:t>
      </w:r>
      <w:r w:rsidRPr="00B84C77">
        <w:t>. 33:3299-3307.</w:t>
      </w:r>
    </w:p>
    <w:p w14:paraId="3A0EA8AB" w14:textId="77777777" w:rsidR="00B84C77" w:rsidRPr="00B84C77" w:rsidRDefault="00B84C77" w:rsidP="00B84C77">
      <w:pPr>
        <w:pStyle w:val="EndNoteBibliography"/>
        <w:spacing w:after="0"/>
        <w:ind w:left="720" w:hanging="720"/>
      </w:pPr>
      <w:r w:rsidRPr="00B84C77">
        <w:t xml:space="preserve">Minh BQ, Hahn MW, Lanfear R. 2020a. New methods to calculate concordance factors for phylogenomic datasets. </w:t>
      </w:r>
      <w:r w:rsidRPr="00B84C77">
        <w:rPr>
          <w:i/>
        </w:rPr>
        <w:t>Mol Biol Evol</w:t>
      </w:r>
      <w:r w:rsidRPr="00B84C77">
        <w:t>. 37:2727-2733.</w:t>
      </w:r>
    </w:p>
    <w:p w14:paraId="6A97EF79" w14:textId="77777777" w:rsidR="00B84C77" w:rsidRPr="00B84C77" w:rsidRDefault="00B84C77" w:rsidP="00B84C77">
      <w:pPr>
        <w:pStyle w:val="EndNoteBibliography"/>
        <w:spacing w:after="0"/>
        <w:ind w:left="720" w:hanging="720"/>
      </w:pPr>
      <w:r w:rsidRPr="00B84C77">
        <w:t xml:space="preserve">Minh BQ, Schmidt HA, Chernomor O, Schrempf D, Woodhams MD, von Haeseler A, Lanfear R. 2020b. Iq-tree 2: New models and efficient methods for phylogenetic inference in the genomic era. </w:t>
      </w:r>
      <w:r w:rsidRPr="00B84C77">
        <w:rPr>
          <w:i/>
        </w:rPr>
        <w:t>Mol Biol Evol</w:t>
      </w:r>
      <w:r w:rsidRPr="00B84C77">
        <w:t>. 37:1530-1534.</w:t>
      </w:r>
    </w:p>
    <w:p w14:paraId="2A5ADF6E" w14:textId="77777777" w:rsidR="00B84C77" w:rsidRPr="00B84C77" w:rsidRDefault="00B84C77" w:rsidP="00B84C77">
      <w:pPr>
        <w:pStyle w:val="EndNoteBibliography"/>
        <w:spacing w:after="0"/>
        <w:ind w:left="720" w:hanging="720"/>
      </w:pPr>
      <w:r w:rsidRPr="00B84C77">
        <w:t xml:space="preserve">Mölder F, Jablonski KP, Letcher B, Hall MB, Tomkins-Tinch CH, Sochat V, Forster J, Lee S, Twardziok SO, Kanitz A, et al. 2021. Sustainable data analysis with snakemake. </w:t>
      </w:r>
      <w:r w:rsidRPr="00B84C77">
        <w:rPr>
          <w:i/>
        </w:rPr>
        <w:t>F1000Res</w:t>
      </w:r>
      <w:r w:rsidRPr="00B84C77">
        <w:t>. 10:33.</w:t>
      </w:r>
    </w:p>
    <w:p w14:paraId="46EBABBB" w14:textId="77777777" w:rsidR="00B84C77" w:rsidRPr="00B84C77" w:rsidRDefault="00B84C77" w:rsidP="00B84C77">
      <w:pPr>
        <w:pStyle w:val="EndNoteBibliography"/>
        <w:spacing w:after="0"/>
        <w:ind w:left="720" w:hanging="720"/>
      </w:pPr>
      <w:r w:rsidRPr="00B84C77">
        <w:t xml:space="preserve">Moore EC, Thomas GWC, Mortimer S, Kopania EEK, Hunnicutt KE, Clare-Salzler ZJ, Larson EL, Good JM. 2022. The evolution of widespread recombination suppression on the dwarf hamster (phodopus) x chromosome. </w:t>
      </w:r>
      <w:r w:rsidRPr="00B84C77">
        <w:rPr>
          <w:i/>
        </w:rPr>
        <w:t>Genome Biol Evol</w:t>
      </w:r>
      <w:r w:rsidRPr="00B84C77">
        <w:t>. 14.</w:t>
      </w:r>
    </w:p>
    <w:p w14:paraId="37AD2741" w14:textId="77777777" w:rsidR="00B84C77" w:rsidRPr="00B84C77" w:rsidRDefault="00B84C77" w:rsidP="00B84C77">
      <w:pPr>
        <w:pStyle w:val="EndNoteBibliography"/>
        <w:spacing w:after="0"/>
        <w:ind w:left="720" w:hanging="720"/>
      </w:pPr>
      <w:r w:rsidRPr="00B84C77">
        <w:t xml:space="preserve">Morgan AP, Gatti DM, Najarian ML, Keane TM, Galante RJ, Pack AI, Mott R, Churchill GA, de Villena FP. 2017. Structural variation shapes the landscape of recombination in mouse. </w:t>
      </w:r>
      <w:r w:rsidRPr="00B84C77">
        <w:rPr>
          <w:i/>
        </w:rPr>
        <w:t>Genetics</w:t>
      </w:r>
      <w:r w:rsidRPr="00B84C77">
        <w:t>. 206:603-619.</w:t>
      </w:r>
    </w:p>
    <w:p w14:paraId="6A167784" w14:textId="77777777" w:rsidR="00B84C77" w:rsidRPr="00B84C77" w:rsidRDefault="00B84C77" w:rsidP="00B84C77">
      <w:pPr>
        <w:pStyle w:val="EndNoteBibliography"/>
        <w:spacing w:after="0"/>
        <w:ind w:left="720" w:hanging="720"/>
      </w:pPr>
      <w:r w:rsidRPr="00B84C77">
        <w:t xml:space="preserve">Mouse Genome Sequencing C, Waterston RH, Lindblad-Toh K, Birney E, Rogers J, Abril JF, Agarwal P, Agarwala R, Ainscough R, Alexandersson M, et al. 2002. Initial sequencing and comparative analysis of the mouse genome. </w:t>
      </w:r>
      <w:r w:rsidRPr="00B84C77">
        <w:rPr>
          <w:i/>
        </w:rPr>
        <w:t>Nature</w:t>
      </w:r>
      <w:r w:rsidRPr="00B84C77">
        <w:t>. 420:520-562.</w:t>
      </w:r>
    </w:p>
    <w:p w14:paraId="7E18A7FA" w14:textId="77777777" w:rsidR="00B84C77" w:rsidRPr="00B84C77" w:rsidRDefault="00B84C77" w:rsidP="00B84C77">
      <w:pPr>
        <w:pStyle w:val="EndNoteBibliography"/>
        <w:spacing w:after="0"/>
        <w:ind w:left="720" w:hanging="720"/>
      </w:pPr>
      <w:r w:rsidRPr="00B84C77">
        <w:t xml:space="preserve">Murrell B, Weaver S, Smith MD, Wertheim JO, Murrell S, Aylward A, Eren K, Pollner T, Martin DP, Smith DM, et al. 2015. Gene-wide identification of episodic selection. </w:t>
      </w:r>
      <w:r w:rsidRPr="00B84C77">
        <w:rPr>
          <w:i/>
        </w:rPr>
        <w:t>Mol Biol Evol</w:t>
      </w:r>
      <w:r w:rsidRPr="00B84C77">
        <w:t>. 32:1365-1371.</w:t>
      </w:r>
    </w:p>
    <w:p w14:paraId="400DCE03" w14:textId="77777777" w:rsidR="00B84C77" w:rsidRPr="00B84C77" w:rsidRDefault="00B84C77" w:rsidP="00B84C77">
      <w:pPr>
        <w:pStyle w:val="EndNoteBibliography"/>
        <w:spacing w:after="0"/>
        <w:ind w:left="720" w:hanging="720"/>
      </w:pPr>
      <w:r w:rsidRPr="00B84C77">
        <w:t xml:space="preserve">Nilsson P, Solbakken MH, Schmid BV, Orr RJS, Lv R, Cui Y, Song Y, Zhang Y, Baalsrud HT, Torresen OK, et al. 2020. The genome of the great gerbil reveals species-specific duplication of an mhcii gene. </w:t>
      </w:r>
      <w:r w:rsidRPr="00B84C77">
        <w:rPr>
          <w:i/>
        </w:rPr>
        <w:t>Genome Biol Evol</w:t>
      </w:r>
      <w:r w:rsidRPr="00B84C77">
        <w:t>. 12:3832-3849.</w:t>
      </w:r>
    </w:p>
    <w:p w14:paraId="7D309184" w14:textId="77777777" w:rsidR="00B84C77" w:rsidRPr="00B84C77" w:rsidRDefault="00B84C77" w:rsidP="00B84C77">
      <w:pPr>
        <w:pStyle w:val="EndNoteBibliography"/>
        <w:spacing w:after="0"/>
        <w:ind w:left="720" w:hanging="720"/>
      </w:pPr>
      <w:r w:rsidRPr="00B84C77">
        <w:t xml:space="preserve">Ohta T. 1973. Slightly deleterious mutant substitutions in evolution. </w:t>
      </w:r>
      <w:r w:rsidRPr="00B84C77">
        <w:rPr>
          <w:i/>
        </w:rPr>
        <w:t>Nature</w:t>
      </w:r>
      <w:r w:rsidRPr="00B84C77">
        <w:t>. 246:96-98.</w:t>
      </w:r>
    </w:p>
    <w:p w14:paraId="25C994A9" w14:textId="77777777" w:rsidR="00B84C77" w:rsidRPr="00B84C77" w:rsidRDefault="00B84C77" w:rsidP="00B84C77">
      <w:pPr>
        <w:pStyle w:val="EndNoteBibliography"/>
        <w:spacing w:after="0"/>
        <w:ind w:left="720" w:hanging="720"/>
      </w:pPr>
      <w:r w:rsidRPr="00B84C77">
        <w:t xml:space="preserve">Pagès M, Fabre P-H, Chaval Y, Mortelliti A, Nicolas V, Wells K, Michaux JR, Lazzari V. 2016. Molecular phylogeny of south-east asian arboreal murine rodents. </w:t>
      </w:r>
      <w:r w:rsidRPr="00B84C77">
        <w:rPr>
          <w:i/>
        </w:rPr>
        <w:t>Zoologica Scripta</w:t>
      </w:r>
      <w:r w:rsidRPr="00B84C77">
        <w:t>. 45:349-364.</w:t>
      </w:r>
    </w:p>
    <w:p w14:paraId="63250106" w14:textId="77777777" w:rsidR="00B84C77" w:rsidRPr="00B84C77" w:rsidRDefault="00B84C77" w:rsidP="00B84C77">
      <w:pPr>
        <w:pStyle w:val="EndNoteBibliography"/>
        <w:spacing w:after="0"/>
        <w:ind w:left="720" w:hanging="720"/>
      </w:pPr>
      <w:r w:rsidRPr="00B84C77">
        <w:lastRenderedPageBreak/>
        <w:t xml:space="preserve">Pamilo P, Nei M. 1988. Relationships between gene trees and species trees. </w:t>
      </w:r>
      <w:r w:rsidRPr="00B84C77">
        <w:rPr>
          <w:i/>
        </w:rPr>
        <w:t>Mol Biol Evol</w:t>
      </w:r>
      <w:r w:rsidRPr="00B84C77">
        <w:t>. 5:568-583.</w:t>
      </w:r>
    </w:p>
    <w:p w14:paraId="62D594CC" w14:textId="77777777" w:rsidR="00B84C77" w:rsidRPr="00B84C77" w:rsidRDefault="00B84C77" w:rsidP="00B84C77">
      <w:pPr>
        <w:pStyle w:val="EndNoteBibliography"/>
        <w:spacing w:after="0"/>
        <w:ind w:left="720" w:hanging="720"/>
      </w:pPr>
      <w:r w:rsidRPr="00B84C77">
        <w:t xml:space="preserve">Paradis E, Schliep K. 2019. Ape 5.0: An environment for modern phylogenetics and evolutionary analyses in r. </w:t>
      </w:r>
      <w:r w:rsidRPr="00B84C77">
        <w:rPr>
          <w:i/>
        </w:rPr>
        <w:t>Bioinformatics</w:t>
      </w:r>
      <w:r w:rsidRPr="00B84C77">
        <w:t>. 35:526-528.</w:t>
      </w:r>
    </w:p>
    <w:p w14:paraId="01930705" w14:textId="77777777" w:rsidR="00B84C77" w:rsidRPr="00B84C77" w:rsidRDefault="00B84C77" w:rsidP="00B84C77">
      <w:pPr>
        <w:pStyle w:val="EndNoteBibliography"/>
        <w:spacing w:after="0"/>
        <w:ind w:left="720" w:hanging="720"/>
      </w:pPr>
      <w:r w:rsidRPr="00B84C77">
        <w:t xml:space="preserve">Partha R, Kowalczyk A, Clark NL, Chikina M. 2019. Robust method for detecting convergent shifts in evolutionary rates. </w:t>
      </w:r>
      <w:r w:rsidRPr="00B84C77">
        <w:rPr>
          <w:i/>
        </w:rPr>
        <w:t>Mol Biol Evol</w:t>
      </w:r>
      <w:r w:rsidRPr="00B84C77">
        <w:t>. 36:1817-1830.</w:t>
      </w:r>
    </w:p>
    <w:p w14:paraId="72A1DDEE" w14:textId="77777777" w:rsidR="00B84C77" w:rsidRPr="00B84C77" w:rsidRDefault="00B84C77" w:rsidP="00B84C77">
      <w:pPr>
        <w:pStyle w:val="EndNoteBibliography"/>
        <w:spacing w:after="0"/>
        <w:ind w:left="720" w:hanging="720"/>
      </w:pPr>
      <w:r w:rsidRPr="00B84C77">
        <w:t xml:space="preserve">Pease JB, Haak DC, Hahn MW, Moyle LC. 2016. Phylogenomics reveals three sources of adaptive variation during a rapid radiation. </w:t>
      </w:r>
      <w:r w:rsidRPr="00B84C77">
        <w:rPr>
          <w:i/>
        </w:rPr>
        <w:t>PLoS Biol</w:t>
      </w:r>
      <w:r w:rsidRPr="00B84C77">
        <w:t>. 14:e1002379.</w:t>
      </w:r>
    </w:p>
    <w:p w14:paraId="1680F2D7" w14:textId="77777777" w:rsidR="00B84C77" w:rsidRPr="00B84C77" w:rsidRDefault="00B84C77" w:rsidP="00B84C77">
      <w:pPr>
        <w:pStyle w:val="EndNoteBibliography"/>
        <w:spacing w:after="0"/>
        <w:ind w:left="720" w:hanging="720"/>
      </w:pPr>
      <w:r w:rsidRPr="00B84C77">
        <w:t xml:space="preserve">Platt RN, 2nd, Vandewege MW, Ray DA. 2018. Mammalian transposable elements and their impacts on genome evolution. </w:t>
      </w:r>
      <w:r w:rsidRPr="00B84C77">
        <w:rPr>
          <w:i/>
        </w:rPr>
        <w:t>Chromosome Res</w:t>
      </w:r>
      <w:r w:rsidRPr="00B84C77">
        <w:t>. 26:25-43.</w:t>
      </w:r>
    </w:p>
    <w:p w14:paraId="4059A084" w14:textId="77777777" w:rsidR="00B84C77" w:rsidRPr="00B84C77" w:rsidRDefault="00B84C77" w:rsidP="00B84C77">
      <w:pPr>
        <w:pStyle w:val="EndNoteBibliography"/>
        <w:spacing w:after="0"/>
        <w:ind w:left="720" w:hanging="720"/>
      </w:pPr>
      <w:r w:rsidRPr="00B84C77">
        <w:t xml:space="preserve">Pollard KS, Hubisz MJ, Rosenbloom KR, Siepel A. 2010. Detection of nonneutral substitution rates on mammalian phylogenies. </w:t>
      </w:r>
      <w:r w:rsidRPr="00B84C77">
        <w:rPr>
          <w:i/>
        </w:rPr>
        <w:t>Genome Res</w:t>
      </w:r>
      <w:r w:rsidRPr="00B84C77">
        <w:t>. 20:110-121.</w:t>
      </w:r>
    </w:p>
    <w:p w14:paraId="5F72FA07" w14:textId="77777777" w:rsidR="00B84C77" w:rsidRPr="00B84C77" w:rsidRDefault="00B84C77" w:rsidP="00B84C77">
      <w:pPr>
        <w:pStyle w:val="EndNoteBibliography"/>
        <w:spacing w:after="0"/>
        <w:ind w:left="720" w:hanging="720"/>
      </w:pPr>
      <w:r w:rsidRPr="00B84C77">
        <w:t xml:space="preserve">Pond SL, Frost SD, Muse SV. 2005. Hyphy: Hypothesis testing using phylogenies. </w:t>
      </w:r>
      <w:r w:rsidRPr="00B84C77">
        <w:rPr>
          <w:i/>
        </w:rPr>
        <w:t>Bioinformatics</w:t>
      </w:r>
      <w:r w:rsidRPr="00B84C77">
        <w:t>. 21:676-679.</w:t>
      </w:r>
    </w:p>
    <w:p w14:paraId="464CB889" w14:textId="77777777" w:rsidR="00B84C77" w:rsidRPr="00B84C77" w:rsidRDefault="00B84C77" w:rsidP="00B84C77">
      <w:pPr>
        <w:pStyle w:val="EndNoteBibliography"/>
        <w:spacing w:after="0"/>
        <w:ind w:left="720" w:hanging="720"/>
      </w:pPr>
      <w:r w:rsidRPr="00B84C77">
        <w:t xml:space="preserve">Poplin R, Ruano-Rubio V, DePristo MA, Fennell TJ, Carneiro MO, Auwera GAVd, Kling DE, Gauthier LD, Levy-Moonshine A, Roazen D, et al. 2018. Scaling accurate genetic variant discovery to tens of thousands of samples. </w:t>
      </w:r>
      <w:r w:rsidRPr="00B84C77">
        <w:rPr>
          <w:i/>
        </w:rPr>
        <w:t>bioRxiv</w:t>
      </w:r>
      <w:r w:rsidRPr="00B84C77">
        <w:t>.201178.</w:t>
      </w:r>
    </w:p>
    <w:p w14:paraId="2697BED4" w14:textId="77777777" w:rsidR="00B84C77" w:rsidRPr="00B84C77" w:rsidRDefault="00B84C77" w:rsidP="00B84C77">
      <w:pPr>
        <w:pStyle w:val="EndNoteBibliography"/>
        <w:spacing w:after="0"/>
        <w:ind w:left="720" w:hanging="720"/>
      </w:pPr>
      <w:r w:rsidRPr="00B84C77">
        <w:t xml:space="preserve">Quinlan AR, Hall IM. 2010. Bedtools: A flexible suite of utilities for comparing genomic features. </w:t>
      </w:r>
      <w:r w:rsidRPr="00B84C77">
        <w:rPr>
          <w:i/>
        </w:rPr>
        <w:t>Bioinformatics</w:t>
      </w:r>
      <w:r w:rsidRPr="00B84C77">
        <w:t>. 26:841-842.</w:t>
      </w:r>
    </w:p>
    <w:p w14:paraId="2F4CE239" w14:textId="77777777" w:rsidR="00B84C77" w:rsidRPr="00B84C77" w:rsidRDefault="00B84C77" w:rsidP="00B84C77">
      <w:pPr>
        <w:pStyle w:val="EndNoteBibliography"/>
        <w:spacing w:after="0"/>
        <w:ind w:left="720" w:hanging="720"/>
      </w:pPr>
      <w:r w:rsidRPr="00B84C77">
        <w:t>R Core Team. 2021. R: A language and environment for statistical computing. Vienna, Austria.</w:t>
      </w:r>
    </w:p>
    <w:p w14:paraId="2F278021" w14:textId="77777777" w:rsidR="00B84C77" w:rsidRPr="00B84C77" w:rsidRDefault="00B84C77" w:rsidP="00B84C77">
      <w:pPr>
        <w:pStyle w:val="EndNoteBibliography"/>
        <w:spacing w:after="0"/>
        <w:ind w:left="720" w:hanging="720"/>
      </w:pPr>
      <w:r w:rsidRPr="00B84C77">
        <w:t xml:space="preserve">Ranwez V, Douzery EJP, Cambon C, Chantret N, Delsuc F. 2018. Macse v2: Toolkit for the alignment of coding sequences accounting for frameshifts and stop codons. </w:t>
      </w:r>
      <w:r w:rsidRPr="00B84C77">
        <w:rPr>
          <w:i/>
        </w:rPr>
        <w:t>Mol Biol Evol</w:t>
      </w:r>
      <w:r w:rsidRPr="00B84C77">
        <w:t>. 35:2582-2584.</w:t>
      </w:r>
    </w:p>
    <w:p w14:paraId="40384481" w14:textId="77777777" w:rsidR="00B84C77" w:rsidRPr="00B84C77" w:rsidRDefault="00B84C77" w:rsidP="00B84C77">
      <w:pPr>
        <w:pStyle w:val="EndNoteBibliography"/>
        <w:spacing w:after="0"/>
        <w:ind w:left="720" w:hanging="720"/>
      </w:pPr>
      <w:r w:rsidRPr="00B84C77">
        <w:t xml:space="preserve">Revell LJ. 2012. Phytools: An r package for phylogenetic comparative biology (and other things). </w:t>
      </w:r>
      <w:r w:rsidRPr="00B84C77">
        <w:rPr>
          <w:i/>
        </w:rPr>
        <w:t>Methods in Ecology and Evolution</w:t>
      </w:r>
      <w:r w:rsidRPr="00B84C77">
        <w:t>. 3:217-223.</w:t>
      </w:r>
    </w:p>
    <w:p w14:paraId="717EF732" w14:textId="77777777" w:rsidR="00B84C77" w:rsidRPr="00B84C77" w:rsidRDefault="00B84C77" w:rsidP="00B84C77">
      <w:pPr>
        <w:pStyle w:val="EndNoteBibliography"/>
        <w:spacing w:after="0"/>
        <w:ind w:left="720" w:hanging="720"/>
      </w:pPr>
      <w:r w:rsidRPr="00B84C77">
        <w:t xml:space="preserve">Robinson DF, Foulds LR. 1981. Comparison of phylogenetic trees. </w:t>
      </w:r>
      <w:r w:rsidRPr="00B84C77">
        <w:rPr>
          <w:i/>
        </w:rPr>
        <w:t>Mathematical Biosciences</w:t>
      </w:r>
      <w:r w:rsidRPr="00B84C77">
        <w:t>. 53:131-147.</w:t>
      </w:r>
    </w:p>
    <w:p w14:paraId="1EB8D7FC" w14:textId="77777777" w:rsidR="00B84C77" w:rsidRPr="00B84C77" w:rsidRDefault="00B84C77" w:rsidP="00B84C77">
      <w:pPr>
        <w:pStyle w:val="EndNoteBibliography"/>
        <w:spacing w:after="0"/>
        <w:ind w:left="720" w:hanging="720"/>
      </w:pPr>
      <w:r w:rsidRPr="00B84C77">
        <w:t>Robinson DF, Foulds LR editors.; 1979 Berlin, Heidelberg.</w:t>
      </w:r>
    </w:p>
    <w:p w14:paraId="796A1C07" w14:textId="77777777" w:rsidR="00B84C77" w:rsidRPr="00B84C77" w:rsidRDefault="00B84C77" w:rsidP="00B84C77">
      <w:pPr>
        <w:pStyle w:val="EndNoteBibliography"/>
        <w:spacing w:after="0"/>
        <w:ind w:left="720" w:hanging="720"/>
      </w:pPr>
      <w:r w:rsidRPr="00B84C77">
        <w:t xml:space="preserve">Romanenko SA, Perelman PL, Trifonov VA, Graphodatsky AS. 2012. Chromosomal evolution in rodentia. </w:t>
      </w:r>
      <w:r w:rsidRPr="00B84C77">
        <w:rPr>
          <w:i/>
        </w:rPr>
        <w:t>Heredity (Edinb)</w:t>
      </w:r>
      <w:r w:rsidRPr="00B84C77">
        <w:t>. 108:4-16.</w:t>
      </w:r>
    </w:p>
    <w:p w14:paraId="11798B05" w14:textId="77777777" w:rsidR="00B84C77" w:rsidRPr="00B84C77" w:rsidRDefault="00B84C77" w:rsidP="00B84C77">
      <w:pPr>
        <w:pStyle w:val="EndNoteBibliography"/>
        <w:spacing w:after="0"/>
        <w:ind w:left="720" w:hanging="720"/>
      </w:pPr>
      <w:r w:rsidRPr="00B84C77">
        <w:t xml:space="preserve">Rosenberg NA. 2002. The probability of topological concordance of gene trees and species trees. </w:t>
      </w:r>
      <w:r w:rsidRPr="00B84C77">
        <w:rPr>
          <w:i/>
        </w:rPr>
        <w:t>Theor Popul Biol</w:t>
      </w:r>
      <w:r w:rsidRPr="00B84C77">
        <w:t>. 61:225-247.</w:t>
      </w:r>
    </w:p>
    <w:p w14:paraId="69C56673" w14:textId="77777777" w:rsidR="00B84C77" w:rsidRPr="00B84C77" w:rsidRDefault="00B84C77" w:rsidP="00B84C77">
      <w:pPr>
        <w:pStyle w:val="EndNoteBibliography"/>
        <w:spacing w:after="0"/>
        <w:ind w:left="720" w:hanging="720"/>
      </w:pPr>
      <w:r w:rsidRPr="00B84C77">
        <w:t xml:space="preserve">Rowe KC, Achmadi AS, Fabre P-H, Schenk JJ, Steppan SJ, Esselstyn JA. 2019. Oceanic islands of wallacea as a source for dispersal and diversification of murine rodents. </w:t>
      </w:r>
      <w:r w:rsidRPr="00B84C77">
        <w:rPr>
          <w:i/>
        </w:rPr>
        <w:t>Journal of Biogeography</w:t>
      </w:r>
      <w:r w:rsidRPr="00B84C77">
        <w:t>. 46:2752-2768.</w:t>
      </w:r>
    </w:p>
    <w:p w14:paraId="72A3F0C6" w14:textId="77777777" w:rsidR="00B84C77" w:rsidRPr="00B84C77" w:rsidRDefault="00B84C77" w:rsidP="00B84C77">
      <w:pPr>
        <w:pStyle w:val="EndNoteBibliography"/>
        <w:spacing w:after="0"/>
        <w:ind w:left="720" w:hanging="720"/>
      </w:pPr>
      <w:r w:rsidRPr="00B84C77">
        <w:t xml:space="preserve">Roycroft E, Achmadi A, Callahan CM, Esselstyn JA, Good JM, Moussalli A, Rowe KC. 2021. Molecular evolution of ecological specialisation: Genomic insights from the diversification of murine rodents. </w:t>
      </w:r>
      <w:r w:rsidRPr="00B84C77">
        <w:rPr>
          <w:i/>
        </w:rPr>
        <w:t>Genome Biol Evol</w:t>
      </w:r>
      <w:r w:rsidRPr="00B84C77">
        <w:t>. 13.</w:t>
      </w:r>
    </w:p>
    <w:p w14:paraId="69E51764" w14:textId="77777777" w:rsidR="00B84C77" w:rsidRPr="00B84C77" w:rsidRDefault="00B84C77" w:rsidP="00B84C77">
      <w:pPr>
        <w:pStyle w:val="EndNoteBibliography"/>
        <w:spacing w:after="0"/>
        <w:ind w:left="720" w:hanging="720"/>
      </w:pPr>
      <w:r w:rsidRPr="00B84C77">
        <w:t xml:space="preserve">Roycroft EJ, Moussalli A, Rowe KC. 2020. Phylogenomics uncovers confidence and conflict in the rapid radiation of australo-papuan rodents. </w:t>
      </w:r>
      <w:r w:rsidRPr="00B84C77">
        <w:rPr>
          <w:i/>
        </w:rPr>
        <w:t>Syst Biol</w:t>
      </w:r>
      <w:r w:rsidRPr="00B84C77">
        <w:t>. 69:431-444.</w:t>
      </w:r>
    </w:p>
    <w:p w14:paraId="25B59AF8" w14:textId="77777777" w:rsidR="00B84C77" w:rsidRPr="00B84C77" w:rsidRDefault="00B84C77" w:rsidP="00B84C77">
      <w:pPr>
        <w:pStyle w:val="EndNoteBibliography"/>
        <w:spacing w:after="0"/>
        <w:ind w:left="720" w:hanging="720"/>
      </w:pPr>
      <w:r w:rsidRPr="00B84C77">
        <w:t xml:space="preserve">Sarver BA, Keeble S, Cosart T, Tucker PK, Dean MD, Good JM. 2017. Phylogenomic insights into mouse evolution using a pseudoreference approach. </w:t>
      </w:r>
      <w:r w:rsidRPr="00B84C77">
        <w:rPr>
          <w:i/>
        </w:rPr>
        <w:t>Genome Biol Evol</w:t>
      </w:r>
      <w:r w:rsidRPr="00B84C77">
        <w:t>. 9:726-739.</w:t>
      </w:r>
    </w:p>
    <w:p w14:paraId="2AA0B91F" w14:textId="77777777" w:rsidR="00B84C77" w:rsidRPr="00B84C77" w:rsidRDefault="00B84C77" w:rsidP="00B84C77">
      <w:pPr>
        <w:pStyle w:val="EndNoteBibliography"/>
        <w:spacing w:after="0"/>
        <w:ind w:left="720" w:hanging="720"/>
      </w:pPr>
      <w:r w:rsidRPr="00B84C77">
        <w:t xml:space="preserve">Schenk JJ, Rowe KC, Steppan SJ. 2013. Ecological opportunity and incumbency in the diversification of repeated continental colonizations by muroid rodents. </w:t>
      </w:r>
      <w:r w:rsidRPr="00B84C77">
        <w:rPr>
          <w:i/>
        </w:rPr>
        <w:t>Syst Biol</w:t>
      </w:r>
      <w:r w:rsidRPr="00B84C77">
        <w:t>. 62:837-864.</w:t>
      </w:r>
    </w:p>
    <w:p w14:paraId="2CF5CA31" w14:textId="77777777" w:rsidR="00B84C77" w:rsidRPr="00B84C77" w:rsidRDefault="00B84C77" w:rsidP="00B84C77">
      <w:pPr>
        <w:pStyle w:val="EndNoteBibliography"/>
        <w:spacing w:after="0"/>
        <w:ind w:left="720" w:hanging="720"/>
      </w:pPr>
      <w:r w:rsidRPr="00B84C77">
        <w:t xml:space="preserve">Schliep KP. 2011. Phangorn: Phylogenetic analysis in r. </w:t>
      </w:r>
      <w:r w:rsidRPr="00B84C77">
        <w:rPr>
          <w:i/>
        </w:rPr>
        <w:t>Bioinformatics</w:t>
      </w:r>
      <w:r w:rsidRPr="00B84C77">
        <w:t>. 27:592-593.</w:t>
      </w:r>
    </w:p>
    <w:p w14:paraId="5082678A" w14:textId="77777777" w:rsidR="00B84C77" w:rsidRPr="00B84C77" w:rsidRDefault="00B84C77" w:rsidP="00B84C77">
      <w:pPr>
        <w:pStyle w:val="EndNoteBibliography"/>
        <w:spacing w:after="0"/>
        <w:ind w:left="720" w:hanging="720"/>
      </w:pPr>
      <w:r w:rsidRPr="00B84C77">
        <w:t xml:space="preserve">Serizawa K, Suzuki H, Tsuchiya K. 2000. A phylogenetic view on species radiation in apodemus inferred from variation of nuclear and mitochondrial genes. </w:t>
      </w:r>
      <w:r w:rsidRPr="00B84C77">
        <w:rPr>
          <w:i/>
        </w:rPr>
        <w:t>Biochem Genet</w:t>
      </w:r>
      <w:r w:rsidRPr="00B84C77">
        <w:t>. 38:27-40.</w:t>
      </w:r>
    </w:p>
    <w:p w14:paraId="48E30915" w14:textId="77777777" w:rsidR="00B84C77" w:rsidRPr="00B84C77" w:rsidRDefault="00B84C77" w:rsidP="00B84C77">
      <w:pPr>
        <w:pStyle w:val="EndNoteBibliography"/>
        <w:spacing w:after="0"/>
        <w:ind w:left="720" w:hanging="720"/>
      </w:pPr>
      <w:r w:rsidRPr="00B84C77">
        <w:t xml:space="preserve">Shifman S, Bell JT, Copley RR, Taylor MS, Williams RW, Mott R, Flint J. 2006. A high-resolution single nucleotide polymorphism genetic map of the mouse genome. </w:t>
      </w:r>
      <w:r w:rsidRPr="00B84C77">
        <w:rPr>
          <w:i/>
        </w:rPr>
        <w:t>PLoS Biol</w:t>
      </w:r>
      <w:r w:rsidRPr="00B84C77">
        <w:t>. 4:e395.</w:t>
      </w:r>
    </w:p>
    <w:p w14:paraId="6AAAD7FB" w14:textId="77777777" w:rsidR="00B84C77" w:rsidRPr="00B84C77" w:rsidRDefault="00B84C77" w:rsidP="00B84C77">
      <w:pPr>
        <w:pStyle w:val="EndNoteBibliography"/>
        <w:spacing w:after="0"/>
        <w:ind w:left="720" w:hanging="720"/>
      </w:pPr>
      <w:r w:rsidRPr="00B84C77">
        <w:t xml:space="preserve">Smagulova F, Gregoretti IV, Brick K, Khil P, Camerini-Otero RD, Petukhova GV. 2011. Genome-wide analysis reveals novel molecular features of mouse recombination hotspots. </w:t>
      </w:r>
      <w:r w:rsidRPr="00B84C77">
        <w:rPr>
          <w:i/>
        </w:rPr>
        <w:t>Nature</w:t>
      </w:r>
      <w:r w:rsidRPr="00B84C77">
        <w:t>. 472:375-378.</w:t>
      </w:r>
    </w:p>
    <w:p w14:paraId="44637C6B" w14:textId="15977EBD" w:rsidR="00B84C77" w:rsidRPr="00B84C77" w:rsidRDefault="00B84C77" w:rsidP="00B84C77">
      <w:pPr>
        <w:pStyle w:val="EndNoteBibliography"/>
        <w:spacing w:after="0"/>
        <w:ind w:left="720" w:hanging="720"/>
      </w:pPr>
      <w:r w:rsidRPr="00B84C77">
        <w:lastRenderedPageBreak/>
        <w:t xml:space="preserve">Repeatmasker open-4.0 [Internet]. 2013-2015. Available from </w:t>
      </w:r>
      <w:hyperlink r:id="rId18" w:history="1">
        <w:r w:rsidRPr="00B84C77">
          <w:rPr>
            <w:rStyle w:val="Hyperlink"/>
          </w:rPr>
          <w:t>http://www.repeatmasker.org</w:t>
        </w:r>
      </w:hyperlink>
      <w:r w:rsidRPr="00B84C77">
        <w:t>.</w:t>
      </w:r>
    </w:p>
    <w:p w14:paraId="049B4519" w14:textId="77777777" w:rsidR="00B84C77" w:rsidRPr="00B84C77" w:rsidRDefault="00B84C77" w:rsidP="00B84C77">
      <w:pPr>
        <w:pStyle w:val="EndNoteBibliography"/>
        <w:spacing w:after="0"/>
        <w:ind w:left="720" w:hanging="720"/>
      </w:pPr>
      <w:r w:rsidRPr="00B84C77">
        <w:t xml:space="preserve">Smith JM, Haigh J. 1974. The hitch-hiking effect of a favourable gene. </w:t>
      </w:r>
      <w:r w:rsidRPr="00B84C77">
        <w:rPr>
          <w:i/>
        </w:rPr>
        <w:t>Genet Res</w:t>
      </w:r>
      <w:r w:rsidRPr="00B84C77">
        <w:t>. 23:23-35.</w:t>
      </w:r>
    </w:p>
    <w:p w14:paraId="6B3A60AB" w14:textId="77777777" w:rsidR="00B84C77" w:rsidRPr="00B84C77" w:rsidRDefault="00B84C77" w:rsidP="00B84C77">
      <w:pPr>
        <w:pStyle w:val="EndNoteBibliography"/>
        <w:spacing w:after="0"/>
        <w:ind w:left="720" w:hanging="720"/>
      </w:pPr>
      <w:r w:rsidRPr="00B84C77">
        <w:t xml:space="preserve">Smith MD, Wertheim JO, Weaver S, Murrell B, Scheffler K, Kosakovsky Pond SL. 2015a. Less is more: An adaptive branch-site random effects model for efficient detection of episodic diversifying selection. </w:t>
      </w:r>
      <w:r w:rsidRPr="00B84C77">
        <w:rPr>
          <w:i/>
        </w:rPr>
        <w:t>Mol Biol Evol</w:t>
      </w:r>
      <w:r w:rsidRPr="00B84C77">
        <w:t>. 32:1342-1353.</w:t>
      </w:r>
    </w:p>
    <w:p w14:paraId="1866BDA7" w14:textId="77777777" w:rsidR="00B84C77" w:rsidRPr="00B84C77" w:rsidRDefault="00B84C77" w:rsidP="00B84C77">
      <w:pPr>
        <w:pStyle w:val="EndNoteBibliography"/>
        <w:spacing w:after="0"/>
        <w:ind w:left="720" w:hanging="720"/>
      </w:pPr>
      <w:r w:rsidRPr="00B84C77">
        <w:t xml:space="preserve">Smith SA, Brown JW, Walker JF. 2018. So many genes, so little time: A practical approach to divergence-time estimation in the genomic era. </w:t>
      </w:r>
      <w:r w:rsidRPr="00B84C77">
        <w:rPr>
          <w:i/>
        </w:rPr>
        <w:t>PLoS One</w:t>
      </w:r>
      <w:r w:rsidRPr="00B84C77">
        <w:t>. 13:e0197433.</w:t>
      </w:r>
    </w:p>
    <w:p w14:paraId="41D11B30" w14:textId="77777777" w:rsidR="00B84C77" w:rsidRPr="00B84C77" w:rsidRDefault="00B84C77" w:rsidP="00B84C77">
      <w:pPr>
        <w:pStyle w:val="EndNoteBibliography"/>
        <w:spacing w:after="0"/>
        <w:ind w:left="720" w:hanging="720"/>
      </w:pPr>
      <w:r w:rsidRPr="00B84C77">
        <w:t xml:space="preserve">Smith SA, Moore MJ, Brown JW, Yang Y. 2015b. Analysis of phylogenomic datasets reveals conflict, concordance, and gene duplications with examples from animals and plants. </w:t>
      </w:r>
      <w:r w:rsidRPr="00B84C77">
        <w:rPr>
          <w:i/>
        </w:rPr>
        <w:t>BMC Evol Biol</w:t>
      </w:r>
      <w:r w:rsidRPr="00B84C77">
        <w:t>. 15:150.</w:t>
      </w:r>
    </w:p>
    <w:p w14:paraId="0995FEE6" w14:textId="77777777" w:rsidR="00B84C77" w:rsidRPr="00B84C77" w:rsidRDefault="00B84C77" w:rsidP="00B84C77">
      <w:pPr>
        <w:pStyle w:val="EndNoteBibliography"/>
        <w:spacing w:after="0"/>
        <w:ind w:left="720" w:hanging="720"/>
      </w:pPr>
      <w:r w:rsidRPr="00B84C77">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B84C77">
        <w:rPr>
          <w:i/>
        </w:rPr>
        <w:t>Cytogenetics and Cell Genetics</w:t>
      </w:r>
      <w:r w:rsidRPr="00B84C77">
        <w:t>. 84:150-155.</w:t>
      </w:r>
    </w:p>
    <w:p w14:paraId="03B2E185" w14:textId="77777777" w:rsidR="00B84C77" w:rsidRPr="00B84C77" w:rsidRDefault="00B84C77" w:rsidP="00B84C77">
      <w:pPr>
        <w:pStyle w:val="EndNoteBibliography"/>
        <w:spacing w:after="0"/>
        <w:ind w:left="720" w:hanging="720"/>
      </w:pPr>
      <w:r w:rsidRPr="00B84C77">
        <w:t xml:space="preserve">Steppan SJ, Adkins RM, Spinks PQ, Hale C. 2005. Multigene phylogeny of the old world mice, murinae, reveals distinct geographic lineages and the declining utility of mitochondrial genes compared to nuclear genes. </w:t>
      </w:r>
      <w:r w:rsidRPr="00B84C77">
        <w:rPr>
          <w:i/>
        </w:rPr>
        <w:t>Mol Phylogenet Evol</w:t>
      </w:r>
      <w:r w:rsidRPr="00B84C77">
        <w:t>. 37:370-388.</w:t>
      </w:r>
    </w:p>
    <w:p w14:paraId="0EA51F06" w14:textId="77777777" w:rsidR="00B84C77" w:rsidRPr="00B84C77" w:rsidRDefault="00B84C77" w:rsidP="00B84C77">
      <w:pPr>
        <w:pStyle w:val="EndNoteBibliography"/>
        <w:spacing w:after="0"/>
        <w:ind w:left="720" w:hanging="720"/>
      </w:pPr>
      <w:r w:rsidRPr="00B84C77">
        <w:t xml:space="preserve">Steppan SJ, Schenk JJ. 2017. Muroid rodent phylogenetics: 900-species tree reveals increasing diversification rates. </w:t>
      </w:r>
      <w:r w:rsidRPr="00B84C77">
        <w:rPr>
          <w:i/>
        </w:rPr>
        <w:t>PLoS One</w:t>
      </w:r>
      <w:r w:rsidRPr="00B84C77">
        <w:t>. 12:e0183070.</w:t>
      </w:r>
    </w:p>
    <w:p w14:paraId="0BBC02D1" w14:textId="77777777" w:rsidR="00B84C77" w:rsidRPr="00B84C77" w:rsidRDefault="00B84C77" w:rsidP="00B84C77">
      <w:pPr>
        <w:pStyle w:val="EndNoteBibliography"/>
        <w:spacing w:after="0"/>
        <w:ind w:left="720" w:hanging="720"/>
      </w:pPr>
      <w:r w:rsidRPr="00B84C77">
        <w:t xml:space="preserve">Sun C, Huang J, Wang Y, Zhao X, Su L, Thomas GWC, Zhao M, Zhang X, Jungreis I, Kellis M, et al. 2021. Genus-wide characterization of bumblebee genomes provides insights into their evolution and variation in ecological and behavioral traits. </w:t>
      </w:r>
      <w:r w:rsidRPr="00B84C77">
        <w:rPr>
          <w:i/>
        </w:rPr>
        <w:t>Mol Biol Evol</w:t>
      </w:r>
      <w:r w:rsidRPr="00B84C77">
        <w:t>. 38:486-501.</w:t>
      </w:r>
    </w:p>
    <w:p w14:paraId="3D3819E8" w14:textId="77777777" w:rsidR="00B84C77" w:rsidRPr="00B84C77" w:rsidRDefault="00B84C77" w:rsidP="00B84C77">
      <w:pPr>
        <w:pStyle w:val="EndNoteBibliography"/>
        <w:spacing w:after="0"/>
        <w:ind w:left="720" w:hanging="720"/>
      </w:pPr>
      <w:r w:rsidRPr="00B84C77">
        <w:t xml:space="preserve">Suzuki H, Shimada T, Terashima M, Tsuchiya K, Aplin K. 2004. Temporal, spatial, and ecological modes of evolution of eurasian mus based on mitochondrial and nuclear gene sequences. </w:t>
      </w:r>
      <w:r w:rsidRPr="00B84C77">
        <w:rPr>
          <w:i/>
        </w:rPr>
        <w:t>Mol Phylogenet Evol</w:t>
      </w:r>
      <w:r w:rsidRPr="00B84C77">
        <w:t>. 33:626-646.</w:t>
      </w:r>
    </w:p>
    <w:p w14:paraId="2CE2BA00" w14:textId="77777777" w:rsidR="00B84C77" w:rsidRPr="00B84C77" w:rsidRDefault="00B84C77" w:rsidP="00B84C77">
      <w:pPr>
        <w:pStyle w:val="EndNoteBibliography"/>
        <w:spacing w:after="0"/>
        <w:ind w:left="720" w:hanging="720"/>
      </w:pPr>
      <w:r w:rsidRPr="00B84C77">
        <w:t>Tange O. 2018. Gnu parallel.</w:t>
      </w:r>
    </w:p>
    <w:p w14:paraId="3A5BF735" w14:textId="77777777" w:rsidR="00B84C77" w:rsidRPr="00B84C77" w:rsidRDefault="00B84C77" w:rsidP="00B84C77">
      <w:pPr>
        <w:pStyle w:val="EndNoteBibliography"/>
        <w:spacing w:after="0"/>
        <w:ind w:left="720" w:hanging="720"/>
      </w:pPr>
      <w:r w:rsidRPr="00B84C77">
        <w:t xml:space="preserve">To TH, Jung M, Lycett S, Gascuel O. 2016. Fast dating using least-squares criteria and algorithms. </w:t>
      </w:r>
      <w:r w:rsidRPr="00B84C77">
        <w:rPr>
          <w:i/>
        </w:rPr>
        <w:t>Syst Biol</w:t>
      </w:r>
      <w:r w:rsidRPr="00B84C77">
        <w:t>. 65:82-97.</w:t>
      </w:r>
    </w:p>
    <w:p w14:paraId="5EC7D4D4" w14:textId="77777777" w:rsidR="00B84C77" w:rsidRPr="00B84C77" w:rsidRDefault="00B84C77" w:rsidP="00B84C77">
      <w:pPr>
        <w:pStyle w:val="EndNoteBibliography"/>
        <w:spacing w:after="0"/>
        <w:ind w:left="720" w:hanging="720"/>
      </w:pPr>
      <w:r w:rsidRPr="00B84C77">
        <w:t xml:space="preserve">Treaster S, Deelen J, Daane JM, Murabito J, Karasik D, Harris MP. 2023. Convergent genomics of longevity in rockfishes highlights the genetics of human life span variation. </w:t>
      </w:r>
      <w:r w:rsidRPr="00B84C77">
        <w:rPr>
          <w:i/>
        </w:rPr>
        <w:t>Sci Adv</w:t>
      </w:r>
      <w:r w:rsidRPr="00B84C77">
        <w:t>. 9:eadd2743.</w:t>
      </w:r>
    </w:p>
    <w:p w14:paraId="558F2FDA" w14:textId="77777777" w:rsidR="00B84C77" w:rsidRPr="00B84C77" w:rsidRDefault="00B84C77" w:rsidP="00B84C77">
      <w:pPr>
        <w:pStyle w:val="EndNoteBibliography"/>
        <w:spacing w:after="0"/>
        <w:ind w:left="720" w:hanging="720"/>
      </w:pPr>
      <w:r w:rsidRPr="00B84C77">
        <w:t xml:space="preserve">van der Valk T, Pecnerova P, Diez-Del-Molino D, Bergstrom A, Oppenheimer J, Hartmann S, Xenikoudakis G, Thomas JA, Dehasque M, Saglican E, et al. 2021. Million-year-old DNA sheds light on the genomic history of mammoths. </w:t>
      </w:r>
      <w:r w:rsidRPr="00B84C77">
        <w:rPr>
          <w:i/>
        </w:rPr>
        <w:t>Nature</w:t>
      </w:r>
      <w:r w:rsidRPr="00B84C77">
        <w:t>. 591:265-269.</w:t>
      </w:r>
    </w:p>
    <w:p w14:paraId="2B5D89F9" w14:textId="77777777" w:rsidR="00B84C77" w:rsidRPr="00B84C77" w:rsidRDefault="00B84C77" w:rsidP="00B84C77">
      <w:pPr>
        <w:pStyle w:val="EndNoteBibliography"/>
        <w:spacing w:after="0"/>
        <w:ind w:left="720" w:hanging="720"/>
      </w:pPr>
      <w:r w:rsidRPr="00B84C77">
        <w:t xml:space="preserve">Vanderpool D, Minh BQ, Lanfear R, Hughes D, Murali S, Harris RA, Raveendran M, Muzny DM, Hibbins MS, Williamson RJ, et al. 2020. Primate phylogenomics uncovers multiple rapid radiations and ancient interspecific introgression. </w:t>
      </w:r>
      <w:r w:rsidRPr="00B84C77">
        <w:rPr>
          <w:i/>
        </w:rPr>
        <w:t>PLoS Biol</w:t>
      </w:r>
      <w:r w:rsidRPr="00B84C77">
        <w:t>. 18:e3000954.</w:t>
      </w:r>
    </w:p>
    <w:p w14:paraId="431C4BA4" w14:textId="77777777" w:rsidR="00B84C77" w:rsidRPr="00B84C77" w:rsidRDefault="00B84C77" w:rsidP="00B84C77">
      <w:pPr>
        <w:pStyle w:val="EndNoteBibliography"/>
        <w:spacing w:after="0"/>
        <w:ind w:left="720" w:hanging="720"/>
      </w:pPr>
      <w:r w:rsidRPr="00B84C77">
        <w:t xml:space="preserve">Wang LG, Lam TT, Xu S, Dai Z, Zhou L, Feng T, Guo P, Dunn CW, Jones BR, Bradley T, et al. 2020. Treeio: An r package for phylogenetic tree input and output with richly annotated and associated data. </w:t>
      </w:r>
      <w:r w:rsidRPr="00B84C77">
        <w:rPr>
          <w:i/>
        </w:rPr>
        <w:t>Mol Biol Evol</w:t>
      </w:r>
      <w:r w:rsidRPr="00B84C77">
        <w:t>. 37:599-603.</w:t>
      </w:r>
    </w:p>
    <w:p w14:paraId="0F1D5AAF" w14:textId="77777777" w:rsidR="00B84C77" w:rsidRPr="00B84C77" w:rsidRDefault="00B84C77" w:rsidP="00B84C77">
      <w:pPr>
        <w:pStyle w:val="EndNoteBibliography"/>
        <w:spacing w:after="0"/>
        <w:ind w:left="720" w:hanging="720"/>
      </w:pPr>
      <w:r w:rsidRPr="00B84C77">
        <w:t xml:space="preserve">White MA, Ane C, Dewey CN, Larget BR, Payseur BA. 2009. Fine-scale phylogenetic discordance across the house mouse genome. </w:t>
      </w:r>
      <w:r w:rsidRPr="00B84C77">
        <w:rPr>
          <w:i/>
        </w:rPr>
        <w:t>PLoS Genet</w:t>
      </w:r>
      <w:r w:rsidRPr="00B84C77">
        <w:t>. 5:e1000729.</w:t>
      </w:r>
    </w:p>
    <w:p w14:paraId="51F3333F" w14:textId="77777777" w:rsidR="00B84C77" w:rsidRPr="00B84C77" w:rsidRDefault="00B84C77" w:rsidP="00B84C77">
      <w:pPr>
        <w:pStyle w:val="EndNoteBibliography"/>
        <w:spacing w:after="0"/>
        <w:ind w:left="720" w:hanging="720"/>
      </w:pPr>
      <w:r w:rsidRPr="00B84C77">
        <w:t xml:space="preserve">Yalcin B, Wong K, Agam A, Goodson M, Keane TM, Gan X, Nellaker C, Goodstadt L, Nicod J, Bhomra A, et al. 2011. Sequence-based characterization of structural variation in the mouse genome. </w:t>
      </w:r>
      <w:r w:rsidRPr="00B84C77">
        <w:rPr>
          <w:i/>
        </w:rPr>
        <w:t>Nature</w:t>
      </w:r>
      <w:r w:rsidRPr="00B84C77">
        <w:t>. 477:326-329.</w:t>
      </w:r>
    </w:p>
    <w:p w14:paraId="2CAA23B0" w14:textId="77777777" w:rsidR="00B84C77" w:rsidRPr="00B84C77" w:rsidRDefault="00B84C77" w:rsidP="00B84C77">
      <w:pPr>
        <w:pStyle w:val="EndNoteBibliography"/>
        <w:spacing w:after="0"/>
        <w:ind w:left="720" w:hanging="720"/>
      </w:pPr>
      <w:r w:rsidRPr="00B84C77">
        <w:t xml:space="preserve">Yang Z. 2007. Paml 4: Phylogenetic analysis by maximum likelihood. </w:t>
      </w:r>
      <w:r w:rsidRPr="00B84C77">
        <w:rPr>
          <w:i/>
        </w:rPr>
        <w:t>Mol Biol Evol</w:t>
      </w:r>
      <w:r w:rsidRPr="00B84C77">
        <w:t>. 24:1586-1591.</w:t>
      </w:r>
    </w:p>
    <w:p w14:paraId="10B528DD" w14:textId="77777777" w:rsidR="00B84C77" w:rsidRPr="00B84C77" w:rsidRDefault="00B84C77" w:rsidP="00B84C77">
      <w:pPr>
        <w:pStyle w:val="EndNoteBibliography"/>
        <w:spacing w:after="0"/>
        <w:ind w:left="720" w:hanging="720"/>
      </w:pPr>
      <w:r w:rsidRPr="00B84C77">
        <w:t xml:space="preserve">Yekutieli D, Benjamini Y. 1999. Resampling-based false discovery rate controlling multiple test procedures for correlated test statistics. </w:t>
      </w:r>
      <w:r w:rsidRPr="00B84C77">
        <w:rPr>
          <w:i/>
        </w:rPr>
        <w:t>Journal of Statistical Planning and Inference</w:t>
      </w:r>
      <w:r w:rsidRPr="00B84C77">
        <w:t>. 82:171-196.</w:t>
      </w:r>
    </w:p>
    <w:p w14:paraId="5637DC3E" w14:textId="77777777" w:rsidR="00B84C77" w:rsidRPr="00B84C77" w:rsidRDefault="00B84C77" w:rsidP="00B84C77">
      <w:pPr>
        <w:pStyle w:val="EndNoteBibliography"/>
        <w:spacing w:after="0"/>
        <w:ind w:left="720" w:hanging="720"/>
      </w:pPr>
      <w:r w:rsidRPr="00B84C77">
        <w:t xml:space="preserve">Yu G. 2020. Using ggtree to visualize data on tree-like structures. </w:t>
      </w:r>
      <w:r w:rsidRPr="00B84C77">
        <w:rPr>
          <w:i/>
        </w:rPr>
        <w:t>Curr Protoc Bioinformatics</w:t>
      </w:r>
      <w:r w:rsidRPr="00B84C77">
        <w:t>. 69:e96.</w:t>
      </w:r>
    </w:p>
    <w:p w14:paraId="3185E4F7" w14:textId="77777777" w:rsidR="00B84C77" w:rsidRPr="00B84C77" w:rsidRDefault="00B84C77" w:rsidP="00B84C77">
      <w:pPr>
        <w:pStyle w:val="EndNoteBibliography"/>
        <w:spacing w:after="0"/>
        <w:ind w:left="720" w:hanging="720"/>
      </w:pPr>
      <w:r w:rsidRPr="00B84C77">
        <w:lastRenderedPageBreak/>
        <w:t xml:space="preserve">Yu G, Smith DK, Zhu H, Guan Y, Lam TT-Y. 2017. Ggtree: An r package for visualization and annotation of phylogenetic trees with their covariates and other associated data. </w:t>
      </w:r>
      <w:r w:rsidRPr="00B84C77">
        <w:rPr>
          <w:i/>
        </w:rPr>
        <w:t>Methods in Ecology and Evolution</w:t>
      </w:r>
      <w:r w:rsidRPr="00B84C77">
        <w:t>. 8:28-36.</w:t>
      </w:r>
    </w:p>
    <w:p w14:paraId="367A0E24" w14:textId="77777777" w:rsidR="00B84C77" w:rsidRPr="00B84C77" w:rsidRDefault="00B84C77" w:rsidP="00B84C77">
      <w:pPr>
        <w:pStyle w:val="EndNoteBibliography"/>
        <w:ind w:left="720" w:hanging="720"/>
      </w:pPr>
      <w:r w:rsidRPr="00B84C77">
        <w:t xml:space="preserve">Zhang C, Rabiee M, Sayyari E, Mirarab S. 2018. Astral-iii: Polynomial time species tree reconstruction from partially resolved gene trees. </w:t>
      </w:r>
      <w:r w:rsidRPr="00B84C77">
        <w:rPr>
          <w:i/>
        </w:rPr>
        <w:t>BMC Bioinformatics</w:t>
      </w:r>
      <w:r w:rsidRPr="00B84C77">
        <w:t>. 19:153.</w:t>
      </w:r>
    </w:p>
    <w:p w14:paraId="4E5B64FE" w14:textId="78AD96AB"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4884C614"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16T18:48:00Z" w:initials="TG">
    <w:p w14:paraId="6D19AC63" w14:textId="77777777" w:rsidR="00926971" w:rsidRDefault="00926971" w:rsidP="0009786C">
      <w:pPr>
        <w:pStyle w:val="CommentText"/>
      </w:pPr>
      <w:r>
        <w:rPr>
          <w:rStyle w:val="CommentReference"/>
        </w:rPr>
        <w:annotationRef/>
      </w:r>
      <w:r>
        <w:t>Mia: Not sure what this means</w:t>
      </w:r>
    </w:p>
  </w:comment>
  <w:comment w:id="1" w:author="Thomas, Gregg" w:date="2023-08-17T11:37:00Z" w:initials="TG">
    <w:p w14:paraId="572FD21A" w14:textId="77777777" w:rsidR="00926971" w:rsidRDefault="00926971" w:rsidP="0009786C">
      <w:pPr>
        <w:pStyle w:val="CommentText"/>
      </w:pPr>
      <w:r>
        <w:rPr>
          <w:rStyle w:val="CommentReference"/>
        </w:rPr>
        <w:annotationRef/>
      </w:r>
      <w:r>
        <w:t>By this we just mean we're looking at the phyiscal arrangement and genetic signatures of topologies over the linear scope of chromsomes (e.g. the chromoplot in fig2).</w:t>
      </w:r>
    </w:p>
  </w:comment>
  <w:comment w:id="2" w:author="Thomas, Gregg" w:date="2023-08-16T18:48:00Z" w:initials="TG">
    <w:p w14:paraId="51DD5B16" w14:textId="0FADB6F7" w:rsidR="00926971" w:rsidRDefault="00926971" w:rsidP="0009786C">
      <w:pPr>
        <w:pStyle w:val="CommentText"/>
      </w:pPr>
      <w:r>
        <w:rPr>
          <w:rStyle w:val="CommentReference"/>
        </w:rPr>
        <w:annotationRef/>
      </w:r>
      <w:r>
        <w:t>Mia: Ultimately, the causes are not revealed, right?</w:t>
      </w:r>
    </w:p>
  </w:comment>
  <w:comment w:id="3" w:author="Thomas, Gregg" w:date="2023-08-17T11:37:00Z" w:initials="TG">
    <w:p w14:paraId="5E2AAC42" w14:textId="77777777" w:rsidR="00926971" w:rsidRDefault="00926971" w:rsidP="0009786C">
      <w:pPr>
        <w:pStyle w:val="CommentText"/>
      </w:pPr>
      <w:r>
        <w:rPr>
          <w:rStyle w:val="CommentReference"/>
        </w:rPr>
        <w:annotationRef/>
      </w:r>
      <w:r>
        <w:t xml:space="preserve">Correct, we don't reveal all the causes, but based on the phylogenetic similarity around certain genomic features (UCEs), I think we show that purifying selection does play a role in shaping the landscape </w:t>
      </w:r>
    </w:p>
  </w:comment>
  <w:comment w:id="4" w:author="Jonathan Hughes" w:date="2023-08-26T11:38:00Z" w:initials="JH">
    <w:p w14:paraId="25081744" w14:textId="77777777" w:rsidR="00926971" w:rsidRDefault="00926971" w:rsidP="0009786C">
      <w:pPr>
        <w:pStyle w:val="CommentText"/>
      </w:pPr>
      <w:r>
        <w:rPr>
          <w:rStyle w:val="CommentReference"/>
        </w:rPr>
        <w:annotationRef/>
      </w:r>
      <w:r>
        <w:rPr>
          <w:lang w:val="en-GB"/>
        </w:rPr>
        <w:t xml:space="preserve">Should probably add my current affiliation: </w:t>
      </w:r>
      <w:r>
        <w:rPr>
          <w:color w:val="000000"/>
          <w:lang w:val="en-GB"/>
        </w:rPr>
        <w:t>Department of Evolution, Ecology, and Organismal Biology, University of California, Riverside, Riverside, CA 92521</w:t>
      </w:r>
    </w:p>
  </w:comment>
  <w:comment w:id="5" w:author="Jonathan Hughes" w:date="2023-08-26T12:59:00Z" w:initials="JH">
    <w:p w14:paraId="09B5914E" w14:textId="77777777" w:rsidR="007B46DD" w:rsidRDefault="00926971" w:rsidP="00426097">
      <w:pPr>
        <w:pStyle w:val="CommentText"/>
      </w:pPr>
      <w:r>
        <w:rPr>
          <w:rStyle w:val="CommentReference"/>
        </w:rPr>
        <w:annotationRef/>
      </w:r>
      <w:r w:rsidR="007B46DD">
        <w:rPr>
          <w:lang w:val="en-GB"/>
        </w:rPr>
        <w:t>Sentence repeats bit about ancestral polymorphisms. Had a go at tidying it up.</w:t>
      </w:r>
    </w:p>
  </w:comment>
  <w:comment w:id="6" w:author="Thomas, Gregg" w:date="2023-08-16T18:49:00Z" w:initials="TG">
    <w:p w14:paraId="2AC96F57" w14:textId="73BABEFC" w:rsidR="00926971" w:rsidRDefault="00926971" w:rsidP="0009786C">
      <w:pPr>
        <w:pStyle w:val="CommentText"/>
      </w:pPr>
      <w:r>
        <w:rPr>
          <w:rStyle w:val="CommentReference"/>
        </w:rPr>
        <w:annotationRef/>
      </w:r>
      <w:r>
        <w:t>Mia: But this question is ultimately answered…right?</w:t>
      </w:r>
    </w:p>
  </w:comment>
  <w:comment w:id="7" w:author="Thomas, Gregg" w:date="2023-08-17T11:39:00Z" w:initials="TG">
    <w:p w14:paraId="7FE2DFD5" w14:textId="77777777" w:rsidR="00926971" w:rsidRDefault="00926971" w:rsidP="0009786C">
      <w:pPr>
        <w:pStyle w:val="CommentText"/>
      </w:pPr>
      <w:r>
        <w:rPr>
          <w:rStyle w:val="CommentReference"/>
        </w:rPr>
        <w:annotationRef/>
      </w:r>
      <w:r>
        <w:t>I think this work hints at local conserved genomic features playing a role in phylogenetic similarity across the genome (fig 5), which is at least starting to understand it.</w:t>
      </w:r>
    </w:p>
  </w:comment>
  <w:comment w:id="8" w:author="Thomas, Gregg" w:date="2023-08-16T18:49:00Z" w:initials="TG">
    <w:p w14:paraId="6C2D9E1F" w14:textId="321274D7" w:rsidR="00926971" w:rsidRDefault="00926971" w:rsidP="0009786C">
      <w:pPr>
        <w:pStyle w:val="CommentText"/>
      </w:pPr>
      <w:r>
        <w:rPr>
          <w:rStyle w:val="CommentReference"/>
        </w:rPr>
        <w:annotationRef/>
      </w:r>
      <w:r>
        <w:t>Mia: Not sure that I understand this phrase</w:t>
      </w:r>
    </w:p>
  </w:comment>
  <w:comment w:id="9" w:author="Thomas, Gregg" w:date="2023-08-17T11:44:00Z" w:initials="TG">
    <w:p w14:paraId="140FBEB5" w14:textId="77777777" w:rsidR="00926971" w:rsidRDefault="00926971" w:rsidP="0009786C">
      <w:pPr>
        <w:pStyle w:val="CommentText"/>
      </w:pPr>
      <w:r>
        <w:rPr>
          <w:rStyle w:val="CommentReference"/>
        </w:rPr>
        <w:annotationRef/>
      </w:r>
      <w:r>
        <w:t>Tried to clarify</w:t>
      </w:r>
    </w:p>
  </w:comment>
  <w:comment w:id="21" w:author="Thomas, Gregg" w:date="2023-08-16T18:50:00Z" w:initials="TG">
    <w:p w14:paraId="40E5821F" w14:textId="73554AC0" w:rsidR="00926971" w:rsidRDefault="00926971" w:rsidP="0009786C">
      <w:pPr>
        <w:pStyle w:val="CommentText"/>
      </w:pPr>
      <w:r>
        <w:rPr>
          <w:rStyle w:val="CommentReference"/>
        </w:rPr>
        <w:annotationRef/>
      </w:r>
      <w:r>
        <w:t xml:space="preserve">Mia: I wonder if it would be compelling to include the idea that rodents have been largely left out of molecular evolution studies despite the power of evolution-guided functional analysis to reveal new biology of model organisms (flies, worms, etc). These new genomes offer powerful new resource but also pose distinct challenges to rigorous molecular evolution analysis given the precedent of discordance… etc etc </w:t>
      </w:r>
    </w:p>
  </w:comment>
  <w:comment w:id="22" w:author="Thomas, Gregg" w:date="2023-08-17T12:50:00Z" w:initials="TG">
    <w:p w14:paraId="5773B70A" w14:textId="77777777" w:rsidR="00926971" w:rsidRDefault="00926971" w:rsidP="0009786C">
      <w:pPr>
        <w:pStyle w:val="CommentText"/>
      </w:pPr>
      <w:r>
        <w:rPr>
          <w:rStyle w:val="CommentReference"/>
        </w:rPr>
        <w:annotationRef/>
      </w:r>
      <w:r>
        <w:t>Added some text that is hopefully along the lines of what you're thinking</w:t>
      </w:r>
    </w:p>
  </w:comment>
  <w:comment w:id="23" w:author="Thomas, Gregg [2]" w:date="2022-11-14T10:17:00Z" w:initials="TG">
    <w:p w14:paraId="56DB216C" w14:textId="2D6CA512" w:rsidR="00926971" w:rsidRDefault="00926971" w:rsidP="0009786C">
      <w:pPr>
        <w:pStyle w:val="CommentText"/>
      </w:pPr>
      <w:r>
        <w:rPr>
          <w:rStyle w:val="CommentReference"/>
        </w:rPr>
        <w:annotationRef/>
      </w:r>
      <w:r>
        <w:t>What is whitelist?</w:t>
      </w:r>
    </w:p>
  </w:comment>
  <w:comment w:id="24" w:author="Thomas, Gregg" w:date="2023-08-24T14:21:00Z" w:initials="TG">
    <w:p w14:paraId="2EB3C4FA" w14:textId="77777777" w:rsidR="00926971" w:rsidRDefault="00926971" w:rsidP="0009786C">
      <w:pPr>
        <w:pStyle w:val="CommentText"/>
      </w:pPr>
      <w:r>
        <w:rPr>
          <w:rStyle w:val="CommentReference"/>
        </w:rPr>
        <w:annotationRef/>
      </w:r>
      <w:hyperlink r:id="rId1" w:history="1">
        <w:r w:rsidRPr="0045612B">
          <w:rPr>
            <w:rStyle w:val="Hyperlink"/>
          </w:rPr>
          <w:t>https://kb.10xgenomics.com/hc/en-us/articles/115004506263-What-is-a-barcode-whitelist</w:t>
        </w:r>
      </w:hyperlink>
      <w:r>
        <w:t xml:space="preserve">- </w:t>
      </w:r>
      <w:r>
        <w:br/>
        <w:t>but I still don't get what this is trying to say. It is an acceptable % based on what's in the whitelist?</w:t>
      </w:r>
    </w:p>
  </w:comment>
  <w:comment w:id="25" w:author="Thomas, Gregg" w:date="2023-08-04T11:21:00Z" w:initials="TG">
    <w:p w14:paraId="17BD3BDE" w14:textId="093ED7BE" w:rsidR="00926971" w:rsidRDefault="00926971" w:rsidP="0009786C">
      <w:pPr>
        <w:pStyle w:val="CommentText"/>
      </w:pPr>
      <w:r>
        <w:rPr>
          <w:rStyle w:val="CommentReference"/>
        </w:rPr>
        <w:annotationRef/>
      </w:r>
      <w:r>
        <w:t>We aren't using the LongRanger assemblies now for anything as far as I know</w:t>
      </w:r>
    </w:p>
  </w:comment>
  <w:comment w:id="26" w:author="Thomas, Gregg W.C." w:date="2022-04-05T11:48:00Z" w:initials="TGW">
    <w:p w14:paraId="293461A2" w14:textId="5D11E552" w:rsidR="00926971" w:rsidRDefault="00926971">
      <w:pPr>
        <w:pStyle w:val="CommentText"/>
      </w:pPr>
      <w:r>
        <w:rPr>
          <w:rStyle w:val="CommentReference"/>
        </w:rPr>
        <w:annotationRef/>
      </w:r>
      <w:r>
        <w:t>We just need to make it very clear that the tree in Fig. S1 is NOT our result</w:t>
      </w:r>
    </w:p>
    <w:p w14:paraId="5CD0FB9D" w14:textId="77777777" w:rsidR="00926971" w:rsidRDefault="00926971">
      <w:pPr>
        <w:pStyle w:val="CommentText"/>
      </w:pPr>
    </w:p>
    <w:p w14:paraId="5F1F628F" w14:textId="5EEFBA31" w:rsidR="00926971" w:rsidRDefault="00926971">
      <w:pPr>
        <w:pStyle w:val="CommentText"/>
      </w:pPr>
      <w:r>
        <w:t>It actually may be better to have the two trees side-by-side, with the differences highlighted. I think Jon had something like this in some of his slides?</w:t>
      </w:r>
    </w:p>
  </w:comment>
  <w:comment w:id="27" w:author="Jonathan Hughes" w:date="2022-08-07T18:09:00Z" w:initials="JH">
    <w:p w14:paraId="50F00AF0" w14:textId="77777777" w:rsidR="00926971" w:rsidRDefault="00926971" w:rsidP="00455506">
      <w:pPr>
        <w:pStyle w:val="CommentText"/>
      </w:pPr>
      <w:r>
        <w:rPr>
          <w:rStyle w:val="CommentReference"/>
        </w:rPr>
        <w:annotationRef/>
      </w:r>
      <w:r>
        <w:rPr>
          <w:lang w:val="en-GB"/>
        </w:rPr>
        <w:t>I'll create a figure incorporating your suggestions (here and throughout) asap</w:t>
      </w:r>
    </w:p>
  </w:comment>
  <w:comment w:id="28" w:author="Jonathan Hughes" w:date="2022-09-22T19:09:00Z" w:initials="JH">
    <w:p w14:paraId="6FE34CE8" w14:textId="77777777" w:rsidR="00926971" w:rsidRDefault="00926971" w:rsidP="0009786C">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29" w:author="Thomas, Gregg W.C." w:date="2022-10-06T10:54:00Z" w:initials="TGW">
    <w:p w14:paraId="395FD584" w14:textId="77777777" w:rsidR="00926971" w:rsidRDefault="00926971" w:rsidP="0009786C">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30" w:author="Jonathan Hughes" w:date="2023-08-26T13:19:00Z" w:initials="JH">
    <w:p w14:paraId="5FD0CEB2" w14:textId="77777777" w:rsidR="00926971" w:rsidRDefault="00926971" w:rsidP="0009786C">
      <w:pPr>
        <w:pStyle w:val="CommentText"/>
      </w:pPr>
      <w:r>
        <w:rPr>
          <w:rStyle w:val="CommentReference"/>
        </w:rPr>
        <w:annotationRef/>
      </w:r>
      <w:r>
        <w:rPr>
          <w:lang w:val="en-GB"/>
        </w:rPr>
        <w:t>Node E is less concordant</w:t>
      </w:r>
    </w:p>
  </w:comment>
  <w:comment w:id="31" w:author="Jonathan Hughes" w:date="2023-08-26T13:18:00Z" w:initials="JH">
    <w:p w14:paraId="4D10A006" w14:textId="24D68F8A" w:rsidR="00926971" w:rsidRDefault="00926971" w:rsidP="0009786C">
      <w:pPr>
        <w:pStyle w:val="CommentText"/>
      </w:pPr>
      <w:r>
        <w:rPr>
          <w:rStyle w:val="CommentReference"/>
        </w:rPr>
        <w:annotationRef/>
      </w:r>
      <w:r>
        <w:rPr>
          <w:lang w:val="en-GB"/>
        </w:rPr>
        <w:t>This continues to be such a cool result</w:t>
      </w:r>
    </w:p>
  </w:comment>
  <w:comment w:id="32" w:author="Thomas, Gregg" w:date="2023-08-16T18:52:00Z" w:initials="TG">
    <w:p w14:paraId="3CED3E13" w14:textId="0FF4050B" w:rsidR="00926971" w:rsidRDefault="00926971" w:rsidP="0009786C">
      <w:pPr>
        <w:pStyle w:val="CommentText"/>
      </w:pPr>
      <w:r>
        <w:rPr>
          <w:rStyle w:val="CommentReference"/>
        </w:rPr>
        <w:annotationRef/>
      </w:r>
      <w:r>
        <w:t>Mia: Has this ever been done before? Reads like this is the first time and if so, isn’t it be a big deal to report on these structural differences?</w:t>
      </w:r>
    </w:p>
  </w:comment>
  <w:comment w:id="33" w:author="Thomas, Gregg" w:date="2023-08-17T11:47:00Z" w:initials="TG">
    <w:p w14:paraId="7F2D16C0" w14:textId="77777777" w:rsidR="00926971" w:rsidRDefault="00926971" w:rsidP="0009786C">
      <w:pPr>
        <w:pStyle w:val="CommentText"/>
      </w:pPr>
      <w:r>
        <w:rPr>
          <w:rStyle w:val="CommentReference"/>
        </w:rPr>
        <w:annotationRef/>
      </w:r>
      <w:r>
        <w:t>I'm not sure, however this isn't really the focus of this paper and I would want to do something more comprehensive to actually study the SVs. Maybe a future project?</w:t>
      </w:r>
    </w:p>
  </w:comment>
  <w:comment w:id="34" w:author="Thomas, Gregg" w:date="2023-08-16T18:53:00Z" w:initials="TG">
    <w:p w14:paraId="527A49E5" w14:textId="77777777" w:rsidR="00926971" w:rsidRDefault="00926971" w:rsidP="0009786C">
      <w:pPr>
        <w:pStyle w:val="CommentText"/>
      </w:pPr>
      <w:r>
        <w:rPr>
          <w:rStyle w:val="CommentReference"/>
        </w:rPr>
        <w:annotationRef/>
      </w:r>
      <w:r>
        <w:t>Mia: Can this not be tested?</w:t>
      </w:r>
    </w:p>
  </w:comment>
  <w:comment w:id="35" w:author="Thomas, Gregg" w:date="2023-08-17T11:47:00Z" w:initials="TG">
    <w:p w14:paraId="281B104E" w14:textId="77777777" w:rsidR="00926971" w:rsidRDefault="00926971" w:rsidP="0009786C">
      <w:pPr>
        <w:pStyle w:val="CommentText"/>
      </w:pPr>
      <w:r>
        <w:rPr>
          <w:rStyle w:val="CommentReference"/>
        </w:rPr>
        <w:annotationRef/>
      </w:r>
      <w:r>
        <w:t>Edited out with the new results.</w:t>
      </w:r>
    </w:p>
  </w:comment>
  <w:comment w:id="36" w:author="Thomas, Gregg [2]" w:date="2022-11-09T17:04:00Z" w:initials="TG">
    <w:p w14:paraId="13A2748D" w14:textId="0FDBB6BF" w:rsidR="00926971" w:rsidRDefault="00926971" w:rsidP="0009786C">
      <w:pPr>
        <w:pStyle w:val="CommentText"/>
      </w:pPr>
      <w:r>
        <w:rPr>
          <w:rStyle w:val="CommentReference"/>
        </w:rPr>
        <w:annotationRef/>
      </w:r>
      <w:r>
        <w:t>Jeff: do you know a citation for this?</w:t>
      </w:r>
    </w:p>
  </w:comment>
  <w:comment w:id="37" w:author="Thomas, Gregg" w:date="2023-08-16T18:53:00Z" w:initials="TG">
    <w:p w14:paraId="76A38F30" w14:textId="77777777" w:rsidR="00926971" w:rsidRDefault="00926971" w:rsidP="0009786C">
      <w:pPr>
        <w:pStyle w:val="CommentText"/>
      </w:pPr>
      <w:r>
        <w:rPr>
          <w:rStyle w:val="CommentReference"/>
        </w:rPr>
        <w:annotationRef/>
      </w:r>
      <w:r>
        <w:t>Mia: Sorry- I don’t understand why….</w:t>
      </w:r>
    </w:p>
  </w:comment>
  <w:comment w:id="38" w:author="Thomas, Gregg" w:date="2023-08-17T11:47:00Z" w:initials="TG">
    <w:p w14:paraId="1C999842" w14:textId="77777777" w:rsidR="00926971" w:rsidRDefault="00926971" w:rsidP="0009786C">
      <w:pPr>
        <w:pStyle w:val="CommentText"/>
      </w:pPr>
      <w:r>
        <w:rPr>
          <w:rStyle w:val="CommentReference"/>
        </w:rPr>
        <w:annotationRef/>
      </w:r>
      <w:r>
        <w:t>Elaborated in the text</w:t>
      </w:r>
    </w:p>
  </w:comment>
  <w:comment w:id="41" w:author="Thomas, Gregg" w:date="2023-08-16T18:53:00Z" w:initials="TG">
    <w:p w14:paraId="7C7F3C72" w14:textId="7B9C284E" w:rsidR="00926971" w:rsidRDefault="00926971" w:rsidP="0009786C">
      <w:pPr>
        <w:pStyle w:val="CommentText"/>
      </w:pPr>
      <w:r>
        <w:rPr>
          <w:rStyle w:val="CommentReference"/>
        </w:rPr>
        <w:annotationRef/>
      </w:r>
      <w:r>
        <w:t>Mia: This suggests that there is precedent for finding a relationship — has this been done before at the scale of this analysis? Or is it just surprising because it’s intuitive that there would be a relationship?</w:t>
      </w:r>
    </w:p>
  </w:comment>
  <w:comment w:id="42" w:author="Thomas, Gregg" w:date="2023-08-17T11:50:00Z" w:initials="TG">
    <w:p w14:paraId="4472AFB7" w14:textId="77777777" w:rsidR="00926971" w:rsidRDefault="00926971" w:rsidP="0009786C">
      <w:pPr>
        <w:pStyle w:val="CommentText"/>
      </w:pPr>
      <w:r>
        <w:rPr>
          <w:rStyle w:val="CommentReference"/>
        </w:rPr>
        <w:annotationRef/>
      </w:r>
      <w:r>
        <w:t>I think the latter is closer to what we were going for here: we know that recombination drives discordance across the genome, but it looks like this signal is hard to see across millions of years of evolution and speciation.</w:t>
      </w:r>
    </w:p>
  </w:comment>
  <w:comment w:id="43" w:author="Thomas, Gregg" w:date="2023-08-16T18:54:00Z" w:initials="TG">
    <w:p w14:paraId="48506059" w14:textId="0170F0E0" w:rsidR="00926971" w:rsidRDefault="00926971" w:rsidP="0009786C">
      <w:pPr>
        <w:pStyle w:val="CommentText"/>
      </w:pPr>
      <w:r>
        <w:rPr>
          <w:rStyle w:val="CommentReference"/>
        </w:rPr>
        <w:annotationRef/>
      </w:r>
      <w:r>
        <w:t>Mia: Is this surprising? I’m having trouble determining the a priori expectation.</w:t>
      </w:r>
    </w:p>
  </w:comment>
  <w:comment w:id="44" w:author="Thomas, Gregg" w:date="2023-08-17T11:50:00Z" w:initials="TG">
    <w:p w14:paraId="33DA220C" w14:textId="77777777" w:rsidR="00926971" w:rsidRDefault="00926971" w:rsidP="0009786C">
      <w:pPr>
        <w:pStyle w:val="CommentText"/>
      </w:pPr>
      <w:r>
        <w:rPr>
          <w:rStyle w:val="CommentReference"/>
        </w:rPr>
        <w:annotationRef/>
      </w:r>
      <w:r>
        <w:t>Edited out with new results.</w:t>
      </w:r>
    </w:p>
  </w:comment>
  <w:comment w:id="45" w:author="Thomas, Gregg" w:date="2023-08-16T18:54:00Z" w:initials="TG">
    <w:p w14:paraId="7C13EEE3" w14:textId="54997DBD" w:rsidR="00926971" w:rsidRDefault="00926971" w:rsidP="0009786C">
      <w:pPr>
        <w:pStyle w:val="CommentText"/>
      </w:pPr>
      <w:r>
        <w:rPr>
          <w:rStyle w:val="CommentReference"/>
        </w:rPr>
        <w:annotationRef/>
      </w:r>
      <w:r>
        <w:t>Mia: I’m having trouble understanding how mispsecification could lead to false negatives..</w:t>
      </w:r>
    </w:p>
  </w:comment>
  <w:comment w:id="46" w:author="Thomas, Gregg" w:date="2023-08-17T11:52:00Z" w:initials="TG">
    <w:p w14:paraId="2E27521F" w14:textId="77777777" w:rsidR="00926971" w:rsidRDefault="00926971" w:rsidP="0009786C">
      <w:pPr>
        <w:pStyle w:val="CommentText"/>
      </w:pPr>
      <w:r>
        <w:rPr>
          <w:rStyle w:val="CommentReference"/>
        </w:rPr>
        <w:annotationRef/>
      </w:r>
      <w:r>
        <w:t>I think we emailed about this, but basically if a the wrong tree moves a substitution off of a branch where it should be inferred, I think then we can get these false negatives</w:t>
      </w:r>
    </w:p>
  </w:comment>
  <w:comment w:id="47" w:author="Thomas, Gregg" w:date="2023-08-16T18:54:00Z" w:initials="TG">
    <w:p w14:paraId="76C99D6F" w14:textId="14F86754" w:rsidR="00926971" w:rsidRDefault="00926971" w:rsidP="0009786C">
      <w:pPr>
        <w:pStyle w:val="CommentText"/>
      </w:pPr>
      <w:r>
        <w:rPr>
          <w:rStyle w:val="CommentReference"/>
        </w:rPr>
        <w:annotationRef/>
      </w:r>
      <w:r>
        <w:t>Mia: Like here — not obvious to me why you’d call this a “false negative” — isn’t the gene tree more appropriate? And shouldn’t the comparison be potentially multiple trees for different parts of the gene?</w:t>
      </w:r>
    </w:p>
  </w:comment>
  <w:comment w:id="48" w:author="Thomas, Gregg" w:date="2023-08-17T11:56:00Z" w:initials="TG">
    <w:p w14:paraId="49210A78" w14:textId="77777777" w:rsidR="00926971" w:rsidRDefault="00926971">
      <w:pPr>
        <w:pStyle w:val="CommentText"/>
      </w:pPr>
      <w:r>
        <w:rPr>
          <w:rStyle w:val="CommentReference"/>
        </w:rPr>
        <w:annotationRef/>
      </w:r>
      <w:r>
        <w:t>I think you're right and it agrees with what we're saying. We're assuming the gene tree is the "correct" tree, so anything that is said to have positive selection with the gene tree but NOT the concatenated tree is a false negative. Maybe the wording needs to be clearer?</w:t>
      </w:r>
    </w:p>
    <w:p w14:paraId="2FDDF8A9" w14:textId="77777777" w:rsidR="00926971" w:rsidRDefault="00926971" w:rsidP="0009786C">
      <w:pPr>
        <w:pStyle w:val="CommentText"/>
      </w:pPr>
      <w:r>
        <w:t xml:space="preserve">I also think testing multiple trees for different parts of the gene could be interesting (like exon trees), but then we have to worry about there being enough phylogenetic signal in each exon. An interesting idea to test! </w:t>
      </w:r>
    </w:p>
  </w:comment>
  <w:comment w:id="49" w:author="Thomas, Gregg" w:date="2023-08-16T18:55:00Z" w:initials="TG">
    <w:p w14:paraId="2086431D" w14:textId="4F6CA18C" w:rsidR="00926971" w:rsidRDefault="00926971" w:rsidP="0009786C">
      <w:pPr>
        <w:pStyle w:val="CommentText"/>
      </w:pPr>
      <w:r>
        <w:rPr>
          <w:rStyle w:val="CommentReference"/>
        </w:rPr>
        <w:annotationRef/>
      </w:r>
      <w:r>
        <w:t>Mia: Can I have a reminder here how the concatenated UCE tree differs from the from the species tree?</w:t>
      </w:r>
    </w:p>
  </w:comment>
  <w:comment w:id="50" w:author="Thomas, Gregg" w:date="2023-08-17T11:53:00Z" w:initials="TG">
    <w:p w14:paraId="683AF2D4" w14:textId="77777777" w:rsidR="00926971" w:rsidRDefault="00926971" w:rsidP="0009786C">
      <w:pPr>
        <w:pStyle w:val="CommentText"/>
      </w:pPr>
      <w:r>
        <w:rPr>
          <w:rStyle w:val="CommentReference"/>
        </w:rPr>
        <w:annotationRef/>
      </w:r>
      <w:r>
        <w:t>I don't recall with the old results, but now we get the same, at least for these 6 species, when using either genes or UCEs</w:t>
      </w:r>
    </w:p>
  </w:comment>
  <w:comment w:id="51" w:author="Thomas, Gregg" w:date="2023-08-16T18:55:00Z" w:initials="TG">
    <w:p w14:paraId="7038E9AC" w14:textId="101FD16B" w:rsidR="00926971" w:rsidRDefault="00926971" w:rsidP="0009786C">
      <w:pPr>
        <w:pStyle w:val="CommentText"/>
      </w:pPr>
      <w:r>
        <w:rPr>
          <w:rStyle w:val="CommentReference"/>
        </w:rPr>
        <w:annotationRef/>
      </w:r>
      <w:r>
        <w:t>Mia: Again, missed opportunity here to highlight the power of even just conducting molecular evolution analysis to help us understand more about a biomedical model system…</w:t>
      </w:r>
    </w:p>
  </w:comment>
  <w:comment w:id="52" w:author="Thomas, Gregg" w:date="2023-08-17T12:52:00Z" w:initials="TG">
    <w:p w14:paraId="75EFE894" w14:textId="77777777" w:rsidR="00926971" w:rsidRDefault="00926971" w:rsidP="0009786C">
      <w:pPr>
        <w:pStyle w:val="CommentText"/>
      </w:pPr>
      <w:r>
        <w:rPr>
          <w:rStyle w:val="CommentReference"/>
        </w:rPr>
        <w:annotationRef/>
      </w:r>
      <w:r>
        <w:t>Added a sentence, but happy to have more input!</w:t>
      </w:r>
    </w:p>
  </w:comment>
  <w:comment w:id="55" w:author="Good, Jeffrey" w:date="2022-09-27T10:33:00Z" w:initials="GJ">
    <w:p w14:paraId="2D6EB10F" w14:textId="0A80BC92" w:rsidR="00926971" w:rsidRDefault="00926971" w:rsidP="0009786C">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56" w:author="Thomas, Gregg W.C." w:date="2022-10-12T15:06:00Z" w:initials="TGW">
    <w:p w14:paraId="55A2B025" w14:textId="77777777" w:rsidR="00926971" w:rsidRDefault="00926971" w:rsidP="0009786C">
      <w:pPr>
        <w:pStyle w:val="CommentText"/>
      </w:pPr>
      <w:r>
        <w:rPr>
          <w:rStyle w:val="CommentReference"/>
        </w:rPr>
        <w:annotationRef/>
      </w:r>
      <w:r>
        <w:t>Jon may have a comment on this, but I tried to make it clear that we just mean discordance between mitochondrial and nuclear genes.</w:t>
      </w:r>
    </w:p>
  </w:comment>
  <w:comment w:id="57" w:author="Thomas, Gregg" w:date="2023-08-16T18:55:00Z" w:initials="TG">
    <w:p w14:paraId="0526FE5C" w14:textId="77777777" w:rsidR="00926971" w:rsidRDefault="00926971" w:rsidP="0009786C">
      <w:pPr>
        <w:pStyle w:val="CommentText"/>
      </w:pPr>
      <w:r>
        <w:rPr>
          <w:rStyle w:val="CommentReference"/>
        </w:rPr>
        <w:annotationRef/>
      </w:r>
      <w:r>
        <w:t>Mia: I like this change but now the sentence is a bit awkward. Consider rewording. I think that the word “both” shouldn’t be there…</w:t>
      </w:r>
    </w:p>
  </w:comment>
  <w:comment w:id="58" w:author="Thomas, Gregg" w:date="2023-08-17T11:58:00Z" w:initials="TG">
    <w:p w14:paraId="334F81CD" w14:textId="77777777" w:rsidR="00926971" w:rsidRDefault="00926971" w:rsidP="0009786C">
      <w:pPr>
        <w:pStyle w:val="CommentText"/>
      </w:pPr>
      <w:r>
        <w:rPr>
          <w:rStyle w:val="CommentReference"/>
        </w:rPr>
        <w:annotationRef/>
      </w:r>
      <w:r>
        <w:t>This section will be changed with the new species tree results</w:t>
      </w:r>
    </w:p>
  </w:comment>
  <w:comment w:id="59" w:author="Thomas, Gregg" w:date="2023-08-16T18:56:00Z" w:initials="TG">
    <w:p w14:paraId="67083458" w14:textId="31524C99" w:rsidR="00926971" w:rsidRDefault="00926971" w:rsidP="0009786C">
      <w:pPr>
        <w:pStyle w:val="CommentText"/>
      </w:pPr>
      <w:r>
        <w:rPr>
          <w:rStyle w:val="CommentReference"/>
        </w:rPr>
        <w:annotationRef/>
      </w:r>
      <w:r>
        <w:t xml:space="preserve">Mia: With the goal of selling this work even more - consider reporting the # of loci in previous studies and this one? </w:t>
      </w:r>
    </w:p>
  </w:comment>
  <w:comment w:id="60" w:author="Thomas, Gregg" w:date="2023-08-17T11:58:00Z" w:initials="TG">
    <w:p w14:paraId="043FB5A5" w14:textId="77777777" w:rsidR="00926971" w:rsidRDefault="00926971" w:rsidP="0009786C">
      <w:pPr>
        <w:pStyle w:val="CommentText"/>
      </w:pPr>
      <w:r>
        <w:rPr>
          <w:rStyle w:val="CommentReference"/>
        </w:rPr>
        <w:annotationRef/>
      </w:r>
      <w:r>
        <w:t>This section will be changed with the new species tree results, but I agree we could say the number of loci (~3000) here.</w:t>
      </w:r>
    </w:p>
  </w:comment>
  <w:comment w:id="61" w:author="Jeremy B. Searle" w:date="2023-08-27T21:32:00Z" w:initials="JBS">
    <w:p w14:paraId="15837FCE" w14:textId="4ABE781E" w:rsidR="001F1F16" w:rsidRDefault="001F1F16">
      <w:pPr>
        <w:pStyle w:val="CommentText"/>
      </w:pPr>
      <w:r>
        <w:rPr>
          <w:rStyle w:val="CommentReference"/>
        </w:rPr>
        <w:annotationRef/>
      </w:r>
      <w:r>
        <w:t>Given that the analysis of discordance is so much more detailed in later sections of the discussion – is it better to bring in consideration of the UCE discordance there. This sentence feels a little unsatisfactory and unresolved.</w:t>
      </w:r>
    </w:p>
  </w:comment>
  <w:comment w:id="62" w:author="Thomas, Gregg" w:date="2023-08-16T18:56:00Z" w:initials="TG">
    <w:p w14:paraId="2E039860" w14:textId="18653FBF" w:rsidR="00926971" w:rsidRDefault="00926971" w:rsidP="0009786C">
      <w:pPr>
        <w:pStyle w:val="CommentText"/>
      </w:pPr>
      <w:r>
        <w:rPr>
          <w:rStyle w:val="CommentReference"/>
        </w:rPr>
        <w:annotationRef/>
      </w:r>
      <w:r>
        <w:t>Mia: I also think that this observation deserves an explanation. Is it simply that you have way more loci/bp than previous studies and this analysis is unequivocally superior? If so, say it. :)</w:t>
      </w:r>
    </w:p>
  </w:comment>
  <w:comment w:id="63" w:author="Thomas, Gregg" w:date="2023-08-17T11:58:00Z" w:initials="TG">
    <w:p w14:paraId="1966714E" w14:textId="77777777" w:rsidR="00926971" w:rsidRDefault="00926971" w:rsidP="0009786C">
      <w:pPr>
        <w:pStyle w:val="CommentText"/>
      </w:pPr>
      <w:r>
        <w:rPr>
          <w:rStyle w:val="CommentReference"/>
        </w:rPr>
        <w:annotationRef/>
      </w:r>
      <w:r>
        <w:t>This section will be changed with the new species tree results</w:t>
      </w:r>
    </w:p>
  </w:comment>
  <w:comment w:id="64" w:author="Thomas, Gregg" w:date="2023-08-16T18:56:00Z" w:initials="TG">
    <w:p w14:paraId="5B095573" w14:textId="7CF375D9" w:rsidR="00926971" w:rsidRDefault="00926971" w:rsidP="0009786C">
      <w:pPr>
        <w:pStyle w:val="CommentText"/>
      </w:pPr>
      <w:r>
        <w:rPr>
          <w:rStyle w:val="CommentReference"/>
        </w:rPr>
        <w:annotationRef/>
      </w:r>
      <w:r>
        <w:t>Mia: Explanations? Are you just referring to the hotspots here? Or broader patterns of heterogeneity?</w:t>
      </w:r>
    </w:p>
  </w:comment>
  <w:comment w:id="65" w:author="Thomas, Gregg" w:date="2023-08-17T11:59:00Z" w:initials="TG">
    <w:p w14:paraId="7EB2D744" w14:textId="77777777" w:rsidR="00926971" w:rsidRDefault="00926971" w:rsidP="0009786C">
      <w:pPr>
        <w:pStyle w:val="CommentText"/>
      </w:pPr>
      <w:r>
        <w:rPr>
          <w:rStyle w:val="CommentReference"/>
        </w:rPr>
        <w:annotationRef/>
      </w:r>
      <w:r>
        <w:t>This is mostly just a lead in to the next paragraphs, so we're referring to recombination and all the genomic features we tested (including hotspots).</w:t>
      </w:r>
    </w:p>
  </w:comment>
  <w:comment w:id="66" w:author="Thomas, Gregg" w:date="2023-08-24T14:24:00Z" w:initials="TG">
    <w:p w14:paraId="58D0A8B1" w14:textId="77777777" w:rsidR="00926971" w:rsidRDefault="00926971" w:rsidP="0009786C">
      <w:pPr>
        <w:pStyle w:val="CommentText"/>
      </w:pPr>
      <w:r>
        <w:rPr>
          <w:rStyle w:val="CommentReference"/>
        </w:rPr>
        <w:annotationRef/>
      </w:r>
      <w:r>
        <w:t>Moved to the beginning of the next paragraph</w:t>
      </w:r>
    </w:p>
  </w:comment>
  <w:comment w:id="67" w:author="Good, Jeffrey" w:date="2022-10-28T16:04:00Z" w:initials="GJ">
    <w:p w14:paraId="636BE40C" w14:textId="5EC7156B" w:rsidR="00926971" w:rsidRDefault="00926971" w:rsidP="0009786C">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68" w:author="Good, Jeffrey" w:date="2022-10-28T16:06:00Z" w:initials="GJ">
    <w:p w14:paraId="7DABA955" w14:textId="77777777" w:rsidR="00926971" w:rsidRDefault="00926971" w:rsidP="0009786C">
      <w:r>
        <w:rPr>
          <w:rStyle w:val="CommentReference"/>
        </w:rPr>
        <w:annotationRef/>
      </w:r>
      <w:r>
        <w:rPr>
          <w:sz w:val="20"/>
          <w:szCs w:val="20"/>
        </w:rPr>
        <w:t>Or is it a matter of the data treatment I suppose, placing the rat genome in a  way akin to mapping short reads?</w:t>
      </w:r>
    </w:p>
  </w:comment>
  <w:comment w:id="69" w:author="Thomas, Gregg [2]" w:date="2022-11-09T17:12:00Z" w:initials="TG">
    <w:p w14:paraId="40DA9381" w14:textId="77777777" w:rsidR="00926971" w:rsidRDefault="00926971">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926971" w:rsidRDefault="00926971">
      <w:pPr>
        <w:pStyle w:val="CommentText"/>
      </w:pPr>
    </w:p>
    <w:p w14:paraId="61C963F2" w14:textId="77777777" w:rsidR="00926971" w:rsidRDefault="00926971" w:rsidP="0009786C">
      <w:pPr>
        <w:pStyle w:val="CommentText"/>
      </w:pPr>
      <w:r>
        <w:t>Does this make more sense now with the added bit about short distances between aligned chunks?</w:t>
      </w:r>
    </w:p>
  </w:comment>
  <w:comment w:id="70" w:author="Thomas, Gregg [2]" w:date="2022-11-09T12:44:00Z" w:initials="TG">
    <w:p w14:paraId="5A1FF653" w14:textId="77777777" w:rsidR="00926971" w:rsidRDefault="00926971" w:rsidP="0009786C">
      <w:pPr>
        <w:pStyle w:val="CommentText"/>
      </w:pPr>
      <w:r>
        <w:rPr>
          <w:rStyle w:val="CommentReference"/>
        </w:rPr>
        <w:annotationRef/>
      </w:r>
      <w:r>
        <w:t>Why??</w:t>
      </w:r>
    </w:p>
  </w:comment>
  <w:comment w:id="71" w:author="Thomas, Gregg" w:date="2023-08-16T18:57:00Z" w:initials="TG">
    <w:p w14:paraId="21E3E0F0" w14:textId="77777777" w:rsidR="00926971" w:rsidRDefault="00926971" w:rsidP="0009786C">
      <w:pPr>
        <w:pStyle w:val="CommentText"/>
      </w:pPr>
      <w:r>
        <w:rPr>
          <w:rStyle w:val="CommentReference"/>
        </w:rPr>
        <w:annotationRef/>
      </w:r>
      <w:r>
        <w:t>Mia: Can you be more specific about the timescale here?</w:t>
      </w:r>
    </w:p>
  </w:comment>
  <w:comment w:id="72" w:author="Thomas, Gregg" w:date="2023-08-17T12:01:00Z" w:initials="TG">
    <w:p w14:paraId="22D02048" w14:textId="77777777" w:rsidR="00926971" w:rsidRDefault="00926971" w:rsidP="0009786C">
      <w:pPr>
        <w:pStyle w:val="CommentText"/>
      </w:pPr>
      <w:r>
        <w:rPr>
          <w:rStyle w:val="CommentReference"/>
        </w:rPr>
        <w:annotationRef/>
      </w:r>
      <w:r>
        <w:t>Unfortunately not! All we are doing is comparing the phylogenetic similarity around these various features and find that some is retained stronger in our sample vs. others. We'd have to do this same experiment with samples at varying divergence times to know for sure. Does that make sense?</w:t>
      </w:r>
    </w:p>
  </w:comment>
  <w:comment w:id="73" w:author="Thomas, Gregg W.C." w:date="2022-10-13T15:10:00Z" w:initials="TGW">
    <w:p w14:paraId="32390A96" w14:textId="381BBCA8" w:rsidR="00926971" w:rsidRDefault="00926971" w:rsidP="0009786C">
      <w:pPr>
        <w:pStyle w:val="CommentText"/>
      </w:pPr>
      <w:r>
        <w:rPr>
          <w:rStyle w:val="CommentReference"/>
        </w:rPr>
        <w:annotationRef/>
      </w:r>
      <w:r>
        <w:t>Anyone else have suggestions for broad phylogenetic projects or early consortia I should check for this?</w:t>
      </w:r>
    </w:p>
  </w:comment>
  <w:comment w:id="74" w:author="Thomas, Gregg W.C." w:date="2022-11-02T17:10:00Z" w:initials="TGW">
    <w:p w14:paraId="2CD02D7E" w14:textId="77777777" w:rsidR="00926971" w:rsidRDefault="00926971" w:rsidP="0009786C">
      <w:pPr>
        <w:pStyle w:val="CommentText"/>
      </w:pPr>
      <w:r>
        <w:rPr>
          <w:rStyle w:val="CommentReference"/>
        </w:rPr>
        <w:annotationRef/>
      </w:r>
      <w:r>
        <w:t>Right now two of these are papers I am on so it would be nice to not dunk on myself so much here :D</w:t>
      </w:r>
    </w:p>
  </w:comment>
  <w:comment w:id="75" w:author="Jeremy B. Searle" w:date="2023-08-27T19:48:00Z" w:initials="JBS">
    <w:p w14:paraId="124D14EF" w14:textId="6F995EF8" w:rsidR="00926971" w:rsidRDefault="00926971">
      <w:pPr>
        <w:pStyle w:val="CommentText"/>
      </w:pPr>
      <w:r>
        <w:rPr>
          <w:rStyle w:val="CommentReference"/>
        </w:rPr>
        <w:annotationRef/>
      </w:r>
      <w:r>
        <w:t>Labelling looks strange. Where is the “B”? Why is there “2” and “3” but not “1”?</w:t>
      </w:r>
    </w:p>
  </w:comment>
  <w:comment w:id="76" w:author="Thomas, Gregg" w:date="2023-08-28T12:47:00Z" w:initials="TG">
    <w:p w14:paraId="7910008D" w14:textId="77777777" w:rsidR="00AF54C6" w:rsidRDefault="00AF54C6" w:rsidP="00B42750">
      <w:pPr>
        <w:pStyle w:val="CommentText"/>
      </w:pPr>
      <w:r>
        <w:rPr>
          <w:rStyle w:val="CommentReference"/>
        </w:rPr>
        <w:annotationRef/>
      </w:r>
      <w:r>
        <w:t>The transparency of the figure background is hiding the "B" and "1" labels. This will be fixed/not a problem on a white background.</w:t>
      </w:r>
    </w:p>
  </w:comment>
  <w:comment w:id="77" w:author="Jeremy B. Searle" w:date="2023-08-24T12:03:00Z" w:initials="JBS">
    <w:p w14:paraId="3874EEA1" w14:textId="7D4B2972" w:rsidR="00926971" w:rsidRDefault="00926971" w:rsidP="00501ADC">
      <w:r>
        <w:rPr>
          <w:rStyle w:val="CommentReference"/>
        </w:rPr>
        <w:annotationRef/>
      </w:r>
      <w:r>
        <w:t>As with the Supplementary references, there are cases where a word does not have a capital first letter when it should have done, also journal titles are sometimes given in full while others are abbreviated. Other letters in the references should be capitalized and aren’t.</w:t>
      </w:r>
    </w:p>
    <w:p w14:paraId="78F35DF7" w14:textId="77777777" w:rsidR="00926971" w:rsidRDefault="00926971" w:rsidP="00501ADC">
      <w:pPr>
        <w:pStyle w:val="CommentText"/>
      </w:pPr>
    </w:p>
  </w:comment>
  <w:comment w:id="78" w:author="Jeremy B. Searle" w:date="2023-08-24T15:12:00Z" w:initials="JBS">
    <w:p w14:paraId="2B68D7E0" w14:textId="77777777" w:rsidR="00926971" w:rsidRDefault="00926971" w:rsidP="00501ADC">
      <w:pPr>
        <w:pStyle w:val="CommentText"/>
      </w:pPr>
      <w:r>
        <w:rPr>
          <w:rStyle w:val="CommentReference"/>
        </w:rPr>
        <w:annotationRef/>
      </w:r>
      <w:r>
        <w:t>If possible, it would be good to include some more 2022 and 2023 papers in the Intro and Discussion to make it look up to date. At present the reference list has 10 papers published in 2020, 7 in 2021, 4 in 2022 and 0 in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9AC63" w15:done="0"/>
  <w15:commentEx w15:paraId="572FD21A" w15:paraIdParent="6D19AC63" w15:done="0"/>
  <w15:commentEx w15:paraId="51DD5B16" w15:done="0"/>
  <w15:commentEx w15:paraId="5E2AAC42" w15:paraIdParent="51DD5B16" w15:done="0"/>
  <w15:commentEx w15:paraId="25081744" w15:done="1"/>
  <w15:commentEx w15:paraId="09B5914E" w15:done="1"/>
  <w15:commentEx w15:paraId="2AC96F57" w15:done="0"/>
  <w15:commentEx w15:paraId="7FE2DFD5" w15:paraIdParent="2AC96F57" w15:done="0"/>
  <w15:commentEx w15:paraId="6C2D9E1F" w15:done="0"/>
  <w15:commentEx w15:paraId="140FBEB5" w15:paraIdParent="6C2D9E1F" w15:done="0"/>
  <w15:commentEx w15:paraId="40E5821F" w15:done="0"/>
  <w15:commentEx w15:paraId="5773B70A" w15:paraIdParent="40E5821F" w15:done="0"/>
  <w15:commentEx w15:paraId="56DB216C" w15:done="0"/>
  <w15:commentEx w15:paraId="2EB3C4FA" w15:paraIdParent="56DB216C" w15:done="0"/>
  <w15:commentEx w15:paraId="17BD3BDE" w15:done="1"/>
  <w15:commentEx w15:paraId="5F1F628F" w15:done="1"/>
  <w15:commentEx w15:paraId="50F00AF0" w15:paraIdParent="5F1F628F" w15:done="1"/>
  <w15:commentEx w15:paraId="6FE34CE8" w15:paraIdParent="5F1F628F" w15:done="1"/>
  <w15:commentEx w15:paraId="395FD584" w15:paraIdParent="5F1F628F" w15:done="1"/>
  <w15:commentEx w15:paraId="5FD0CEB2" w15:done="1"/>
  <w15:commentEx w15:paraId="4D10A006" w15:done="0"/>
  <w15:commentEx w15:paraId="3CED3E13" w15:done="0"/>
  <w15:commentEx w15:paraId="7F2D16C0" w15:paraIdParent="3CED3E13" w15:done="0"/>
  <w15:commentEx w15:paraId="527A49E5" w15:done="0"/>
  <w15:commentEx w15:paraId="281B104E" w15:paraIdParent="527A49E5" w15:done="0"/>
  <w15:commentEx w15:paraId="13A2748D" w15:done="1"/>
  <w15:commentEx w15:paraId="76A38F30" w15:done="0"/>
  <w15:commentEx w15:paraId="1C999842" w15:paraIdParent="76A38F30" w15:done="0"/>
  <w15:commentEx w15:paraId="7C7F3C72" w15:done="0"/>
  <w15:commentEx w15:paraId="4472AFB7" w15:paraIdParent="7C7F3C72" w15:done="0"/>
  <w15:commentEx w15:paraId="48506059" w15:done="0"/>
  <w15:commentEx w15:paraId="33DA220C" w15:paraIdParent="48506059" w15:done="0"/>
  <w15:commentEx w15:paraId="7C13EEE3" w15:done="0"/>
  <w15:commentEx w15:paraId="2E27521F" w15:paraIdParent="7C13EEE3" w15:done="0"/>
  <w15:commentEx w15:paraId="76C99D6F" w15:done="0"/>
  <w15:commentEx w15:paraId="2FDDF8A9" w15:paraIdParent="76C99D6F" w15:done="0"/>
  <w15:commentEx w15:paraId="2086431D" w15:done="0"/>
  <w15:commentEx w15:paraId="683AF2D4" w15:paraIdParent="2086431D" w15:done="0"/>
  <w15:commentEx w15:paraId="7038E9AC" w15:done="0"/>
  <w15:commentEx w15:paraId="75EFE894" w15:paraIdParent="7038E9AC" w15:done="0"/>
  <w15:commentEx w15:paraId="2D6EB10F" w15:done="1"/>
  <w15:commentEx w15:paraId="55A2B025" w15:paraIdParent="2D6EB10F" w15:done="1"/>
  <w15:commentEx w15:paraId="0526FE5C" w15:paraIdParent="2D6EB10F" w15:done="1"/>
  <w15:commentEx w15:paraId="334F81CD" w15:paraIdParent="2D6EB10F" w15:done="1"/>
  <w15:commentEx w15:paraId="67083458" w15:done="0"/>
  <w15:commentEx w15:paraId="043FB5A5" w15:paraIdParent="67083458" w15:done="0"/>
  <w15:commentEx w15:paraId="15837FCE" w15:done="0"/>
  <w15:commentEx w15:paraId="2E039860" w15:done="0"/>
  <w15:commentEx w15:paraId="1966714E" w15:paraIdParent="2E039860" w15:done="0"/>
  <w15:commentEx w15:paraId="5B095573" w15:done="0"/>
  <w15:commentEx w15:paraId="7EB2D744" w15:paraIdParent="5B095573" w15:done="0"/>
  <w15:commentEx w15:paraId="58D0A8B1" w15:paraIdParent="5B095573" w15:done="0"/>
  <w15:commentEx w15:paraId="636BE40C" w15:done="1"/>
  <w15:commentEx w15:paraId="7DABA955" w15:paraIdParent="636BE40C" w15:done="1"/>
  <w15:commentEx w15:paraId="61C963F2" w15:paraIdParent="636BE40C" w15:done="1"/>
  <w15:commentEx w15:paraId="5A1FF653" w15:done="1"/>
  <w15:commentEx w15:paraId="21E3E0F0" w15:done="0"/>
  <w15:commentEx w15:paraId="22D02048" w15:paraIdParent="21E3E0F0" w15:done="0"/>
  <w15:commentEx w15:paraId="32390A96" w15:done="1"/>
  <w15:commentEx w15:paraId="2CD02D7E" w15:paraIdParent="32390A96" w15:done="1"/>
  <w15:commentEx w15:paraId="124D14EF" w15:done="0"/>
  <w15:commentEx w15:paraId="7910008D" w15:paraIdParent="124D14EF" w15:done="0"/>
  <w15:commentEx w15:paraId="78F35DF7" w15:done="0"/>
  <w15:commentEx w15:paraId="2B68D7E0" w15:paraIdParent="78F35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986E" w16cex:dateUtc="2023-08-16T22:48:00Z"/>
  <w16cex:commentExtensible w16cex:durableId="288884F2" w16cex:dateUtc="2023-08-17T15:37:00Z"/>
  <w16cex:commentExtensible w16cex:durableId="2887987E" w16cex:dateUtc="2023-08-16T22:48:00Z"/>
  <w16cex:commentExtensible w16cex:durableId="288884FA" w16cex:dateUtc="2023-08-17T15:37:00Z"/>
  <w16cex:commentExtensible w16cex:durableId="07D0063A" w16cex:dateUtc="2023-08-26T18:38:00Z"/>
  <w16cex:commentExtensible w16cex:durableId="5397E45E" w16cex:dateUtc="2023-08-26T19:59:00Z"/>
  <w16cex:commentExtensible w16cex:durableId="288798C1" w16cex:dateUtc="2023-08-16T22:49:00Z"/>
  <w16cex:commentExtensible w16cex:durableId="28888577" w16cex:dateUtc="2023-08-17T15:39:00Z"/>
  <w16cex:commentExtensible w16cex:durableId="288798D2" w16cex:dateUtc="2023-08-16T22:49:00Z"/>
  <w16cex:commentExtensible w16cex:durableId="288886B1" w16cex:dateUtc="2023-08-17T15:44:00Z"/>
  <w16cex:commentExtensible w16cex:durableId="288798E5" w16cex:dateUtc="2023-08-16T22:50:00Z"/>
  <w16cex:commentExtensible w16cex:durableId="28889615" w16cex:dateUtc="2023-08-17T16:50:00Z"/>
  <w16cex:commentExtensible w16cex:durableId="271C9442" w16cex:dateUtc="2022-11-14T15:17:00Z"/>
  <w16cex:commentExtensible w16cex:durableId="2891E5EC" w16cex:dateUtc="2023-08-24T18:21:00Z"/>
  <w16cex:commentExtensible w16cex:durableId="28775DBC" w16cex:dateUtc="2023-08-04T15:21: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1362063" w16cex:dateUtc="2023-08-26T20:19:00Z"/>
  <w16cex:commentExtensible w16cex:durableId="5570C208" w16cex:dateUtc="2023-08-26T20:18:00Z"/>
  <w16cex:commentExtensible w16cex:durableId="2887997A" w16cex:dateUtc="2023-08-16T22:52:00Z"/>
  <w16cex:commentExtensible w16cex:durableId="28888736" w16cex:dateUtc="2023-08-17T15:47:00Z"/>
  <w16cex:commentExtensible w16cex:durableId="28879999" w16cex:dateUtc="2023-08-16T22:53:00Z"/>
  <w16cex:commentExtensible w16cex:durableId="2888874D" w16cex:dateUtc="2023-08-17T15:47:00Z"/>
  <w16cex:commentExtensible w16cex:durableId="27165C34" w16cex:dateUtc="2022-11-09T22:04:00Z"/>
  <w16cex:commentExtensible w16cex:durableId="288799A3" w16cex:dateUtc="2023-08-16T22:53:00Z"/>
  <w16cex:commentExtensible w16cex:durableId="2888876B" w16cex:dateUtc="2023-08-17T15:47:00Z"/>
  <w16cex:commentExtensible w16cex:durableId="288799AE" w16cex:dateUtc="2023-08-16T22:53:00Z"/>
  <w16cex:commentExtensible w16cex:durableId="288887FF" w16cex:dateUtc="2023-08-17T15:50:00Z"/>
  <w16cex:commentExtensible w16cex:durableId="288799D1" w16cex:dateUtc="2023-08-16T22:54:00Z"/>
  <w16cex:commentExtensible w16cex:durableId="2888880F" w16cex:dateUtc="2023-08-17T15:50:00Z"/>
  <w16cex:commentExtensible w16cex:durableId="288799ED" w16cex:dateUtc="2023-08-16T22:54:00Z"/>
  <w16cex:commentExtensible w16cex:durableId="28888871" w16cex:dateUtc="2023-08-17T15:52:00Z"/>
  <w16cex:commentExtensible w16cex:durableId="288799FA" w16cex:dateUtc="2023-08-16T22:54:00Z"/>
  <w16cex:commentExtensible w16cex:durableId="28888974" w16cex:dateUtc="2023-08-17T15:56:00Z"/>
  <w16cex:commentExtensible w16cex:durableId="28879A0C" w16cex:dateUtc="2023-08-16T22:55:00Z"/>
  <w16cex:commentExtensible w16cex:durableId="288888AA" w16cex:dateUtc="2023-08-17T15:53:00Z"/>
  <w16cex:commentExtensible w16cex:durableId="28879A1E" w16cex:dateUtc="2023-08-16T22:55:00Z"/>
  <w16cex:commentExtensible w16cex:durableId="2888969D" w16cex:dateUtc="2023-08-17T16:52:00Z"/>
  <w16cex:commentExtensible w16cex:durableId="26DD4FF6" w16cex:dateUtc="2022-09-27T16:33:00Z"/>
  <w16cex:commentExtensible w16cex:durableId="26F1565F" w16cex:dateUtc="2022-10-12T19:06:00Z"/>
  <w16cex:commentExtensible w16cex:durableId="28879A2F" w16cex:dateUtc="2023-08-16T22:55:00Z"/>
  <w16cex:commentExtensible w16cex:durableId="288889C9" w16cex:dateUtc="2023-08-17T15:58:00Z"/>
  <w16cex:commentExtensible w16cex:durableId="28879A41" w16cex:dateUtc="2023-08-16T22:56:00Z"/>
  <w16cex:commentExtensible w16cex:durableId="288889DC" w16cex:dateUtc="2023-08-17T15:58:00Z"/>
  <w16cex:commentExtensible w16cex:durableId="28879A63" w16cex:dateUtc="2023-08-16T22:56:00Z"/>
  <w16cex:commentExtensible w16cex:durableId="28888A02" w16cex:dateUtc="2023-08-17T15:58:00Z"/>
  <w16cex:commentExtensible w16cex:durableId="28879A71" w16cex:dateUtc="2023-08-16T22:56:00Z"/>
  <w16cex:commentExtensible w16cex:durableId="28888A30" w16cex:dateUtc="2023-08-17T15:59:00Z"/>
  <w16cex:commentExtensible w16cex:durableId="2891E6AC" w16cex:dateUtc="2023-08-24T18:24:00Z"/>
  <w16cex:commentExtensible w16cex:durableId="27067C26" w16cex:dateUtc="2022-10-28T22:04:00Z"/>
  <w16cex:commentExtensible w16cex:durableId="27067C92" w16cex:dateUtc="2022-10-28T22:06:00Z"/>
  <w16cex:commentExtensible w16cex:durableId="27165E0D" w16cex:dateUtc="2022-11-09T22:12:00Z"/>
  <w16cex:commentExtensible w16cex:durableId="27161F3C" w16cex:dateUtc="2022-11-09T17:44:00Z"/>
  <w16cex:commentExtensible w16cex:durableId="28879A85" w16cex:dateUtc="2023-08-16T22:57:00Z"/>
  <w16cex:commentExtensible w16cex:durableId="28888A96" w16cex:dateUtc="2023-08-17T16:01:00Z"/>
  <w16cex:commentExtensible w16cex:durableId="26F2A8F7" w16cex:dateUtc="2022-10-13T19:10:00Z"/>
  <w16cex:commentExtensible w16cex:durableId="270D2307" w16cex:dateUtc="2022-11-02T21:10:00Z"/>
  <w16cex:commentExtensible w16cex:durableId="289715F7" w16cex:dateUtc="2023-08-2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9AC63" w16cid:durableId="2887986E"/>
  <w16cid:commentId w16cid:paraId="572FD21A" w16cid:durableId="288884F2"/>
  <w16cid:commentId w16cid:paraId="51DD5B16" w16cid:durableId="2887987E"/>
  <w16cid:commentId w16cid:paraId="5E2AAC42" w16cid:durableId="288884FA"/>
  <w16cid:commentId w16cid:paraId="25081744" w16cid:durableId="07D0063A"/>
  <w16cid:commentId w16cid:paraId="09B5914E" w16cid:durableId="5397E45E"/>
  <w16cid:commentId w16cid:paraId="2AC96F57" w16cid:durableId="288798C1"/>
  <w16cid:commentId w16cid:paraId="7FE2DFD5" w16cid:durableId="28888577"/>
  <w16cid:commentId w16cid:paraId="6C2D9E1F" w16cid:durableId="288798D2"/>
  <w16cid:commentId w16cid:paraId="140FBEB5" w16cid:durableId="288886B1"/>
  <w16cid:commentId w16cid:paraId="40E5821F" w16cid:durableId="288798E5"/>
  <w16cid:commentId w16cid:paraId="5773B70A" w16cid:durableId="28889615"/>
  <w16cid:commentId w16cid:paraId="56DB216C" w16cid:durableId="271C9442"/>
  <w16cid:commentId w16cid:paraId="2EB3C4FA" w16cid:durableId="2891E5EC"/>
  <w16cid:commentId w16cid:paraId="17BD3BDE" w16cid:durableId="28775DBC"/>
  <w16cid:commentId w16cid:paraId="5F1F628F" w16cid:durableId="25F6AAFC"/>
  <w16cid:commentId w16cid:paraId="50F00AF0" w16cid:durableId="269A7E75"/>
  <w16cid:commentId w16cid:paraId="6FE34CE8" w16cid:durableId="26D73157"/>
  <w16cid:commentId w16cid:paraId="395FD584" w16cid:durableId="26E93248"/>
  <w16cid:commentId w16cid:paraId="5FD0CEB2" w16cid:durableId="21362063"/>
  <w16cid:commentId w16cid:paraId="4D10A006" w16cid:durableId="5570C208"/>
  <w16cid:commentId w16cid:paraId="3CED3E13" w16cid:durableId="2887997A"/>
  <w16cid:commentId w16cid:paraId="7F2D16C0" w16cid:durableId="28888736"/>
  <w16cid:commentId w16cid:paraId="527A49E5" w16cid:durableId="28879999"/>
  <w16cid:commentId w16cid:paraId="281B104E" w16cid:durableId="2888874D"/>
  <w16cid:commentId w16cid:paraId="13A2748D" w16cid:durableId="27165C34"/>
  <w16cid:commentId w16cid:paraId="76A38F30" w16cid:durableId="288799A3"/>
  <w16cid:commentId w16cid:paraId="1C999842" w16cid:durableId="2888876B"/>
  <w16cid:commentId w16cid:paraId="7C7F3C72" w16cid:durableId="288799AE"/>
  <w16cid:commentId w16cid:paraId="4472AFB7" w16cid:durableId="288887FF"/>
  <w16cid:commentId w16cid:paraId="48506059" w16cid:durableId="288799D1"/>
  <w16cid:commentId w16cid:paraId="33DA220C" w16cid:durableId="2888880F"/>
  <w16cid:commentId w16cid:paraId="7C13EEE3" w16cid:durableId="288799ED"/>
  <w16cid:commentId w16cid:paraId="2E27521F" w16cid:durableId="28888871"/>
  <w16cid:commentId w16cid:paraId="76C99D6F" w16cid:durableId="288799FA"/>
  <w16cid:commentId w16cid:paraId="2FDDF8A9" w16cid:durableId="28888974"/>
  <w16cid:commentId w16cid:paraId="2086431D" w16cid:durableId="28879A0C"/>
  <w16cid:commentId w16cid:paraId="683AF2D4" w16cid:durableId="288888AA"/>
  <w16cid:commentId w16cid:paraId="7038E9AC" w16cid:durableId="28879A1E"/>
  <w16cid:commentId w16cid:paraId="75EFE894" w16cid:durableId="2888969D"/>
  <w16cid:commentId w16cid:paraId="2D6EB10F" w16cid:durableId="26DD4FF6"/>
  <w16cid:commentId w16cid:paraId="55A2B025" w16cid:durableId="26F1565F"/>
  <w16cid:commentId w16cid:paraId="0526FE5C" w16cid:durableId="28879A2F"/>
  <w16cid:commentId w16cid:paraId="334F81CD" w16cid:durableId="288889C9"/>
  <w16cid:commentId w16cid:paraId="67083458" w16cid:durableId="28879A41"/>
  <w16cid:commentId w16cid:paraId="043FB5A5" w16cid:durableId="288889DC"/>
  <w16cid:commentId w16cid:paraId="15837FCE" w16cid:durableId="46E06E31"/>
  <w16cid:commentId w16cid:paraId="2E039860" w16cid:durableId="28879A63"/>
  <w16cid:commentId w16cid:paraId="1966714E" w16cid:durableId="28888A02"/>
  <w16cid:commentId w16cid:paraId="5B095573" w16cid:durableId="28879A71"/>
  <w16cid:commentId w16cid:paraId="7EB2D744" w16cid:durableId="28888A30"/>
  <w16cid:commentId w16cid:paraId="58D0A8B1" w16cid:durableId="2891E6AC"/>
  <w16cid:commentId w16cid:paraId="636BE40C" w16cid:durableId="27067C26"/>
  <w16cid:commentId w16cid:paraId="7DABA955" w16cid:durableId="27067C92"/>
  <w16cid:commentId w16cid:paraId="61C963F2" w16cid:durableId="27165E0D"/>
  <w16cid:commentId w16cid:paraId="5A1FF653" w16cid:durableId="27161F3C"/>
  <w16cid:commentId w16cid:paraId="21E3E0F0" w16cid:durableId="28879A85"/>
  <w16cid:commentId w16cid:paraId="22D02048" w16cid:durableId="28888A96"/>
  <w16cid:commentId w16cid:paraId="32390A96" w16cid:durableId="26F2A8F7"/>
  <w16cid:commentId w16cid:paraId="2CD02D7E" w16cid:durableId="270D2307"/>
  <w16cid:commentId w16cid:paraId="124D14EF" w16cid:durableId="146B47B8"/>
  <w16cid:commentId w16cid:paraId="7910008D" w16cid:durableId="289715F7"/>
  <w16cid:commentId w16cid:paraId="78F35DF7" w16cid:durableId="4EF443F8"/>
  <w16cid:commentId w16cid:paraId="2B68D7E0" w16cid:durableId="0AEF21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08B5" w14:textId="77777777" w:rsidR="00A94DAA" w:rsidRDefault="00A94DAA" w:rsidP="007E3690">
      <w:pPr>
        <w:spacing w:after="0" w:line="240" w:lineRule="auto"/>
      </w:pPr>
      <w:r>
        <w:separator/>
      </w:r>
    </w:p>
  </w:endnote>
  <w:endnote w:type="continuationSeparator" w:id="0">
    <w:p w14:paraId="3779ACF8" w14:textId="77777777" w:rsidR="00A94DAA" w:rsidRDefault="00A94DAA"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3351" w14:textId="77777777" w:rsidR="00A94DAA" w:rsidRDefault="00A94DAA" w:rsidP="007E3690">
      <w:pPr>
        <w:spacing w:after="0" w:line="240" w:lineRule="auto"/>
      </w:pPr>
      <w:r>
        <w:separator/>
      </w:r>
    </w:p>
  </w:footnote>
  <w:footnote w:type="continuationSeparator" w:id="0">
    <w:p w14:paraId="6D8FBA32" w14:textId="77777777" w:rsidR="00A94DAA" w:rsidRDefault="00A94DAA"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87433">
    <w:abstractNumId w:val="1"/>
  </w:num>
  <w:num w:numId="2" w16cid:durableId="294718540">
    <w:abstractNumId w:val="4"/>
  </w:num>
  <w:num w:numId="3" w16cid:durableId="744185342">
    <w:abstractNumId w:val="5"/>
  </w:num>
  <w:num w:numId="4" w16cid:durableId="1609579476">
    <w:abstractNumId w:val="0"/>
  </w:num>
  <w:num w:numId="5" w16cid:durableId="311522833">
    <w:abstractNumId w:val="3"/>
  </w:num>
  <w:num w:numId="6" w16cid:durableId="10344282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rson w15:author="Jonathan Hughes">
    <w15:presenceInfo w15:providerId="Windows Live" w15:userId="7e9de816e7277a86"/>
  </w15:person>
  <w15:person w15:author="Thomas, Gregg [2]">
    <w15:presenceInfo w15:providerId="None" w15:userId="Thomas, Gregg"/>
  </w15:person>
  <w15:person w15:author="Thomas, Gregg W.C.">
    <w15:presenceInfo w15:providerId="None" w15:userId="Thomas, Gregg W.C."/>
  </w15:person>
  <w15:person w15:author="Good, Jeffrey">
    <w15:presenceInfo w15:providerId="AD" w15:userId="S::jeffrey.good@umt.edu::49e0c50d-23ea-417b-b052-3581821cf089"/>
  </w15:person>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80&lt;/item&gt;&lt;item&gt;81&lt;/item&gt;&lt;item&gt;83&lt;/item&gt;&lt;item&gt;86&lt;/item&gt;&lt;item&gt;87&lt;/item&gt;&lt;item&gt;88&lt;/item&gt;&lt;item&gt;93&lt;/item&gt;&lt;item&gt;94&lt;/item&gt;&lt;item&gt;96&lt;/item&gt;&lt;item&gt;98&lt;/item&gt;&lt;item&gt;99&lt;/item&gt;&lt;item&gt;101&lt;/item&gt;&lt;item&gt;103&lt;/item&gt;&lt;item&gt;104&lt;/item&gt;&lt;item&gt;107&lt;/item&gt;&lt;item&gt;110&lt;/item&gt;&lt;item&gt;112&lt;/item&gt;&lt;item&gt;121&lt;/item&gt;&lt;item&gt;124&lt;/item&gt;&lt;item&gt;125&lt;/item&gt;&lt;item&gt;126&lt;/item&gt;&lt;item&gt;130&lt;/item&gt;&lt;item&gt;132&lt;/item&gt;&lt;item&gt;141&lt;/item&gt;&lt;item&gt;145&lt;/item&gt;&lt;item&gt;146&lt;/item&gt;&lt;item&gt;154&lt;/item&gt;&lt;item&gt;156&lt;/item&gt;&lt;item&gt;157&lt;/item&gt;&lt;item&gt;165&lt;/item&gt;&lt;item&gt;167&lt;/item&gt;&lt;item&gt;172&lt;/item&gt;&lt;item&gt;175&lt;/item&gt;&lt;item&gt;180&lt;/item&gt;&lt;item&gt;185&lt;/item&gt;&lt;item&gt;190&lt;/item&gt;&lt;item&gt;191&lt;/item&gt;&lt;item&gt;192&lt;/item&gt;&lt;item&gt;194&lt;/item&gt;&lt;item&gt;199&lt;/item&gt;&lt;item&gt;200&lt;/item&gt;&lt;item&gt;201&lt;/item&gt;&lt;item&gt;203&lt;/item&gt;&lt;item&gt;205&lt;/item&gt;&lt;item&gt;209&lt;/item&gt;&lt;item&gt;210&lt;/item&gt;&lt;item&gt;212&lt;/item&gt;&lt;item&gt;214&lt;/item&gt;&lt;item&gt;215&lt;/item&gt;&lt;item&gt;216&lt;/item&gt;&lt;item&gt;217&lt;/item&gt;&lt;item&gt;218&lt;/item&gt;&lt;item&gt;219&lt;/item&gt;&lt;item&gt;220&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39E4"/>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A73"/>
    <w:rsid w:val="00066A79"/>
    <w:rsid w:val="00066FE6"/>
    <w:rsid w:val="00070201"/>
    <w:rsid w:val="00072172"/>
    <w:rsid w:val="000763F7"/>
    <w:rsid w:val="00076419"/>
    <w:rsid w:val="00076AC0"/>
    <w:rsid w:val="00077886"/>
    <w:rsid w:val="00081B7F"/>
    <w:rsid w:val="00082F77"/>
    <w:rsid w:val="00086687"/>
    <w:rsid w:val="0009105C"/>
    <w:rsid w:val="000923D3"/>
    <w:rsid w:val="0009342D"/>
    <w:rsid w:val="00096E6F"/>
    <w:rsid w:val="00097621"/>
    <w:rsid w:val="0009786C"/>
    <w:rsid w:val="000A103F"/>
    <w:rsid w:val="000A78C1"/>
    <w:rsid w:val="000A7DA1"/>
    <w:rsid w:val="000B7FC4"/>
    <w:rsid w:val="000C0807"/>
    <w:rsid w:val="000C597D"/>
    <w:rsid w:val="000D04BE"/>
    <w:rsid w:val="000D23EF"/>
    <w:rsid w:val="000D26E7"/>
    <w:rsid w:val="000D344C"/>
    <w:rsid w:val="000D346E"/>
    <w:rsid w:val="000D5948"/>
    <w:rsid w:val="000D64AE"/>
    <w:rsid w:val="000E0D59"/>
    <w:rsid w:val="000E1B36"/>
    <w:rsid w:val="000E3F06"/>
    <w:rsid w:val="000E4228"/>
    <w:rsid w:val="000E678A"/>
    <w:rsid w:val="000F0263"/>
    <w:rsid w:val="000F0CAD"/>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39E"/>
    <w:rsid w:val="00134985"/>
    <w:rsid w:val="00136623"/>
    <w:rsid w:val="001366D2"/>
    <w:rsid w:val="00136EDF"/>
    <w:rsid w:val="001377B0"/>
    <w:rsid w:val="00137C7D"/>
    <w:rsid w:val="0014061C"/>
    <w:rsid w:val="00142441"/>
    <w:rsid w:val="00146890"/>
    <w:rsid w:val="00147AF7"/>
    <w:rsid w:val="00150552"/>
    <w:rsid w:val="001556AF"/>
    <w:rsid w:val="001567E0"/>
    <w:rsid w:val="00156BD7"/>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9B5"/>
    <w:rsid w:val="001A3A07"/>
    <w:rsid w:val="001A3F4F"/>
    <w:rsid w:val="001A4A67"/>
    <w:rsid w:val="001A5C4D"/>
    <w:rsid w:val="001A669B"/>
    <w:rsid w:val="001B0E99"/>
    <w:rsid w:val="001B1ADC"/>
    <w:rsid w:val="001B4DB7"/>
    <w:rsid w:val="001B7F12"/>
    <w:rsid w:val="001C0631"/>
    <w:rsid w:val="001C0953"/>
    <w:rsid w:val="001C4895"/>
    <w:rsid w:val="001C4F8A"/>
    <w:rsid w:val="001C6851"/>
    <w:rsid w:val="001D10BC"/>
    <w:rsid w:val="001D3735"/>
    <w:rsid w:val="001D4D39"/>
    <w:rsid w:val="001D75E5"/>
    <w:rsid w:val="001E1602"/>
    <w:rsid w:val="001E1A7D"/>
    <w:rsid w:val="001E3328"/>
    <w:rsid w:val="001E4230"/>
    <w:rsid w:val="001E6D5D"/>
    <w:rsid w:val="001F09CC"/>
    <w:rsid w:val="001F152E"/>
    <w:rsid w:val="001F1F16"/>
    <w:rsid w:val="001F5331"/>
    <w:rsid w:val="001F5A76"/>
    <w:rsid w:val="001F63F8"/>
    <w:rsid w:val="001F6D84"/>
    <w:rsid w:val="001F7F91"/>
    <w:rsid w:val="00200A45"/>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12C"/>
    <w:rsid w:val="00236995"/>
    <w:rsid w:val="00237838"/>
    <w:rsid w:val="00237D7D"/>
    <w:rsid w:val="0024445D"/>
    <w:rsid w:val="00245F14"/>
    <w:rsid w:val="002505CF"/>
    <w:rsid w:val="00250F70"/>
    <w:rsid w:val="00251C72"/>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57A"/>
    <w:rsid w:val="00283689"/>
    <w:rsid w:val="00287B3F"/>
    <w:rsid w:val="00294CC6"/>
    <w:rsid w:val="00295198"/>
    <w:rsid w:val="002A0793"/>
    <w:rsid w:val="002A1373"/>
    <w:rsid w:val="002A1C50"/>
    <w:rsid w:val="002A1C9B"/>
    <w:rsid w:val="002A1D02"/>
    <w:rsid w:val="002A1E5E"/>
    <w:rsid w:val="002A3921"/>
    <w:rsid w:val="002A5742"/>
    <w:rsid w:val="002A6C55"/>
    <w:rsid w:val="002A7311"/>
    <w:rsid w:val="002B0D1C"/>
    <w:rsid w:val="002B27C0"/>
    <w:rsid w:val="002B29C5"/>
    <w:rsid w:val="002B3DB5"/>
    <w:rsid w:val="002B4015"/>
    <w:rsid w:val="002B7822"/>
    <w:rsid w:val="002C0946"/>
    <w:rsid w:val="002C0DF0"/>
    <w:rsid w:val="002C2830"/>
    <w:rsid w:val="002C2D46"/>
    <w:rsid w:val="002C3009"/>
    <w:rsid w:val="002C320E"/>
    <w:rsid w:val="002C3A94"/>
    <w:rsid w:val="002D0229"/>
    <w:rsid w:val="002D2DF9"/>
    <w:rsid w:val="002D3280"/>
    <w:rsid w:val="002D3D2B"/>
    <w:rsid w:val="002D738A"/>
    <w:rsid w:val="002D7D7D"/>
    <w:rsid w:val="002E215E"/>
    <w:rsid w:val="002E25D3"/>
    <w:rsid w:val="002E3C2C"/>
    <w:rsid w:val="002E718C"/>
    <w:rsid w:val="002E769D"/>
    <w:rsid w:val="002F1C0B"/>
    <w:rsid w:val="002F4A62"/>
    <w:rsid w:val="002F50EA"/>
    <w:rsid w:val="002F605F"/>
    <w:rsid w:val="002F6781"/>
    <w:rsid w:val="00300B97"/>
    <w:rsid w:val="003020F8"/>
    <w:rsid w:val="00303C27"/>
    <w:rsid w:val="00304D5D"/>
    <w:rsid w:val="00304F44"/>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56DE9"/>
    <w:rsid w:val="003605B0"/>
    <w:rsid w:val="003641BC"/>
    <w:rsid w:val="00364AAA"/>
    <w:rsid w:val="003662C7"/>
    <w:rsid w:val="0036696C"/>
    <w:rsid w:val="00366CD6"/>
    <w:rsid w:val="003671B7"/>
    <w:rsid w:val="0037023D"/>
    <w:rsid w:val="003739E1"/>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A7E6B"/>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3F7F8C"/>
    <w:rsid w:val="00401261"/>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472CD"/>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48A2"/>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805"/>
    <w:rsid w:val="004F3CFB"/>
    <w:rsid w:val="004F3D87"/>
    <w:rsid w:val="004F4671"/>
    <w:rsid w:val="004F4818"/>
    <w:rsid w:val="004F4DD0"/>
    <w:rsid w:val="004F5D25"/>
    <w:rsid w:val="004F5E95"/>
    <w:rsid w:val="004F7533"/>
    <w:rsid w:val="004F7E19"/>
    <w:rsid w:val="005005A1"/>
    <w:rsid w:val="00500CB6"/>
    <w:rsid w:val="00501ADC"/>
    <w:rsid w:val="00502EF9"/>
    <w:rsid w:val="00503B84"/>
    <w:rsid w:val="005061DA"/>
    <w:rsid w:val="00506CBD"/>
    <w:rsid w:val="00507C40"/>
    <w:rsid w:val="005100B8"/>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2FA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2A84"/>
    <w:rsid w:val="005A3F18"/>
    <w:rsid w:val="005A4659"/>
    <w:rsid w:val="005A4F89"/>
    <w:rsid w:val="005B1689"/>
    <w:rsid w:val="005B28B3"/>
    <w:rsid w:val="005B2976"/>
    <w:rsid w:val="005B2E84"/>
    <w:rsid w:val="005B41E4"/>
    <w:rsid w:val="005B45C4"/>
    <w:rsid w:val="005B52D6"/>
    <w:rsid w:val="005B538D"/>
    <w:rsid w:val="005B59AD"/>
    <w:rsid w:val="005B5E9D"/>
    <w:rsid w:val="005B6FAF"/>
    <w:rsid w:val="005B71CF"/>
    <w:rsid w:val="005C031F"/>
    <w:rsid w:val="005C2974"/>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5F744C"/>
    <w:rsid w:val="006017A7"/>
    <w:rsid w:val="00603E87"/>
    <w:rsid w:val="00604409"/>
    <w:rsid w:val="006045B5"/>
    <w:rsid w:val="00606653"/>
    <w:rsid w:val="00606B35"/>
    <w:rsid w:val="00612317"/>
    <w:rsid w:val="00613584"/>
    <w:rsid w:val="006143DE"/>
    <w:rsid w:val="00621EB0"/>
    <w:rsid w:val="006227F6"/>
    <w:rsid w:val="00625DC1"/>
    <w:rsid w:val="0062606C"/>
    <w:rsid w:val="00626A30"/>
    <w:rsid w:val="006277FC"/>
    <w:rsid w:val="006310BC"/>
    <w:rsid w:val="00631EAA"/>
    <w:rsid w:val="00634220"/>
    <w:rsid w:val="0063711C"/>
    <w:rsid w:val="00637BC1"/>
    <w:rsid w:val="006409FA"/>
    <w:rsid w:val="006433F7"/>
    <w:rsid w:val="00644A53"/>
    <w:rsid w:val="00645803"/>
    <w:rsid w:val="00645BBB"/>
    <w:rsid w:val="0065149C"/>
    <w:rsid w:val="006515CF"/>
    <w:rsid w:val="0065167C"/>
    <w:rsid w:val="00652697"/>
    <w:rsid w:val="00652AF6"/>
    <w:rsid w:val="00655F5D"/>
    <w:rsid w:val="006563A8"/>
    <w:rsid w:val="00660550"/>
    <w:rsid w:val="00660F1A"/>
    <w:rsid w:val="0066250B"/>
    <w:rsid w:val="00664370"/>
    <w:rsid w:val="00666862"/>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2E6"/>
    <w:rsid w:val="00697D6B"/>
    <w:rsid w:val="006A2348"/>
    <w:rsid w:val="006A55AD"/>
    <w:rsid w:val="006A5E32"/>
    <w:rsid w:val="006A7AC9"/>
    <w:rsid w:val="006B1CDB"/>
    <w:rsid w:val="006B3732"/>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076F3"/>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6EF"/>
    <w:rsid w:val="007558D7"/>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0956"/>
    <w:rsid w:val="0079322A"/>
    <w:rsid w:val="00793867"/>
    <w:rsid w:val="007942FB"/>
    <w:rsid w:val="00795598"/>
    <w:rsid w:val="00795BCA"/>
    <w:rsid w:val="00796392"/>
    <w:rsid w:val="007970C3"/>
    <w:rsid w:val="007A1C18"/>
    <w:rsid w:val="007A1E17"/>
    <w:rsid w:val="007A44E8"/>
    <w:rsid w:val="007A5155"/>
    <w:rsid w:val="007A5F70"/>
    <w:rsid w:val="007A6667"/>
    <w:rsid w:val="007B062B"/>
    <w:rsid w:val="007B17B5"/>
    <w:rsid w:val="007B3308"/>
    <w:rsid w:val="007B46DD"/>
    <w:rsid w:val="007B5DE4"/>
    <w:rsid w:val="007B6168"/>
    <w:rsid w:val="007B669B"/>
    <w:rsid w:val="007C12B8"/>
    <w:rsid w:val="007C199B"/>
    <w:rsid w:val="007C48BF"/>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2BCD"/>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1991"/>
    <w:rsid w:val="008523AD"/>
    <w:rsid w:val="008533D4"/>
    <w:rsid w:val="00854D7B"/>
    <w:rsid w:val="00861F67"/>
    <w:rsid w:val="00863B6A"/>
    <w:rsid w:val="00864074"/>
    <w:rsid w:val="00865380"/>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4AF9"/>
    <w:rsid w:val="008A5CE6"/>
    <w:rsid w:val="008A75E7"/>
    <w:rsid w:val="008B2049"/>
    <w:rsid w:val="008B682F"/>
    <w:rsid w:val="008C1C31"/>
    <w:rsid w:val="008C347C"/>
    <w:rsid w:val="008C75C1"/>
    <w:rsid w:val="008C77EA"/>
    <w:rsid w:val="008D101F"/>
    <w:rsid w:val="008D15D3"/>
    <w:rsid w:val="008D2A3B"/>
    <w:rsid w:val="008D3F29"/>
    <w:rsid w:val="008D3FBC"/>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4577"/>
    <w:rsid w:val="00906B27"/>
    <w:rsid w:val="00913C95"/>
    <w:rsid w:val="009147E6"/>
    <w:rsid w:val="0091678A"/>
    <w:rsid w:val="00922EB0"/>
    <w:rsid w:val="00926971"/>
    <w:rsid w:val="00926D74"/>
    <w:rsid w:val="00927E73"/>
    <w:rsid w:val="00931071"/>
    <w:rsid w:val="00931FEF"/>
    <w:rsid w:val="009320C6"/>
    <w:rsid w:val="00932AAA"/>
    <w:rsid w:val="00937095"/>
    <w:rsid w:val="00937356"/>
    <w:rsid w:val="009375AB"/>
    <w:rsid w:val="0093760B"/>
    <w:rsid w:val="009418B1"/>
    <w:rsid w:val="00941CD1"/>
    <w:rsid w:val="00942E44"/>
    <w:rsid w:val="00945637"/>
    <w:rsid w:val="00947FE3"/>
    <w:rsid w:val="00955CAE"/>
    <w:rsid w:val="00956E36"/>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0BE7"/>
    <w:rsid w:val="009930D8"/>
    <w:rsid w:val="00995898"/>
    <w:rsid w:val="009964EF"/>
    <w:rsid w:val="009965E8"/>
    <w:rsid w:val="009968A2"/>
    <w:rsid w:val="00997B40"/>
    <w:rsid w:val="009A1E00"/>
    <w:rsid w:val="009A46B2"/>
    <w:rsid w:val="009A7519"/>
    <w:rsid w:val="009B1158"/>
    <w:rsid w:val="009B48E2"/>
    <w:rsid w:val="009B6BD0"/>
    <w:rsid w:val="009C1362"/>
    <w:rsid w:val="009C253A"/>
    <w:rsid w:val="009C31BE"/>
    <w:rsid w:val="009C4222"/>
    <w:rsid w:val="009C5E25"/>
    <w:rsid w:val="009C70CE"/>
    <w:rsid w:val="009C7399"/>
    <w:rsid w:val="009C756A"/>
    <w:rsid w:val="009D17DB"/>
    <w:rsid w:val="009D28FB"/>
    <w:rsid w:val="009D427D"/>
    <w:rsid w:val="009D5626"/>
    <w:rsid w:val="009D6AFD"/>
    <w:rsid w:val="009D7B10"/>
    <w:rsid w:val="009D7BC7"/>
    <w:rsid w:val="009D7CDB"/>
    <w:rsid w:val="009E09A0"/>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1312"/>
    <w:rsid w:val="00A5241E"/>
    <w:rsid w:val="00A53792"/>
    <w:rsid w:val="00A55A81"/>
    <w:rsid w:val="00A55B52"/>
    <w:rsid w:val="00A61220"/>
    <w:rsid w:val="00A63A2F"/>
    <w:rsid w:val="00A64663"/>
    <w:rsid w:val="00A661DF"/>
    <w:rsid w:val="00A66E97"/>
    <w:rsid w:val="00A709D0"/>
    <w:rsid w:val="00A71E5D"/>
    <w:rsid w:val="00A73E54"/>
    <w:rsid w:val="00A73FD8"/>
    <w:rsid w:val="00A747AD"/>
    <w:rsid w:val="00A76FC9"/>
    <w:rsid w:val="00A81B43"/>
    <w:rsid w:val="00A8214B"/>
    <w:rsid w:val="00A83DB7"/>
    <w:rsid w:val="00A86872"/>
    <w:rsid w:val="00A87C5E"/>
    <w:rsid w:val="00A9068D"/>
    <w:rsid w:val="00A91F05"/>
    <w:rsid w:val="00A9264F"/>
    <w:rsid w:val="00A944B8"/>
    <w:rsid w:val="00A94DAA"/>
    <w:rsid w:val="00A94E60"/>
    <w:rsid w:val="00AA22F4"/>
    <w:rsid w:val="00AA27E5"/>
    <w:rsid w:val="00AA34C3"/>
    <w:rsid w:val="00AA4859"/>
    <w:rsid w:val="00AA4ADE"/>
    <w:rsid w:val="00AA6453"/>
    <w:rsid w:val="00AA6986"/>
    <w:rsid w:val="00AA718F"/>
    <w:rsid w:val="00AA7232"/>
    <w:rsid w:val="00AB4893"/>
    <w:rsid w:val="00AC06A3"/>
    <w:rsid w:val="00AC133A"/>
    <w:rsid w:val="00AC141F"/>
    <w:rsid w:val="00AC14C8"/>
    <w:rsid w:val="00AC5744"/>
    <w:rsid w:val="00AD3A93"/>
    <w:rsid w:val="00AD5446"/>
    <w:rsid w:val="00AD6070"/>
    <w:rsid w:val="00AD6FE1"/>
    <w:rsid w:val="00AD773B"/>
    <w:rsid w:val="00AE0578"/>
    <w:rsid w:val="00AE1F1C"/>
    <w:rsid w:val="00AE34E0"/>
    <w:rsid w:val="00AE4808"/>
    <w:rsid w:val="00AE5408"/>
    <w:rsid w:val="00AF1700"/>
    <w:rsid w:val="00AF2A6F"/>
    <w:rsid w:val="00AF4933"/>
    <w:rsid w:val="00AF4C4A"/>
    <w:rsid w:val="00AF54C6"/>
    <w:rsid w:val="00AF668E"/>
    <w:rsid w:val="00AF67FD"/>
    <w:rsid w:val="00B011AB"/>
    <w:rsid w:val="00B024B2"/>
    <w:rsid w:val="00B03092"/>
    <w:rsid w:val="00B03EF4"/>
    <w:rsid w:val="00B0470A"/>
    <w:rsid w:val="00B050D1"/>
    <w:rsid w:val="00B07D9E"/>
    <w:rsid w:val="00B10B6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078"/>
    <w:rsid w:val="00B46743"/>
    <w:rsid w:val="00B46AF9"/>
    <w:rsid w:val="00B52F40"/>
    <w:rsid w:val="00B57DDF"/>
    <w:rsid w:val="00B57F29"/>
    <w:rsid w:val="00B60BCE"/>
    <w:rsid w:val="00B62A9E"/>
    <w:rsid w:val="00B62CA2"/>
    <w:rsid w:val="00B65604"/>
    <w:rsid w:val="00B65D53"/>
    <w:rsid w:val="00B70479"/>
    <w:rsid w:val="00B72DFC"/>
    <w:rsid w:val="00B747C5"/>
    <w:rsid w:val="00B76717"/>
    <w:rsid w:val="00B77FD0"/>
    <w:rsid w:val="00B77FF8"/>
    <w:rsid w:val="00B80154"/>
    <w:rsid w:val="00B80E0F"/>
    <w:rsid w:val="00B81667"/>
    <w:rsid w:val="00B84C77"/>
    <w:rsid w:val="00B85CFD"/>
    <w:rsid w:val="00B877C3"/>
    <w:rsid w:val="00B87AA2"/>
    <w:rsid w:val="00B902DB"/>
    <w:rsid w:val="00B90E01"/>
    <w:rsid w:val="00B9306D"/>
    <w:rsid w:val="00B9415D"/>
    <w:rsid w:val="00B947EA"/>
    <w:rsid w:val="00B97875"/>
    <w:rsid w:val="00BA0003"/>
    <w:rsid w:val="00BA2805"/>
    <w:rsid w:val="00BA3A63"/>
    <w:rsid w:val="00BA612B"/>
    <w:rsid w:val="00BA6BB2"/>
    <w:rsid w:val="00BA7D05"/>
    <w:rsid w:val="00BB56A8"/>
    <w:rsid w:val="00BB7DD6"/>
    <w:rsid w:val="00BC0DE6"/>
    <w:rsid w:val="00BC1E57"/>
    <w:rsid w:val="00BC48B3"/>
    <w:rsid w:val="00BC53EE"/>
    <w:rsid w:val="00BC5D1E"/>
    <w:rsid w:val="00BC5D92"/>
    <w:rsid w:val="00BC7F34"/>
    <w:rsid w:val="00BD1339"/>
    <w:rsid w:val="00BD6EF9"/>
    <w:rsid w:val="00BD7316"/>
    <w:rsid w:val="00BE5B09"/>
    <w:rsid w:val="00BE5E87"/>
    <w:rsid w:val="00BE613A"/>
    <w:rsid w:val="00BF08AC"/>
    <w:rsid w:val="00BF3D2B"/>
    <w:rsid w:val="00C008C5"/>
    <w:rsid w:val="00C03B76"/>
    <w:rsid w:val="00C04E5F"/>
    <w:rsid w:val="00C10680"/>
    <w:rsid w:val="00C122F0"/>
    <w:rsid w:val="00C14D2B"/>
    <w:rsid w:val="00C15749"/>
    <w:rsid w:val="00C159A9"/>
    <w:rsid w:val="00C16894"/>
    <w:rsid w:val="00C222A4"/>
    <w:rsid w:val="00C229ED"/>
    <w:rsid w:val="00C2719D"/>
    <w:rsid w:val="00C27CF2"/>
    <w:rsid w:val="00C300CE"/>
    <w:rsid w:val="00C31246"/>
    <w:rsid w:val="00C34DEE"/>
    <w:rsid w:val="00C3676A"/>
    <w:rsid w:val="00C36A30"/>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539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3A81"/>
    <w:rsid w:val="00CC6F61"/>
    <w:rsid w:val="00CD425D"/>
    <w:rsid w:val="00CD624D"/>
    <w:rsid w:val="00CE264C"/>
    <w:rsid w:val="00CE3719"/>
    <w:rsid w:val="00CE478D"/>
    <w:rsid w:val="00CE6BC5"/>
    <w:rsid w:val="00CE74F1"/>
    <w:rsid w:val="00CE7F8E"/>
    <w:rsid w:val="00CF2211"/>
    <w:rsid w:val="00CF3D7B"/>
    <w:rsid w:val="00CF723E"/>
    <w:rsid w:val="00D010DB"/>
    <w:rsid w:val="00D014B3"/>
    <w:rsid w:val="00D0250C"/>
    <w:rsid w:val="00D0255F"/>
    <w:rsid w:val="00D02C88"/>
    <w:rsid w:val="00D052F4"/>
    <w:rsid w:val="00D07B08"/>
    <w:rsid w:val="00D1036D"/>
    <w:rsid w:val="00D10470"/>
    <w:rsid w:val="00D110DD"/>
    <w:rsid w:val="00D14B44"/>
    <w:rsid w:val="00D14F6D"/>
    <w:rsid w:val="00D16F30"/>
    <w:rsid w:val="00D17870"/>
    <w:rsid w:val="00D1794F"/>
    <w:rsid w:val="00D20C68"/>
    <w:rsid w:val="00D22A5C"/>
    <w:rsid w:val="00D22E99"/>
    <w:rsid w:val="00D24E78"/>
    <w:rsid w:val="00D25F9F"/>
    <w:rsid w:val="00D260BB"/>
    <w:rsid w:val="00D26EAA"/>
    <w:rsid w:val="00D26F6B"/>
    <w:rsid w:val="00D303CB"/>
    <w:rsid w:val="00D31360"/>
    <w:rsid w:val="00D31A47"/>
    <w:rsid w:val="00D347BC"/>
    <w:rsid w:val="00D354CE"/>
    <w:rsid w:val="00D4012C"/>
    <w:rsid w:val="00D40C88"/>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3499"/>
    <w:rsid w:val="00DB4B2B"/>
    <w:rsid w:val="00DB566A"/>
    <w:rsid w:val="00DB6699"/>
    <w:rsid w:val="00DC27CF"/>
    <w:rsid w:val="00DC381C"/>
    <w:rsid w:val="00DC6999"/>
    <w:rsid w:val="00DC77C5"/>
    <w:rsid w:val="00DC7C74"/>
    <w:rsid w:val="00DD27E4"/>
    <w:rsid w:val="00DD6ADB"/>
    <w:rsid w:val="00DD7998"/>
    <w:rsid w:val="00DE017B"/>
    <w:rsid w:val="00DE0F26"/>
    <w:rsid w:val="00DE47D8"/>
    <w:rsid w:val="00DE507A"/>
    <w:rsid w:val="00DE58C1"/>
    <w:rsid w:val="00DE5927"/>
    <w:rsid w:val="00DE63AF"/>
    <w:rsid w:val="00DE73F4"/>
    <w:rsid w:val="00DE7478"/>
    <w:rsid w:val="00DF1CE4"/>
    <w:rsid w:val="00DF25D4"/>
    <w:rsid w:val="00DF4696"/>
    <w:rsid w:val="00DF4DCD"/>
    <w:rsid w:val="00DF5069"/>
    <w:rsid w:val="00DF6E7C"/>
    <w:rsid w:val="00E00888"/>
    <w:rsid w:val="00E01A1D"/>
    <w:rsid w:val="00E027D5"/>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6760A"/>
    <w:rsid w:val="00E7006D"/>
    <w:rsid w:val="00E72663"/>
    <w:rsid w:val="00E74745"/>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58BF"/>
    <w:rsid w:val="00ED664F"/>
    <w:rsid w:val="00EE1969"/>
    <w:rsid w:val="00EE19AF"/>
    <w:rsid w:val="00EE3DD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4868"/>
    <w:rsid w:val="00F26193"/>
    <w:rsid w:val="00F275E4"/>
    <w:rsid w:val="00F330D6"/>
    <w:rsid w:val="00F36B43"/>
    <w:rsid w:val="00F37A81"/>
    <w:rsid w:val="00F37DF3"/>
    <w:rsid w:val="00F401FE"/>
    <w:rsid w:val="00F40603"/>
    <w:rsid w:val="00F40FF1"/>
    <w:rsid w:val="00F413E3"/>
    <w:rsid w:val="00F45971"/>
    <w:rsid w:val="00F51658"/>
    <w:rsid w:val="00F529D0"/>
    <w:rsid w:val="00F530D3"/>
    <w:rsid w:val="00F55350"/>
    <w:rsid w:val="00F602FC"/>
    <w:rsid w:val="00F60ED5"/>
    <w:rsid w:val="00F60FA0"/>
    <w:rsid w:val="00F61343"/>
    <w:rsid w:val="00F635D5"/>
    <w:rsid w:val="00F673A4"/>
    <w:rsid w:val="00F67F30"/>
    <w:rsid w:val="00F67FAF"/>
    <w:rsid w:val="00F71891"/>
    <w:rsid w:val="00F726B3"/>
    <w:rsid w:val="00F73C92"/>
    <w:rsid w:val="00F7417A"/>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0113"/>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430"/>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customStyle="1" w:styleId="UnresolvedMention3">
    <w:name w:val="Unresolved Mention3"/>
    <w:basedOn w:val="DefaultParagraphFont"/>
    <w:uiPriority w:val="99"/>
    <w:semiHidden/>
    <w:unhideWhenUsed/>
    <w:rsid w:val="00E41C86"/>
    <w:rPr>
      <w:color w:val="605E5C"/>
      <w:shd w:val="clear" w:color="auto" w:fill="E1DFDD"/>
    </w:rPr>
  </w:style>
  <w:style w:type="character" w:styleId="UnresolvedMention">
    <w:name w:val="Unresolved Mention"/>
    <w:basedOn w:val="DefaultParagraphFont"/>
    <w:uiPriority w:val="99"/>
    <w:semiHidden/>
    <w:unhideWhenUsed/>
    <w:rsid w:val="00B84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b.10xgenomics.com/hc/en-us/articles/115004506263-What-is-a-barcode-whiteli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oodest-goodlab/pseudo-it" TargetMode="External"/><Relationship Id="rId18" Type="http://schemas.openxmlformats.org/officeDocument/2006/relationships/hyperlink" Target="http://www.repeatmask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thomas@fas.harvard.edu" TargetMode="External"/><Relationship Id="rId17" Type="http://schemas.openxmlformats.org/officeDocument/2006/relationships/hyperlink" Target="http://www.robertlanfear.com/blog/files/concordance_factors.html" TargetMode="External"/><Relationship Id="rId2" Type="http://schemas.openxmlformats.org/officeDocument/2006/relationships/numbering" Target="numbering.xml"/><Relationship Id="rId16" Type="http://schemas.openxmlformats.org/officeDocument/2006/relationships/hyperlink" Target="http://paleodb.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gwct/murine-discordanc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winter/p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5230-6767-4C51-80EE-2AD6E4C2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33</Pages>
  <Words>28916</Words>
  <Characters>164823</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14</cp:revision>
  <dcterms:created xsi:type="dcterms:W3CDTF">2023-08-28T01:22:00Z</dcterms:created>
  <dcterms:modified xsi:type="dcterms:W3CDTF">2023-08-28T18:13:00Z</dcterms:modified>
</cp:coreProperties>
</file>